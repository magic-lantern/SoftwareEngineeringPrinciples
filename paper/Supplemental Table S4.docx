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8525" w14:textId="6F6F1524" w:rsidR="005C225A" w:rsidRPr="005C225A" w:rsidRDefault="005C225A" w:rsidP="00BE24A9">
      <w:pPr>
        <w:pStyle w:val="BodyText"/>
        <w:rPr>
          <w:rFonts w:ascii="Times" w:hAnsi="Times"/>
          <w:b/>
        </w:rPr>
      </w:pPr>
      <w:r w:rsidRPr="005C225A">
        <w:rPr>
          <w:rFonts w:ascii="Arial" w:hAnsi="Arial" w:cs="Arial"/>
          <w:b/>
          <w:sz w:val="28"/>
          <w:szCs w:val="28"/>
        </w:rPr>
        <w:t>SUPPLEMENT TABLE S4</w:t>
      </w:r>
    </w:p>
    <w:p w14:paraId="677189F2" w14:textId="502AEBC7" w:rsidR="00BE24A9" w:rsidDel="0073304C" w:rsidRDefault="00BE24A9" w:rsidP="00BE24A9">
      <w:pPr>
        <w:pStyle w:val="BodyText"/>
        <w:rPr>
          <w:del w:id="0" w:author="Russell, Seth" w:date="2018-12-10T17:10:00Z"/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39608B14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47C45029" w14:textId="3CAFCACA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4: Packages by year updated and optimization framework dependency; only non-zero percentages shown</w:t>
      </w:r>
      <w:ins w:id="1" w:author="Russell, Seth" w:date="2018-12-07T14:58:00Z">
        <w:r w:rsidR="00005F15">
          <w:rPr>
            <w:rFonts w:ascii="Times" w:hAnsi="Times"/>
          </w:rPr>
          <w:t xml:space="preserve">. “Packages” column shows count of all packages with no dependency plus the sum of all separate dependencies; packages with multiple </w:t>
        </w:r>
      </w:ins>
      <w:ins w:id="2" w:author="Russell, Seth" w:date="2018-12-07T14:59:00Z">
        <w:r w:rsidR="00005F15">
          <w:rPr>
            <w:rFonts w:ascii="Times" w:hAnsi="Times"/>
          </w:rPr>
          <w:t>dependencies</w:t>
        </w:r>
      </w:ins>
      <w:ins w:id="3" w:author="Russell, Seth" w:date="2018-12-07T14:58:00Z">
        <w:r w:rsidR="00005F15">
          <w:rPr>
            <w:rFonts w:ascii="Times" w:hAnsi="Times"/>
          </w:rPr>
          <w:t xml:space="preserve"> are counted multiple times.</w:t>
        </w:r>
      </w:ins>
    </w:p>
    <w:tbl>
      <w:tblPr>
        <w:tblStyle w:val="GridTable1Light-Accent1"/>
        <w:tblW w:w="5051" w:type="pct"/>
        <w:tblLayout w:type="fixed"/>
        <w:tblLook w:val="04A0" w:firstRow="1" w:lastRow="0" w:firstColumn="1" w:lastColumn="0" w:noHBand="0" w:noVBand="1"/>
        <w:tblPrChange w:id="4" w:author="Russell, Seth" w:date="2018-12-11T11:07:00Z">
          <w:tblPr>
            <w:tblStyle w:val="GridTable1Light-Accent1"/>
            <w:tblW w:w="5051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05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02"/>
        <w:gridCol w:w="720"/>
        <w:tblGridChange w:id="5">
          <w:tblGrid>
            <w:gridCol w:w="1705"/>
            <w:gridCol w:w="601"/>
            <w:gridCol w:w="101"/>
            <w:gridCol w:w="612"/>
            <w:gridCol w:w="90"/>
            <w:gridCol w:w="623"/>
            <w:gridCol w:w="79"/>
            <w:gridCol w:w="634"/>
            <w:gridCol w:w="68"/>
            <w:gridCol w:w="646"/>
            <w:gridCol w:w="56"/>
            <w:gridCol w:w="657"/>
            <w:gridCol w:w="45"/>
            <w:gridCol w:w="668"/>
            <w:gridCol w:w="34"/>
            <w:gridCol w:w="679"/>
            <w:gridCol w:w="23"/>
            <w:gridCol w:w="690"/>
            <w:gridCol w:w="12"/>
            <w:gridCol w:w="702"/>
            <w:gridCol w:w="720"/>
          </w:tblGrid>
        </w:tblGridChange>
      </w:tblGrid>
      <w:tr w:rsidR="00505FCF" w:rsidRPr="00BE24A9" w14:paraId="1046B988" w14:textId="77777777" w:rsidTr="0050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rPrChange w:id="6" w:author="Russell, Seth" w:date="2018-12-11T11:07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7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51442330" w14:textId="77777777" w:rsidR="00BE24A9" w:rsidRPr="00BE24A9" w:rsidRDefault="00BE24A9" w:rsidP="00595AB4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02" w:type="dxa"/>
            <w:noWrap/>
            <w:hideMark/>
            <w:tcPrChange w:id="8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3E06D0AA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702" w:type="dxa"/>
            <w:noWrap/>
            <w:hideMark/>
            <w:tcPrChange w:id="9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67FD6A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02" w:type="dxa"/>
            <w:noWrap/>
            <w:hideMark/>
            <w:tcPrChange w:id="1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159ECA1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02" w:type="dxa"/>
            <w:noWrap/>
            <w:hideMark/>
            <w:tcPrChange w:id="11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1D7A5E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02" w:type="dxa"/>
            <w:noWrap/>
            <w:hideMark/>
            <w:tcPrChange w:id="1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0905028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02" w:type="dxa"/>
            <w:noWrap/>
            <w:hideMark/>
            <w:tcPrChange w:id="13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03E22C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2" w:type="dxa"/>
            <w:noWrap/>
            <w:hideMark/>
            <w:tcPrChange w:id="1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AC8CED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02" w:type="dxa"/>
            <w:noWrap/>
            <w:hideMark/>
            <w:tcPrChange w:id="15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4B3B7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02" w:type="dxa"/>
            <w:noWrap/>
            <w:hideMark/>
            <w:tcPrChange w:id="1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D92344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02" w:type="dxa"/>
            <w:noWrap/>
            <w:hideMark/>
            <w:tcPrChange w:id="17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CEBB4A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20" w:type="dxa"/>
            <w:noWrap/>
            <w:hideMark/>
            <w:tcPrChange w:id="18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397D2023" w14:textId="0519AF9F" w:rsidR="00BE24A9" w:rsidRPr="00BE24A9" w:rsidRDefault="00D064D7" w:rsidP="00D064D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505FCF" w:rsidRPr="00BE24A9" w14:paraId="2CE7E022" w14:textId="77777777" w:rsidTr="00505FCF">
        <w:trPr>
          <w:trHeight w:val="340"/>
          <w:trPrChange w:id="19" w:author="Russell, Seth" w:date="2018-12-11T11:07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20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4484F95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702" w:type="dxa"/>
            <w:noWrap/>
            <w:hideMark/>
            <w:tcPrChange w:id="21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6521AAF1" w14:textId="0364AA31" w:rsidR="00005F15" w:rsidRPr="00005F15" w:rsidRDefault="00005F15" w:rsidP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3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24</w:t>
              </w:r>
            </w:ins>
            <w:del w:id="24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  <w:tc>
          <w:tcPr>
            <w:tcW w:w="702" w:type="dxa"/>
            <w:noWrap/>
            <w:hideMark/>
            <w:tcPrChange w:id="25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7A7D902" w14:textId="3AFD607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6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7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32</w:t>
              </w:r>
            </w:ins>
            <w:del w:id="28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32</w:delText>
              </w:r>
            </w:del>
          </w:p>
        </w:tc>
        <w:tc>
          <w:tcPr>
            <w:tcW w:w="702" w:type="dxa"/>
            <w:noWrap/>
            <w:hideMark/>
            <w:tcPrChange w:id="29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D3D0C6C" w14:textId="610B29C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0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1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66</w:t>
              </w:r>
            </w:ins>
            <w:del w:id="32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66</w:delText>
              </w:r>
            </w:del>
          </w:p>
        </w:tc>
        <w:tc>
          <w:tcPr>
            <w:tcW w:w="702" w:type="dxa"/>
            <w:noWrap/>
            <w:hideMark/>
            <w:tcPrChange w:id="33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A127E41" w14:textId="79E2CFB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5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463</w:t>
              </w:r>
            </w:ins>
            <w:del w:id="36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473</w:delText>
              </w:r>
            </w:del>
          </w:p>
        </w:tc>
        <w:tc>
          <w:tcPr>
            <w:tcW w:w="702" w:type="dxa"/>
            <w:noWrap/>
            <w:hideMark/>
            <w:tcPrChange w:id="37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02823020" w14:textId="2ECC091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8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9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566</w:t>
              </w:r>
            </w:ins>
            <w:del w:id="40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575</w:delText>
              </w:r>
            </w:del>
          </w:p>
        </w:tc>
        <w:tc>
          <w:tcPr>
            <w:tcW w:w="702" w:type="dxa"/>
            <w:noWrap/>
            <w:hideMark/>
            <w:tcPrChange w:id="41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77CEB0E" w14:textId="53C3860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2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3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773</w:t>
              </w:r>
            </w:ins>
            <w:del w:id="44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787</w:delText>
              </w:r>
            </w:del>
          </w:p>
        </w:tc>
        <w:tc>
          <w:tcPr>
            <w:tcW w:w="702" w:type="dxa"/>
            <w:noWrap/>
            <w:hideMark/>
            <w:tcPrChange w:id="45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E52511A" w14:textId="2ED71B4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6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7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1170</w:t>
              </w:r>
            </w:ins>
            <w:del w:id="48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1210</w:delText>
              </w:r>
            </w:del>
          </w:p>
        </w:tc>
        <w:tc>
          <w:tcPr>
            <w:tcW w:w="702" w:type="dxa"/>
            <w:noWrap/>
            <w:hideMark/>
            <w:tcPrChange w:id="49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6FE3B31" w14:textId="01F0229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0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1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1822</w:t>
              </w:r>
            </w:ins>
            <w:del w:id="52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1881</w:delText>
              </w:r>
            </w:del>
          </w:p>
        </w:tc>
        <w:tc>
          <w:tcPr>
            <w:tcW w:w="702" w:type="dxa"/>
            <w:noWrap/>
            <w:hideMark/>
            <w:tcPrChange w:id="53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231C49B" w14:textId="7DADE64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4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5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2699</w:t>
              </w:r>
            </w:ins>
            <w:del w:id="56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2934</w:delText>
              </w:r>
            </w:del>
          </w:p>
        </w:tc>
        <w:tc>
          <w:tcPr>
            <w:tcW w:w="702" w:type="dxa"/>
            <w:noWrap/>
            <w:hideMark/>
            <w:tcPrChange w:id="57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0A50472D" w14:textId="5D77BE3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8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9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696</w:t>
              </w:r>
            </w:ins>
            <w:ins w:id="60" w:author="Russell, Seth" w:date="2018-12-10T17:03:00Z">
              <w:r w:rsidR="0073304C">
                <w:rPr>
                  <w:rFonts w:ascii="Times" w:hAnsi="Times" w:cs="Calibri"/>
                  <w:color w:val="000000"/>
                  <w:sz w:val="20"/>
                  <w:szCs w:val="20"/>
                </w:rPr>
                <w:t>4</w:t>
              </w:r>
            </w:ins>
            <w:del w:id="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6123</w:delText>
              </w:r>
            </w:del>
          </w:p>
        </w:tc>
        <w:tc>
          <w:tcPr>
            <w:tcW w:w="720" w:type="dxa"/>
            <w:noWrap/>
            <w:hideMark/>
            <w:tcPrChange w:id="62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44C74D28" w14:textId="59217F8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1459</w:t>
              </w:r>
            </w:ins>
            <w:ins w:id="65" w:author="Russell, Seth" w:date="2018-12-10T17:05:00Z">
              <w:r w:rsidR="0073304C">
                <w:rPr>
                  <w:rFonts w:ascii="Times" w:hAnsi="Times" w:cs="Calibri"/>
                  <w:color w:val="000000"/>
                  <w:sz w:val="20"/>
                  <w:szCs w:val="20"/>
                </w:rPr>
                <w:t>5</w:t>
              </w:r>
            </w:ins>
            <w:del w:id="66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14122</w:delText>
              </w:r>
            </w:del>
          </w:p>
        </w:tc>
      </w:tr>
      <w:tr w:rsidR="00505FCF" w:rsidRPr="00BE24A9" w14:paraId="5DD38701" w14:textId="77777777" w:rsidTr="00505FCF">
        <w:trPr>
          <w:trHeight w:val="340"/>
          <w:trPrChange w:id="67" w:author="Russell, Seth" w:date="2018-12-11T11:07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tcPrChange w:id="68" w:author="Russell, Seth" w:date="2018-12-11T11:07:00Z">
              <w:tcPr>
                <w:tcW w:w="1705" w:type="dxa"/>
                <w:noWrap/>
              </w:tcPr>
            </w:tcPrChange>
          </w:tcPr>
          <w:p w14:paraId="568E41B5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 w/Dep</w:t>
            </w:r>
          </w:p>
        </w:tc>
        <w:tc>
          <w:tcPr>
            <w:tcW w:w="702" w:type="dxa"/>
            <w:noWrap/>
            <w:tcPrChange w:id="69" w:author="Russell, Seth" w:date="2018-12-11T11:07:00Z">
              <w:tcPr>
                <w:tcW w:w="601" w:type="dxa"/>
                <w:noWrap/>
              </w:tcPr>
            </w:tcPrChange>
          </w:tcPr>
          <w:p w14:paraId="2A7B8FED" w14:textId="580624C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0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1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2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3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614D4266" w14:textId="5779D0B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4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5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76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tcPrChange w:id="77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6BF931F2" w14:textId="4097D65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8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9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80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02" w:type="dxa"/>
            <w:noWrap/>
            <w:tcPrChange w:id="81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51FE0A86" w14:textId="5ECCBFC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bookmarkStart w:id="82" w:name="_GoBack"/>
            <w:bookmarkEnd w:id="82"/>
            <w:ins w:id="8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18</w:t>
              </w:r>
            </w:ins>
            <w:del w:id="8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18</w:delText>
              </w:r>
            </w:del>
          </w:p>
        </w:tc>
        <w:tc>
          <w:tcPr>
            <w:tcW w:w="702" w:type="dxa"/>
            <w:noWrap/>
            <w:tcPrChange w:id="86" w:author="Russell, Seth" w:date="2018-12-11T11:07:00Z">
              <w:tcPr>
                <w:tcW w:w="714" w:type="dxa"/>
                <w:gridSpan w:val="2"/>
                <w:noWrap/>
              </w:tcPr>
            </w:tcPrChange>
          </w:tcPr>
          <w:p w14:paraId="19E68907" w14:textId="17197D1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28</w:t>
              </w:r>
            </w:ins>
            <w:del w:id="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28</w:delText>
              </w:r>
            </w:del>
          </w:p>
        </w:tc>
        <w:tc>
          <w:tcPr>
            <w:tcW w:w="702" w:type="dxa"/>
            <w:noWrap/>
            <w:tcPrChange w:id="90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3C239CEC" w14:textId="0251CC1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95</w:t>
              </w:r>
            </w:ins>
            <w:del w:id="9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101</w:delText>
              </w:r>
            </w:del>
          </w:p>
        </w:tc>
        <w:tc>
          <w:tcPr>
            <w:tcW w:w="702" w:type="dxa"/>
            <w:noWrap/>
            <w:tcPrChange w:id="94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3D47D93C" w14:textId="53B02FF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176</w:t>
              </w:r>
            </w:ins>
            <w:del w:id="9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184</w:delText>
              </w:r>
            </w:del>
          </w:p>
        </w:tc>
        <w:tc>
          <w:tcPr>
            <w:tcW w:w="702" w:type="dxa"/>
            <w:noWrap/>
            <w:tcPrChange w:id="98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0865A1ED" w14:textId="4878741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367</w:t>
              </w:r>
            </w:ins>
            <w:del w:id="10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384</w:delText>
              </w:r>
            </w:del>
          </w:p>
        </w:tc>
        <w:tc>
          <w:tcPr>
            <w:tcW w:w="702" w:type="dxa"/>
            <w:noWrap/>
            <w:tcPrChange w:id="102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3E01AD61" w14:textId="16238E1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641</w:t>
              </w:r>
            </w:ins>
            <w:del w:id="10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723</w:delText>
              </w:r>
            </w:del>
          </w:p>
        </w:tc>
        <w:tc>
          <w:tcPr>
            <w:tcW w:w="702" w:type="dxa"/>
            <w:noWrap/>
            <w:tcPrChange w:id="106" w:author="Russell, Seth" w:date="2018-12-11T11:07:00Z">
              <w:tcPr>
                <w:tcW w:w="714" w:type="dxa"/>
                <w:gridSpan w:val="2"/>
                <w:noWrap/>
              </w:tcPr>
            </w:tcPrChange>
          </w:tcPr>
          <w:p w14:paraId="6165497D" w14:textId="3FBA2DF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236</w:t>
              </w:r>
            </w:ins>
            <w:ins w:id="109" w:author="Russell, Seth" w:date="2018-12-10T17:08:00Z">
              <w:r w:rsidR="0073304C">
                <w:rPr>
                  <w:rFonts w:ascii="Times" w:hAnsi="Times" w:cs="Calibri"/>
                  <w:color w:val="000000"/>
                  <w:sz w:val="20"/>
                  <w:szCs w:val="20"/>
                </w:rPr>
                <w:t>8</w:t>
              </w:r>
            </w:ins>
            <w:del w:id="110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2085</w:delText>
              </w:r>
            </w:del>
          </w:p>
        </w:tc>
        <w:tc>
          <w:tcPr>
            <w:tcW w:w="720" w:type="dxa"/>
            <w:noWrap/>
            <w:tcPrChange w:id="111" w:author="Russell, Seth" w:date="2018-12-11T11:07:00Z">
              <w:tcPr>
                <w:tcW w:w="720" w:type="dxa"/>
                <w:noWrap/>
              </w:tcPr>
            </w:tcPrChange>
          </w:tcPr>
          <w:p w14:paraId="05C125CB" w14:textId="517CCC6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2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3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369</w:t>
              </w:r>
            </w:ins>
            <w:ins w:id="114" w:author="Russell, Seth" w:date="2018-12-10T17:08:00Z">
              <w:r w:rsidR="0073304C">
                <w:rPr>
                  <w:rFonts w:ascii="Times" w:hAnsi="Times" w:cs="Calibri"/>
                  <w:color w:val="000000"/>
                  <w:sz w:val="20"/>
                  <w:szCs w:val="20"/>
                </w:rPr>
                <w:t>6</w:t>
              </w:r>
            </w:ins>
            <w:del w:id="11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3526</w:delText>
              </w:r>
            </w:del>
          </w:p>
        </w:tc>
      </w:tr>
      <w:tr w:rsidR="00505FCF" w:rsidRPr="00BE24A9" w14:paraId="3586C6CD" w14:textId="77777777" w:rsidTr="00505FCF">
        <w:trPr>
          <w:trHeight w:val="340"/>
          <w:trPrChange w:id="116" w:author="Russell, Seth" w:date="2018-12-11T11:07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17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16EF1C4A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Rcpp</w:t>
            </w:r>
          </w:p>
        </w:tc>
        <w:tc>
          <w:tcPr>
            <w:tcW w:w="702" w:type="dxa"/>
            <w:noWrap/>
            <w:hideMark/>
            <w:tcPrChange w:id="118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6E1CFE13" w14:textId="447144D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94C0BC5" w14:textId="46E1BC6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 (3)</w:t>
              </w:r>
            </w:ins>
            <w:del w:id="12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 (3)</w:delText>
              </w:r>
            </w:del>
          </w:p>
        </w:tc>
        <w:tc>
          <w:tcPr>
            <w:tcW w:w="702" w:type="dxa"/>
            <w:noWrap/>
            <w:hideMark/>
            <w:tcPrChange w:id="12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56C81EC" w14:textId="5C8C4B6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3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EC11027" w14:textId="0048218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3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3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 (1)</w:t>
              </w:r>
            </w:ins>
            <w:del w:id="13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 (1)</w:delText>
              </w:r>
            </w:del>
          </w:p>
        </w:tc>
        <w:tc>
          <w:tcPr>
            <w:tcW w:w="702" w:type="dxa"/>
            <w:noWrap/>
            <w:hideMark/>
            <w:tcPrChange w:id="13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5F9584B4" w14:textId="0EBE4D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3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3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 (1)</w:t>
              </w:r>
            </w:ins>
            <w:del w:id="13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6 (1)</w:delText>
              </w:r>
            </w:del>
          </w:p>
        </w:tc>
        <w:tc>
          <w:tcPr>
            <w:tcW w:w="702" w:type="dxa"/>
            <w:noWrap/>
            <w:hideMark/>
            <w:tcPrChange w:id="13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610D3BF" w14:textId="74BCF5F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3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4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37 (5)</w:t>
              </w:r>
            </w:ins>
            <w:del w:id="14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42 (5)</w:delText>
              </w:r>
            </w:del>
          </w:p>
        </w:tc>
        <w:tc>
          <w:tcPr>
            <w:tcW w:w="702" w:type="dxa"/>
            <w:noWrap/>
            <w:hideMark/>
            <w:tcPrChange w:id="14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E97FE82" w14:textId="00E279C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4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4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60 (5)</w:t>
              </w:r>
            </w:ins>
            <w:del w:id="14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64 (5)</w:delText>
              </w:r>
            </w:del>
          </w:p>
        </w:tc>
        <w:tc>
          <w:tcPr>
            <w:tcW w:w="702" w:type="dxa"/>
            <w:noWrap/>
            <w:hideMark/>
            <w:tcPrChange w:id="14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80B9CF1" w14:textId="65DC7D6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149 (8)</w:t>
              </w:r>
            </w:ins>
            <w:del w:id="1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157 (8)</w:delText>
              </w:r>
            </w:del>
          </w:p>
        </w:tc>
        <w:tc>
          <w:tcPr>
            <w:tcW w:w="702" w:type="dxa"/>
            <w:noWrap/>
            <w:hideMark/>
            <w:tcPrChange w:id="15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090899E" w14:textId="1AEF5B1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273 (10)</w:t>
              </w:r>
            </w:ins>
            <w:del w:id="1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312 (11)</w:delText>
              </w:r>
            </w:del>
          </w:p>
        </w:tc>
        <w:tc>
          <w:tcPr>
            <w:tcW w:w="702" w:type="dxa"/>
            <w:noWrap/>
            <w:hideMark/>
            <w:tcPrChange w:id="15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3FC317D" w14:textId="32F71AE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998 (14)</w:t>
              </w:r>
            </w:ins>
            <w:del w:id="1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868 (14)</w:delText>
              </w:r>
            </w:del>
          </w:p>
        </w:tc>
        <w:tc>
          <w:tcPr>
            <w:tcW w:w="720" w:type="dxa"/>
            <w:noWrap/>
            <w:hideMark/>
            <w:tcPrChange w:id="158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6D036000" w14:textId="4E6FCB2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5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6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1528</w:t>
              </w:r>
            </w:ins>
            <w:del w:id="1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1454</w:delText>
              </w:r>
            </w:del>
          </w:p>
        </w:tc>
      </w:tr>
      <w:tr w:rsidR="00505FCF" w:rsidRPr="00BE24A9" w14:paraId="0B7AB891" w14:textId="77777777" w:rsidTr="00505FCF">
        <w:trPr>
          <w:trHeight w:val="340"/>
          <w:trPrChange w:id="162" w:author="Russell, Seth" w:date="2018-12-11T11:07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63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E858868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tictoc</w:t>
            </w:r>
          </w:p>
        </w:tc>
        <w:tc>
          <w:tcPr>
            <w:tcW w:w="702" w:type="dxa"/>
            <w:noWrap/>
            <w:hideMark/>
            <w:tcPrChange w:id="164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33CEC0C5" w14:textId="349C6C3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6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6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6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6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DC607E1" w14:textId="162DCDF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6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7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7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7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1291310" w14:textId="734DBF6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7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7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7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7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FCD1BDD" w14:textId="1C00EF8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7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7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7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8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AB2B8F6" w14:textId="4194FA9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8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8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8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8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56EA0BD" w14:textId="45256D7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8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8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8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8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01957A9" w14:textId="22A595C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8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9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9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9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744E8E7" w14:textId="174FBD0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9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9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9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9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9A7BF15" w14:textId="1EE6274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9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9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9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20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35A684F" w14:textId="1CC7FFE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0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0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20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</w:delText>
              </w:r>
            </w:del>
          </w:p>
        </w:tc>
        <w:tc>
          <w:tcPr>
            <w:tcW w:w="720" w:type="dxa"/>
            <w:noWrap/>
            <w:hideMark/>
            <w:tcPrChange w:id="204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6E609D2D" w14:textId="6F85F43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0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0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20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</w:delText>
              </w:r>
            </w:del>
          </w:p>
        </w:tc>
      </w:tr>
      <w:tr w:rsidR="00505FCF" w:rsidRPr="00BE24A9" w14:paraId="490EF104" w14:textId="77777777" w:rsidTr="00505FCF">
        <w:trPr>
          <w:trHeight w:val="340"/>
          <w:trPrChange w:id="208" w:author="Russell, Seth" w:date="2018-12-11T11:07:00Z">
            <w:trPr>
              <w:trHeight w:val="34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209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7E0757D5" w14:textId="77777777" w:rsidR="00005F15" w:rsidRPr="00BE24A9" w:rsidRDefault="00005F15" w:rsidP="00005F15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rbenchmark</w:t>
            </w:r>
          </w:p>
        </w:tc>
        <w:tc>
          <w:tcPr>
            <w:tcW w:w="702" w:type="dxa"/>
            <w:noWrap/>
            <w:hideMark/>
            <w:tcPrChange w:id="210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7AC17951" w14:textId="180B50F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1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1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1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1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B580AD7" w14:textId="30808AF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1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1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1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1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BA4C208" w14:textId="4020690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1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2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2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2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AB48458" w14:textId="76A61D0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2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2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2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2A462333" w14:textId="6AC09B5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2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2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3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FC11F56" w14:textId="03507F4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3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3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3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3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EDC0ED8" w14:textId="22D6EE8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3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3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23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23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B323DD3" w14:textId="5696856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3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4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24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24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17A9AD3" w14:textId="7A45B92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4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4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</w:t>
              </w:r>
            </w:ins>
            <w:del w:id="24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</w:delText>
              </w:r>
            </w:del>
          </w:p>
        </w:tc>
        <w:tc>
          <w:tcPr>
            <w:tcW w:w="702" w:type="dxa"/>
            <w:noWrap/>
            <w:hideMark/>
            <w:tcPrChange w:id="24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17925BF5" w14:textId="6195D16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16</w:t>
              </w:r>
            </w:ins>
            <w:del w:id="2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14</w:delText>
              </w:r>
            </w:del>
          </w:p>
        </w:tc>
        <w:tc>
          <w:tcPr>
            <w:tcW w:w="720" w:type="dxa"/>
            <w:noWrap/>
            <w:hideMark/>
            <w:tcPrChange w:id="250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64DE8E88" w14:textId="2E85F6B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21</w:t>
              </w:r>
            </w:ins>
            <w:del w:id="2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20</w:delText>
              </w:r>
            </w:del>
          </w:p>
        </w:tc>
      </w:tr>
      <w:tr w:rsidR="00505FCF" w:rsidRPr="00BE24A9" w14:paraId="01F75D2E" w14:textId="77777777" w:rsidTr="00505FCF">
        <w:trPr>
          <w:trHeight w:val="320"/>
          <w:trPrChange w:id="254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255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5D40F8B9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microbenchmark</w:t>
            </w:r>
          </w:p>
        </w:tc>
        <w:tc>
          <w:tcPr>
            <w:tcW w:w="702" w:type="dxa"/>
            <w:noWrap/>
            <w:hideMark/>
            <w:tcPrChange w:id="256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2092BBFB" w14:textId="738D2C0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5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5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5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6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8425FCE" w14:textId="2C116D4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6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6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6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6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5623095" w14:textId="3BB61BC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6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6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6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6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2EEC0AA" w14:textId="241916B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6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7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7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7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1C61E8E4" w14:textId="5A6DFA9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7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7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7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7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3302FF8" w14:textId="173FB9A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7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7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7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8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AAD3655" w14:textId="6448386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8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8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28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28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20A0A76" w14:textId="6B36D95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8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8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28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2" w:type="dxa"/>
            <w:noWrap/>
            <w:hideMark/>
            <w:tcPrChange w:id="28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6401174" w14:textId="6B8BC8D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8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9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11</w:t>
              </w:r>
            </w:ins>
            <w:del w:id="29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12</w:delText>
              </w:r>
            </w:del>
          </w:p>
        </w:tc>
        <w:tc>
          <w:tcPr>
            <w:tcW w:w="702" w:type="dxa"/>
            <w:noWrap/>
            <w:hideMark/>
            <w:tcPrChange w:id="29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2EA7F02" w14:textId="77A9159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9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9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67 (1)</w:t>
              </w:r>
            </w:ins>
            <w:del w:id="29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60 (1)</w:delText>
              </w:r>
            </w:del>
          </w:p>
        </w:tc>
        <w:tc>
          <w:tcPr>
            <w:tcW w:w="720" w:type="dxa"/>
            <w:noWrap/>
            <w:hideMark/>
            <w:tcPrChange w:id="296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291767D7" w14:textId="18E5C53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9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29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83</w:t>
              </w:r>
            </w:ins>
            <w:del w:id="29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77</w:delText>
              </w:r>
            </w:del>
          </w:p>
        </w:tc>
      </w:tr>
      <w:tr w:rsidR="0073304C" w:rsidRPr="00BE24A9" w14:paraId="378922D9" w14:textId="77777777" w:rsidTr="00505FCF">
        <w:trPr>
          <w:trHeight w:val="320"/>
          <w:ins w:id="300" w:author="Russell, Seth" w:date="2018-12-10T17:04:00Z"/>
          <w:trPrChange w:id="301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tcPrChange w:id="302" w:author="Russell, Seth" w:date="2018-12-11T11:07:00Z">
              <w:tcPr>
                <w:tcW w:w="1705" w:type="dxa"/>
                <w:noWrap/>
              </w:tcPr>
            </w:tcPrChange>
          </w:tcPr>
          <w:p w14:paraId="16E5EED1" w14:textId="43263EDB" w:rsidR="0073304C" w:rsidRPr="00BE24A9" w:rsidRDefault="0073304C" w:rsidP="0073304C">
            <w:pPr>
              <w:rPr>
                <w:ins w:id="303" w:author="Russell, Seth" w:date="2018-12-10T17:04:00Z"/>
                <w:rFonts w:ascii="Times" w:hAnsi="Times" w:cstheme="majorHAnsi"/>
                <w:color w:val="000000"/>
                <w:sz w:val="20"/>
                <w:szCs w:val="20"/>
              </w:rPr>
            </w:pPr>
            <w:ins w:id="304" w:author="Russell, Seth" w:date="2018-12-10T17:04:00Z">
              <w:r>
                <w:rPr>
                  <w:rFonts w:ascii="Times" w:hAnsi="Times" w:cstheme="majorHAnsi"/>
                  <w:color w:val="000000"/>
                  <w:sz w:val="20"/>
                  <w:szCs w:val="20"/>
                </w:rPr>
                <w:t>benchr</w:t>
              </w:r>
            </w:ins>
          </w:p>
        </w:tc>
        <w:tc>
          <w:tcPr>
            <w:tcW w:w="702" w:type="dxa"/>
            <w:noWrap/>
            <w:tcPrChange w:id="305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0E07927C" w14:textId="1584FA4A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6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07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08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538B4842" w14:textId="2982A0EE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9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10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11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215FE212" w14:textId="13649F35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13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14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76709B10" w14:textId="163C7871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16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17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58F99C70" w14:textId="28E545C4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8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19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20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7AF3569E" w14:textId="7EB24B50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1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22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23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644ED4BF" w14:textId="19003779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4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25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26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3F448C36" w14:textId="385CD6BA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28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29" w:author="Russell, Seth" w:date="2018-12-11T11:07:00Z">
              <w:tcPr>
                <w:tcW w:w="702" w:type="dxa"/>
                <w:gridSpan w:val="2"/>
                <w:noWrap/>
              </w:tcPr>
            </w:tcPrChange>
          </w:tcPr>
          <w:p w14:paraId="43C3D1E1" w14:textId="5CA67922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0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31" w:author="Russell, Seth" w:date="2018-12-10T17:04:00Z">
              <w:r w:rsidRPr="00BB2C6F">
                <w:rPr>
                  <w:rFonts w:ascii="Times" w:hAnsi="Times" w:cs="Calibri"/>
                  <w:color w:val="000000"/>
                  <w:sz w:val="20"/>
                  <w:szCs w:val="20"/>
                </w:rPr>
                <w:t>0</w:t>
              </w:r>
            </w:ins>
          </w:p>
        </w:tc>
        <w:tc>
          <w:tcPr>
            <w:tcW w:w="702" w:type="dxa"/>
            <w:noWrap/>
            <w:tcPrChange w:id="332" w:author="Russell, Seth" w:date="2018-12-11T11:07:00Z">
              <w:tcPr>
                <w:tcW w:w="702" w:type="dxa"/>
                <w:noWrap/>
              </w:tcPr>
            </w:tcPrChange>
          </w:tcPr>
          <w:p w14:paraId="4A576B8C" w14:textId="4CDA56F3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34" w:author="Russell, Seth" w:date="2018-12-10T17:04:00Z">
              <w:r>
                <w:rPr>
                  <w:rFonts w:ascii="Times" w:hAnsi="Times" w:cs="Calibri"/>
                  <w:color w:val="000000"/>
                  <w:sz w:val="20"/>
                  <w:szCs w:val="20"/>
                </w:rPr>
                <w:t>1</w:t>
              </w:r>
            </w:ins>
          </w:p>
        </w:tc>
        <w:tc>
          <w:tcPr>
            <w:tcW w:w="720" w:type="dxa"/>
            <w:noWrap/>
            <w:tcPrChange w:id="335" w:author="Russell, Seth" w:date="2018-12-11T11:07:00Z">
              <w:tcPr>
                <w:tcW w:w="720" w:type="dxa"/>
                <w:noWrap/>
              </w:tcPr>
            </w:tcPrChange>
          </w:tcPr>
          <w:p w14:paraId="16C5A64A" w14:textId="6F467A9F" w:rsidR="0073304C" w:rsidRPr="00005F15" w:rsidRDefault="0073304C" w:rsidP="007330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6" w:author="Russell, Seth" w:date="2018-12-10T17:04:00Z"/>
                <w:rFonts w:ascii="Times" w:hAnsi="Times" w:cs="Calibri"/>
                <w:color w:val="000000"/>
                <w:sz w:val="20"/>
                <w:szCs w:val="20"/>
              </w:rPr>
            </w:pPr>
            <w:ins w:id="337" w:author="Russell, Seth" w:date="2018-12-10T17:05:00Z">
              <w:r>
                <w:rPr>
                  <w:rFonts w:ascii="Times" w:hAnsi="Times" w:cs="Calibri"/>
                  <w:color w:val="000000"/>
                  <w:sz w:val="20"/>
                  <w:szCs w:val="20"/>
                </w:rPr>
                <w:t>1</w:t>
              </w:r>
            </w:ins>
          </w:p>
        </w:tc>
      </w:tr>
      <w:tr w:rsidR="00505FCF" w:rsidRPr="00BE24A9" w14:paraId="27C2620F" w14:textId="77777777" w:rsidTr="00505FCF">
        <w:trPr>
          <w:trHeight w:val="320"/>
          <w:trPrChange w:id="338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339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9BE586C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profr</w:t>
            </w:r>
          </w:p>
        </w:tc>
        <w:tc>
          <w:tcPr>
            <w:tcW w:w="702" w:type="dxa"/>
            <w:noWrap/>
            <w:hideMark/>
            <w:tcPrChange w:id="340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6652EF3E" w14:textId="260AFB7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4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4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4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6B0FD5A" w14:textId="4522676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4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4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4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EF4161A" w14:textId="4B86E87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5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5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5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500A3F6" w14:textId="2F08118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5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5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5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5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549ED6E7" w14:textId="49A3A7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5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5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5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6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CA74125" w14:textId="360A4F5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6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6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6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6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77B117D" w14:textId="55FBD44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6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6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6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6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75ADBB9" w14:textId="2709810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6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7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37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37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3AC36F3" w14:textId="4D1839A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7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7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7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0C4F41A" w14:textId="021814A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7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37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20" w:type="dxa"/>
            <w:noWrap/>
            <w:hideMark/>
            <w:tcPrChange w:id="380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0ED54B9C" w14:textId="5C1C583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8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8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38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505FCF" w:rsidRPr="00BE24A9" w14:paraId="7E4FCB26" w14:textId="77777777" w:rsidTr="00505FCF">
        <w:trPr>
          <w:trHeight w:val="320"/>
          <w:trPrChange w:id="384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385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6738B0BD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profvis</w:t>
            </w:r>
          </w:p>
        </w:tc>
        <w:tc>
          <w:tcPr>
            <w:tcW w:w="702" w:type="dxa"/>
            <w:noWrap/>
            <w:hideMark/>
            <w:tcPrChange w:id="386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04E133F5" w14:textId="0E4758D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9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E92E3B1" w14:textId="26AD406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9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9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9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9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435E526" w14:textId="0F06D96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9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39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39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39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2A4D991" w14:textId="481BD3F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9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0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0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0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193B65C5" w14:textId="18CAB4D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0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0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0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0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6BC0518" w14:textId="13C8A61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0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0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0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1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61C2AFB" w14:textId="76AD00F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1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1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1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1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1A9C10A" w14:textId="75DB815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1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1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1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1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85F7F04" w14:textId="2A74E38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1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2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2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2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29882E2" w14:textId="5AD3797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2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2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2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20" w:type="dxa"/>
            <w:noWrap/>
            <w:hideMark/>
            <w:tcPrChange w:id="426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5FE20E69" w14:textId="198DF44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2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2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2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505FCF" w:rsidRPr="00BE24A9" w14:paraId="7FD0AE41" w14:textId="77777777" w:rsidTr="00505FCF">
        <w:trPr>
          <w:trHeight w:val="320"/>
          <w:trPrChange w:id="430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431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56317E6B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snow</w:t>
            </w:r>
          </w:p>
        </w:tc>
        <w:tc>
          <w:tcPr>
            <w:tcW w:w="702" w:type="dxa"/>
            <w:noWrap/>
            <w:hideMark/>
            <w:tcPrChange w:id="432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43CBB466" w14:textId="799D9BE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3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3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3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3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8D48B9C" w14:textId="74D803A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3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3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3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4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CFCE8B8" w14:textId="14E1413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4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4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4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4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D7896DC" w14:textId="608F861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4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4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 (1)</w:t>
              </w:r>
            </w:ins>
            <w:del w:id="44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 (1)</w:delText>
              </w:r>
            </w:del>
          </w:p>
        </w:tc>
        <w:tc>
          <w:tcPr>
            <w:tcW w:w="702" w:type="dxa"/>
            <w:noWrap/>
            <w:hideMark/>
            <w:tcPrChange w:id="44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64062B7" w14:textId="480405B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4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5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5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45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F17FCCB" w14:textId="308FFB1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5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5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5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5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649CA64" w14:textId="350C78E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5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5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5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46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7E64595" w14:textId="6A185B4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6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6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6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6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808244C" w14:textId="2A7C13E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6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6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46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2" w:type="dxa"/>
            <w:noWrap/>
            <w:hideMark/>
            <w:tcPrChange w:id="46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5B652FCE" w14:textId="270BA69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6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7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47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720" w:type="dxa"/>
            <w:noWrap/>
            <w:hideMark/>
            <w:tcPrChange w:id="472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53E7D484" w14:textId="65F1788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7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7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21</w:t>
              </w:r>
            </w:ins>
            <w:del w:id="47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21</w:delText>
              </w:r>
            </w:del>
          </w:p>
        </w:tc>
      </w:tr>
      <w:tr w:rsidR="00505FCF" w:rsidRPr="00BE24A9" w14:paraId="54FE6055" w14:textId="77777777" w:rsidTr="00505FCF">
        <w:trPr>
          <w:trHeight w:val="320"/>
          <w:trPrChange w:id="476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477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3B9FFCF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doSNOW</w:t>
            </w:r>
          </w:p>
        </w:tc>
        <w:tc>
          <w:tcPr>
            <w:tcW w:w="702" w:type="dxa"/>
            <w:noWrap/>
            <w:hideMark/>
            <w:tcPrChange w:id="478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119755FC" w14:textId="2F61479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7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8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8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8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5CA5758" w14:textId="402DBC0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8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8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8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8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E85D103" w14:textId="0C656AA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9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EB05EA5" w14:textId="50BB828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9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9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49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49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F2BB1D6" w14:textId="443AD57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9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49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49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49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A524D09" w14:textId="0EAA6EC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9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0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50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02" w:type="dxa"/>
            <w:noWrap/>
            <w:hideMark/>
            <w:tcPrChange w:id="50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2623A7F" w14:textId="160F8C6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0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0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0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0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D6AE716" w14:textId="617A6F1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0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0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0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1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93025BD" w14:textId="7D77D41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1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1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51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2" w:type="dxa"/>
            <w:noWrap/>
            <w:hideMark/>
            <w:tcPrChange w:id="51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72488F7" w14:textId="755F2FF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1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1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9</w:t>
              </w:r>
            </w:ins>
            <w:del w:id="51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8</w:delText>
              </w:r>
            </w:del>
          </w:p>
        </w:tc>
        <w:tc>
          <w:tcPr>
            <w:tcW w:w="720" w:type="dxa"/>
            <w:noWrap/>
            <w:hideMark/>
            <w:tcPrChange w:id="518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7FA76C9B" w14:textId="7790248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1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2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16</w:t>
              </w:r>
            </w:ins>
            <w:del w:id="52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16</w:delText>
              </w:r>
            </w:del>
          </w:p>
        </w:tc>
      </w:tr>
      <w:tr w:rsidR="00505FCF" w:rsidRPr="00BE24A9" w14:paraId="252FF6C7" w14:textId="77777777" w:rsidTr="00505FCF">
        <w:trPr>
          <w:trHeight w:val="320"/>
          <w:trPrChange w:id="522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523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3DC2779E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</w:t>
            </w:r>
          </w:p>
        </w:tc>
        <w:tc>
          <w:tcPr>
            <w:tcW w:w="702" w:type="dxa"/>
            <w:noWrap/>
            <w:hideMark/>
            <w:tcPrChange w:id="524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6873C0F6" w14:textId="0B8B56F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2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2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2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2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BBE9208" w14:textId="13EE6D7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2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3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3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3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8F50FA1" w14:textId="0BB4C64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3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3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3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3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C655B59" w14:textId="74CB93B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3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3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(1)</w:t>
              </w:r>
            </w:ins>
            <w:del w:id="53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 (1)</w:delText>
              </w:r>
            </w:del>
          </w:p>
        </w:tc>
        <w:tc>
          <w:tcPr>
            <w:tcW w:w="702" w:type="dxa"/>
            <w:noWrap/>
            <w:hideMark/>
            <w:tcPrChange w:id="54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276E203A" w14:textId="382FD80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4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4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14 (2)</w:t>
              </w:r>
            </w:ins>
            <w:del w:id="54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 xml:space="preserve">14 (2) </w:delText>
              </w:r>
            </w:del>
          </w:p>
        </w:tc>
        <w:tc>
          <w:tcPr>
            <w:tcW w:w="702" w:type="dxa"/>
            <w:noWrap/>
            <w:hideMark/>
            <w:tcPrChange w:id="54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6D72211" w14:textId="0AEC562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4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4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32 (4)</w:t>
              </w:r>
            </w:ins>
            <w:del w:id="54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32 (4)</w:delText>
              </w:r>
            </w:del>
          </w:p>
        </w:tc>
        <w:tc>
          <w:tcPr>
            <w:tcW w:w="702" w:type="dxa"/>
            <w:noWrap/>
            <w:hideMark/>
            <w:tcPrChange w:id="54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642CD94" w14:textId="16C6737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4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5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53 (5)</w:t>
              </w:r>
            </w:ins>
            <w:del w:id="55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55 (5)</w:delText>
              </w:r>
            </w:del>
          </w:p>
        </w:tc>
        <w:tc>
          <w:tcPr>
            <w:tcW w:w="702" w:type="dxa"/>
            <w:noWrap/>
            <w:hideMark/>
            <w:tcPrChange w:id="55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BD573B8" w14:textId="7F4B752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5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5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102 (6)</w:t>
              </w:r>
            </w:ins>
            <w:del w:id="55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109 (6)</w:delText>
              </w:r>
            </w:del>
          </w:p>
        </w:tc>
        <w:tc>
          <w:tcPr>
            <w:tcW w:w="702" w:type="dxa"/>
            <w:noWrap/>
            <w:hideMark/>
            <w:tcPrChange w:id="55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6C5223A" w14:textId="18DDE98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5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5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169 (6)</w:t>
              </w:r>
            </w:ins>
            <w:del w:id="55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186 (6)</w:delText>
              </w:r>
            </w:del>
          </w:p>
        </w:tc>
        <w:tc>
          <w:tcPr>
            <w:tcW w:w="702" w:type="dxa"/>
            <w:noWrap/>
            <w:hideMark/>
            <w:tcPrChange w:id="56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23BED062" w14:textId="174B412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6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6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568 (8)</w:t>
              </w:r>
            </w:ins>
            <w:del w:id="56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514 (8)</w:delText>
              </w:r>
            </w:del>
          </w:p>
        </w:tc>
        <w:tc>
          <w:tcPr>
            <w:tcW w:w="720" w:type="dxa"/>
            <w:noWrap/>
            <w:hideMark/>
            <w:tcPrChange w:id="564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6A4CF3C0" w14:textId="773B470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6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6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941</w:t>
              </w:r>
            </w:ins>
            <w:del w:id="56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913</w:delText>
              </w:r>
            </w:del>
          </w:p>
        </w:tc>
      </w:tr>
      <w:tr w:rsidR="00505FCF" w:rsidRPr="00BE24A9" w14:paraId="423E772C" w14:textId="77777777" w:rsidTr="00505FCF">
        <w:trPr>
          <w:trHeight w:val="320"/>
          <w:trPrChange w:id="568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569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3C1AE498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doParallel</w:t>
            </w:r>
          </w:p>
        </w:tc>
        <w:tc>
          <w:tcPr>
            <w:tcW w:w="702" w:type="dxa"/>
            <w:noWrap/>
            <w:hideMark/>
            <w:tcPrChange w:id="570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6EC06CD0" w14:textId="0AD4B37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7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7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7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7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71B6058" w14:textId="02D3458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7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7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7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7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04C08AE" w14:textId="715DB36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7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8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8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8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FF5C697" w14:textId="6B4F30A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8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8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58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58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2D05E5B" w14:textId="794CEC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5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59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EC0982E" w14:textId="19438A1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9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9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 (1)</w:t>
              </w:r>
            </w:ins>
            <w:del w:id="59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 (1)</w:delText>
              </w:r>
            </w:del>
          </w:p>
        </w:tc>
        <w:tc>
          <w:tcPr>
            <w:tcW w:w="702" w:type="dxa"/>
            <w:noWrap/>
            <w:hideMark/>
            <w:tcPrChange w:id="59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D9B15B8" w14:textId="5CBF2C2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9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59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20 (2)</w:t>
              </w:r>
            </w:ins>
            <w:del w:id="59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21 (2)</w:delText>
              </w:r>
            </w:del>
          </w:p>
        </w:tc>
        <w:tc>
          <w:tcPr>
            <w:tcW w:w="702" w:type="dxa"/>
            <w:noWrap/>
            <w:hideMark/>
            <w:tcPrChange w:id="59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19D1B2D" w14:textId="08ACDA4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9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0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38 (2)</w:t>
              </w:r>
            </w:ins>
            <w:del w:id="60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39 (2)</w:delText>
              </w:r>
            </w:del>
          </w:p>
        </w:tc>
        <w:tc>
          <w:tcPr>
            <w:tcW w:w="702" w:type="dxa"/>
            <w:noWrap/>
            <w:hideMark/>
            <w:tcPrChange w:id="60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3282CF9" w14:textId="65CF8EF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0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0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68 (3)</w:t>
              </w:r>
            </w:ins>
            <w:del w:id="60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77 (3)</w:delText>
              </w:r>
            </w:del>
          </w:p>
        </w:tc>
        <w:tc>
          <w:tcPr>
            <w:tcW w:w="702" w:type="dxa"/>
            <w:noWrap/>
            <w:hideMark/>
            <w:tcPrChange w:id="60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751F299" w14:textId="0497AEA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0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0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259 (4)</w:t>
              </w:r>
            </w:ins>
            <w:del w:id="60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225 (4)</w:delText>
              </w:r>
            </w:del>
          </w:p>
        </w:tc>
        <w:tc>
          <w:tcPr>
            <w:tcW w:w="720" w:type="dxa"/>
            <w:noWrap/>
            <w:hideMark/>
            <w:tcPrChange w:id="610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5DD4A804" w14:textId="756FE0F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1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1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390</w:t>
              </w:r>
            </w:ins>
            <w:del w:id="61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367</w:delText>
              </w:r>
            </w:del>
          </w:p>
        </w:tc>
      </w:tr>
      <w:tr w:rsidR="00505FCF" w:rsidRPr="00BE24A9" w14:paraId="3821C893" w14:textId="77777777" w:rsidTr="00505FCF">
        <w:trPr>
          <w:trHeight w:val="320"/>
          <w:trPrChange w:id="614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615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716EA507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Rmpi</w:t>
            </w:r>
          </w:p>
        </w:tc>
        <w:tc>
          <w:tcPr>
            <w:tcW w:w="702" w:type="dxa"/>
            <w:noWrap/>
            <w:hideMark/>
            <w:tcPrChange w:id="616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3CBDF9C6" w14:textId="5C23330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1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1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1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2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F240110" w14:textId="4C23A5C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2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2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2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2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3499E61" w14:textId="00A06D4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2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2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2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2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A4DA15E" w14:textId="2F7C441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2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3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63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02" w:type="dxa"/>
            <w:noWrap/>
            <w:hideMark/>
            <w:tcPrChange w:id="63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4F345A7B" w14:textId="328F93A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3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3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3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3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6800E88" w14:textId="4A06F6D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3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3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3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4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9BA35D3" w14:textId="1D08600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4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4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7 (1)</w:t>
              </w:r>
            </w:ins>
            <w:del w:id="64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7 (1)</w:delText>
              </w:r>
            </w:del>
          </w:p>
        </w:tc>
        <w:tc>
          <w:tcPr>
            <w:tcW w:w="702" w:type="dxa"/>
            <w:noWrap/>
            <w:hideMark/>
            <w:tcPrChange w:id="64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7AF9EE5" w14:textId="7EDB050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4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4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4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4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76F765B" w14:textId="6BB9560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4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5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65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2" w:type="dxa"/>
            <w:noWrap/>
            <w:hideMark/>
            <w:tcPrChange w:id="65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1A1C5F9F" w14:textId="22B078B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5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5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65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9</w:delText>
              </w:r>
            </w:del>
          </w:p>
        </w:tc>
        <w:tc>
          <w:tcPr>
            <w:tcW w:w="720" w:type="dxa"/>
            <w:noWrap/>
            <w:hideMark/>
            <w:tcPrChange w:id="656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4D8D1314" w14:textId="20986D2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5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5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23</w:t>
              </w:r>
            </w:ins>
            <w:del w:id="65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23</w:delText>
              </w:r>
            </w:del>
          </w:p>
        </w:tc>
      </w:tr>
      <w:tr w:rsidR="00505FCF" w:rsidRPr="00BE24A9" w14:paraId="00596159" w14:textId="77777777" w:rsidTr="00505FCF">
        <w:trPr>
          <w:trHeight w:val="320"/>
          <w:trPrChange w:id="660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661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3186EDF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foreach</w:t>
            </w:r>
          </w:p>
        </w:tc>
        <w:tc>
          <w:tcPr>
            <w:tcW w:w="702" w:type="dxa"/>
            <w:noWrap/>
            <w:hideMark/>
            <w:tcPrChange w:id="662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5B620EB7" w14:textId="0C109AF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6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6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BDB7B0B" w14:textId="05CB6E9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6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6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66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67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E0C2972" w14:textId="60794D9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7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7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(2)</w:t>
              </w:r>
            </w:ins>
            <w:del w:id="67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 (2)</w:delText>
              </w:r>
            </w:del>
          </w:p>
        </w:tc>
        <w:tc>
          <w:tcPr>
            <w:tcW w:w="702" w:type="dxa"/>
            <w:noWrap/>
            <w:hideMark/>
            <w:tcPrChange w:id="67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39EA2BB" w14:textId="24056FA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7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7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 (1)</w:t>
              </w:r>
            </w:ins>
            <w:del w:id="67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 (1)</w:delText>
              </w:r>
            </w:del>
          </w:p>
        </w:tc>
        <w:tc>
          <w:tcPr>
            <w:tcW w:w="702" w:type="dxa"/>
            <w:noWrap/>
            <w:hideMark/>
            <w:tcPrChange w:id="67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7D588C4" w14:textId="0A246E8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7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8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 (1)</w:t>
              </w:r>
            </w:ins>
            <w:del w:id="68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 (1)</w:delText>
              </w:r>
            </w:del>
          </w:p>
        </w:tc>
        <w:tc>
          <w:tcPr>
            <w:tcW w:w="702" w:type="dxa"/>
            <w:noWrap/>
            <w:hideMark/>
            <w:tcPrChange w:id="68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5ECC72E" w14:textId="488904F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8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8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19 (2)</w:t>
              </w:r>
            </w:ins>
            <w:del w:id="68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19 (2)</w:delText>
              </w:r>
            </w:del>
          </w:p>
        </w:tc>
        <w:tc>
          <w:tcPr>
            <w:tcW w:w="702" w:type="dxa"/>
            <w:noWrap/>
            <w:hideMark/>
            <w:tcPrChange w:id="68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7A212D7" w14:textId="1A5CF1B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30 (3)</w:t>
              </w:r>
            </w:ins>
            <w:del w:id="6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31 (3)</w:delText>
              </w:r>
            </w:del>
          </w:p>
        </w:tc>
        <w:tc>
          <w:tcPr>
            <w:tcW w:w="702" w:type="dxa"/>
            <w:noWrap/>
            <w:hideMark/>
            <w:tcPrChange w:id="69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FB9A7DC" w14:textId="18AD814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9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9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61 (3)</w:t>
              </w:r>
            </w:ins>
            <w:del w:id="69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62 (3)</w:delText>
              </w:r>
            </w:del>
          </w:p>
        </w:tc>
        <w:tc>
          <w:tcPr>
            <w:tcW w:w="702" w:type="dxa"/>
            <w:noWrap/>
            <w:hideMark/>
            <w:tcPrChange w:id="69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069702D" w14:textId="2B98122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9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69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83 (3)</w:t>
              </w:r>
            </w:ins>
            <w:del w:id="69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93 (3)</w:delText>
              </w:r>
            </w:del>
          </w:p>
        </w:tc>
        <w:tc>
          <w:tcPr>
            <w:tcW w:w="702" w:type="dxa"/>
            <w:noWrap/>
            <w:hideMark/>
            <w:tcPrChange w:id="69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58012C3D" w14:textId="0ED5292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9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0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305 (4)</w:t>
              </w:r>
            </w:ins>
            <w:del w:id="70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269 (4)</w:delText>
              </w:r>
            </w:del>
          </w:p>
        </w:tc>
        <w:tc>
          <w:tcPr>
            <w:tcW w:w="720" w:type="dxa"/>
            <w:noWrap/>
            <w:hideMark/>
            <w:tcPrChange w:id="702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400AFB59" w14:textId="6D65C83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0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0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507</w:t>
              </w:r>
            </w:ins>
            <w:del w:id="70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483</w:delText>
              </w:r>
            </w:del>
          </w:p>
        </w:tc>
      </w:tr>
      <w:tr w:rsidR="00505FCF" w:rsidRPr="00BE24A9" w14:paraId="68097ADC" w14:textId="77777777" w:rsidTr="00505FCF">
        <w:trPr>
          <w:trHeight w:val="320"/>
          <w:trPrChange w:id="706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707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7FF848E7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</w:t>
            </w:r>
          </w:p>
        </w:tc>
        <w:tc>
          <w:tcPr>
            <w:tcW w:w="702" w:type="dxa"/>
            <w:noWrap/>
            <w:hideMark/>
            <w:tcPrChange w:id="708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7311C140" w14:textId="2F4B1D3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0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1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1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1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B2F9BBB" w14:textId="75E34ED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1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1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1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1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C760291" w14:textId="1C7D78B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1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1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1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2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64D3FE8" w14:textId="20E5AF9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2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2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2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2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2C9968D8" w14:textId="1952BB7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2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2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2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2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457FDD7" w14:textId="18F4D60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2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3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3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3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EB1CCA4" w14:textId="0388F52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3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3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3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3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6047782" w14:textId="597E51B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3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3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3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74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4699E75" w14:textId="6B355EA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4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4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74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2" w:type="dxa"/>
            <w:noWrap/>
            <w:hideMark/>
            <w:tcPrChange w:id="74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2F09504" w14:textId="36C6948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4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4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35 (1)</w:t>
              </w:r>
            </w:ins>
            <w:del w:id="74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30</w:delText>
              </w:r>
            </w:del>
          </w:p>
        </w:tc>
        <w:tc>
          <w:tcPr>
            <w:tcW w:w="720" w:type="dxa"/>
            <w:noWrap/>
            <w:hideMark/>
            <w:tcPrChange w:id="748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4291A23B" w14:textId="5A6148A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4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5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39</w:t>
              </w:r>
            </w:ins>
            <w:del w:id="75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35</w:delText>
              </w:r>
            </w:del>
          </w:p>
        </w:tc>
      </w:tr>
      <w:tr w:rsidR="00505FCF" w:rsidRPr="00BE24A9" w14:paraId="5064EEC4" w14:textId="77777777" w:rsidTr="00505FCF">
        <w:trPr>
          <w:trHeight w:val="320"/>
          <w:trPrChange w:id="752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tcPrChange w:id="753" w:author="Russell, Seth" w:date="2018-12-11T11:07:00Z">
              <w:tcPr>
                <w:tcW w:w="1705" w:type="dxa"/>
                <w:noWrap/>
              </w:tcPr>
            </w:tcPrChange>
          </w:tcPr>
          <w:p w14:paraId="4EBB4A6C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future.apply</w:t>
            </w:r>
          </w:p>
        </w:tc>
        <w:tc>
          <w:tcPr>
            <w:tcW w:w="702" w:type="dxa"/>
            <w:noWrap/>
            <w:tcPrChange w:id="754" w:author="Russell, Seth" w:date="2018-12-11T11:07:00Z">
              <w:tcPr>
                <w:tcW w:w="601" w:type="dxa"/>
                <w:noWrap/>
              </w:tcPr>
            </w:tcPrChange>
          </w:tcPr>
          <w:p w14:paraId="0222FEC9" w14:textId="1B440B8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58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13950791" w14:textId="253E370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5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6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62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574FEF0A" w14:textId="307BEF6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6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66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3092274E" w14:textId="1EDA257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6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6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6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70" w:author="Russell, Seth" w:date="2018-12-11T11:07:00Z">
              <w:tcPr>
                <w:tcW w:w="714" w:type="dxa"/>
                <w:gridSpan w:val="2"/>
                <w:noWrap/>
              </w:tcPr>
            </w:tcPrChange>
          </w:tcPr>
          <w:p w14:paraId="71FA988D" w14:textId="61FE444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7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7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7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74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35BB426C" w14:textId="5D7039A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7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7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7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78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6BF003F8" w14:textId="68DE0CD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7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8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8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82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71D54005" w14:textId="12B4D7F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8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8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8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86" w:author="Russell, Seth" w:date="2018-12-11T11:07:00Z">
              <w:tcPr>
                <w:tcW w:w="713" w:type="dxa"/>
                <w:gridSpan w:val="2"/>
                <w:noWrap/>
              </w:tcPr>
            </w:tcPrChange>
          </w:tcPr>
          <w:p w14:paraId="1D05F4A2" w14:textId="6CFC979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7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tcPrChange w:id="790" w:author="Russell, Seth" w:date="2018-12-11T11:07:00Z">
              <w:tcPr>
                <w:tcW w:w="714" w:type="dxa"/>
                <w:gridSpan w:val="2"/>
                <w:noWrap/>
              </w:tcPr>
            </w:tcPrChange>
          </w:tcPr>
          <w:p w14:paraId="0886A539" w14:textId="4A8AE55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9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9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16</w:t>
              </w:r>
            </w:ins>
            <w:del w:id="79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15</w:delText>
              </w:r>
            </w:del>
          </w:p>
        </w:tc>
        <w:tc>
          <w:tcPr>
            <w:tcW w:w="720" w:type="dxa"/>
            <w:noWrap/>
            <w:tcPrChange w:id="794" w:author="Russell, Seth" w:date="2018-12-11T11:07:00Z">
              <w:tcPr>
                <w:tcW w:w="720" w:type="dxa"/>
                <w:noWrap/>
              </w:tcPr>
            </w:tcPrChange>
          </w:tcPr>
          <w:p w14:paraId="307D424A" w14:textId="3F5ABA4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9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79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16</w:t>
              </w:r>
            </w:ins>
            <w:del w:id="79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15</w:delText>
              </w:r>
            </w:del>
          </w:p>
        </w:tc>
      </w:tr>
      <w:tr w:rsidR="00505FCF" w:rsidRPr="00BE24A9" w14:paraId="5B77E727" w14:textId="77777777" w:rsidTr="00505FCF">
        <w:trPr>
          <w:trHeight w:val="320"/>
          <w:trPrChange w:id="798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799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4B28C5E5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SparkR</w:t>
            </w:r>
          </w:p>
        </w:tc>
        <w:tc>
          <w:tcPr>
            <w:tcW w:w="702" w:type="dxa"/>
            <w:noWrap/>
            <w:hideMark/>
            <w:tcPrChange w:id="800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763CC338" w14:textId="512D808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0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0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0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0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41A442A" w14:textId="5D20F31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0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0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0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0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EB5CCCF" w14:textId="7C1735B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0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1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1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1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F7EFAF7" w14:textId="7429357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1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1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1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1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56EA06F" w14:textId="384FE54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1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1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1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2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00D9FD5" w14:textId="71FACDC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2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2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2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2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5B9A297" w14:textId="6D5DAD0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2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2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2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2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D9F7091" w14:textId="472577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2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3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3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3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8AE5239" w14:textId="75D3035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3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3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3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3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529555F5" w14:textId="3D649EB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3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3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83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20" w:type="dxa"/>
            <w:noWrap/>
            <w:hideMark/>
            <w:tcPrChange w:id="840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460F7E95" w14:textId="4DC265A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4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4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84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505FCF" w:rsidRPr="00BE24A9" w14:paraId="4A2E56A5" w14:textId="77777777" w:rsidTr="00505FCF">
        <w:trPr>
          <w:trHeight w:val="320"/>
          <w:trPrChange w:id="844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845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21EBB8E2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sparklyr</w:t>
            </w:r>
          </w:p>
        </w:tc>
        <w:tc>
          <w:tcPr>
            <w:tcW w:w="702" w:type="dxa"/>
            <w:noWrap/>
            <w:hideMark/>
            <w:tcPrChange w:id="846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6B207749" w14:textId="63C7D0D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5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78D2CC5" w14:textId="119D675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5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DFB6824" w14:textId="0FAC789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5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0D72079" w14:textId="5E4A02F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5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6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6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28056AF2" w14:textId="368E0AF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6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6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2E48719" w14:textId="639DC66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6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6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6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7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41FCB55" w14:textId="708137E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7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7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7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7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2C86275" w14:textId="5DA838D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7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7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87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87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C75EF88" w14:textId="275261D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7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8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88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02" w:type="dxa"/>
            <w:noWrap/>
            <w:hideMark/>
            <w:tcPrChange w:id="88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437303C1" w14:textId="4226BD9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8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8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9</w:t>
              </w:r>
            </w:ins>
            <w:del w:id="88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20" w:type="dxa"/>
            <w:noWrap/>
            <w:hideMark/>
            <w:tcPrChange w:id="886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2E63EAAA" w14:textId="5A92C09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8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8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11</w:t>
              </w:r>
            </w:ins>
            <w:del w:id="88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8</w:delText>
              </w:r>
            </w:del>
          </w:p>
        </w:tc>
      </w:tr>
      <w:tr w:rsidR="00505FCF" w:rsidRPr="00BE24A9" w14:paraId="0F3FA5FF" w14:textId="77777777" w:rsidTr="00505FCF">
        <w:trPr>
          <w:trHeight w:val="320"/>
          <w:trPrChange w:id="890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891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6EBEDE71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batchtools</w:t>
            </w:r>
          </w:p>
        </w:tc>
        <w:tc>
          <w:tcPr>
            <w:tcW w:w="702" w:type="dxa"/>
            <w:noWrap/>
            <w:hideMark/>
            <w:tcPrChange w:id="892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2B688179" w14:textId="777A5BA0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9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9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9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89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33BD280" w14:textId="7BBFA5E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9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89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89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0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90766A6" w14:textId="344533A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0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0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0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0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BF9A23A" w14:textId="53A9476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0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0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0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0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2D1868E" w14:textId="69F4842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0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1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1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1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B23B640" w14:textId="6E08FA7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1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1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1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1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41385BA" w14:textId="230EF7F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1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1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1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2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BFDE731" w14:textId="585868A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2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2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2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2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69B2C99" w14:textId="34D1FD4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2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2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2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2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A0AD5B4" w14:textId="149BA351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2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3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</w:t>
              </w:r>
            </w:ins>
            <w:del w:id="93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</w:delText>
              </w:r>
            </w:del>
          </w:p>
        </w:tc>
        <w:tc>
          <w:tcPr>
            <w:tcW w:w="720" w:type="dxa"/>
            <w:noWrap/>
            <w:hideMark/>
            <w:tcPrChange w:id="932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3CB5385A" w14:textId="5993B9C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3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3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</w:t>
              </w:r>
            </w:ins>
            <w:del w:id="93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</w:delText>
              </w:r>
            </w:del>
          </w:p>
        </w:tc>
      </w:tr>
      <w:tr w:rsidR="00505FCF" w:rsidRPr="00BE24A9" w14:paraId="6051C64D" w14:textId="77777777" w:rsidTr="00505FCF">
        <w:trPr>
          <w:trHeight w:val="320"/>
          <w:trPrChange w:id="936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937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17CFDE30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RcppParallel</w:t>
            </w:r>
          </w:p>
        </w:tc>
        <w:tc>
          <w:tcPr>
            <w:tcW w:w="702" w:type="dxa"/>
            <w:noWrap/>
            <w:hideMark/>
            <w:tcPrChange w:id="938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1C8B93E8" w14:textId="35816284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3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4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4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4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1B5F529" w14:textId="706C13F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4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4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4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4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C8B037B" w14:textId="465F209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5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C115A80" w14:textId="1BACB45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5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0C9D204" w14:textId="424A2F2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5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98AC47D" w14:textId="24EEA86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5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6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96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BA0AB94" w14:textId="12F2B85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6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6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DE32122" w14:textId="1337AA2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6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6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96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02" w:type="dxa"/>
            <w:noWrap/>
            <w:hideMark/>
            <w:tcPrChange w:id="97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D7B036C" w14:textId="65A4284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7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7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6</w:t>
              </w:r>
            </w:ins>
            <w:del w:id="97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7</w:delText>
              </w:r>
            </w:del>
          </w:p>
        </w:tc>
        <w:tc>
          <w:tcPr>
            <w:tcW w:w="702" w:type="dxa"/>
            <w:noWrap/>
            <w:hideMark/>
            <w:tcPrChange w:id="97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133F198F" w14:textId="58EE96F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7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7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27</w:t>
              </w:r>
            </w:ins>
            <w:del w:id="97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23</w:delText>
              </w:r>
            </w:del>
          </w:p>
        </w:tc>
        <w:tc>
          <w:tcPr>
            <w:tcW w:w="720" w:type="dxa"/>
            <w:noWrap/>
            <w:hideMark/>
            <w:tcPrChange w:id="978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76C435D3" w14:textId="5CB9F1D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7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8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35</w:t>
              </w:r>
            </w:ins>
            <w:del w:id="98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33</w:delText>
              </w:r>
            </w:del>
          </w:p>
        </w:tc>
      </w:tr>
      <w:tr w:rsidR="00505FCF" w:rsidRPr="00BE24A9" w14:paraId="563316DD" w14:textId="77777777" w:rsidTr="00505FCF">
        <w:trPr>
          <w:trHeight w:val="320"/>
          <w:trPrChange w:id="982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983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3C31727B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parallelDist</w:t>
            </w:r>
          </w:p>
        </w:tc>
        <w:tc>
          <w:tcPr>
            <w:tcW w:w="702" w:type="dxa"/>
            <w:noWrap/>
            <w:hideMark/>
            <w:tcPrChange w:id="984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5001B1D9" w14:textId="38539FA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8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8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8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8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C10B183" w14:textId="434F508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8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9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9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9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776ED11" w14:textId="58B99AB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9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9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9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99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8719665" w14:textId="36CAAA4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9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99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99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0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08A365C7" w14:textId="6A4FF65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0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0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0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0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F8448E6" w14:textId="661691D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0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0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0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0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0ED95F2" w14:textId="5E5F4A3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0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1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1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1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59E1818" w14:textId="5EFA689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1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1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1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1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D0F0685" w14:textId="6F7A89C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1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1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1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2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479DFD3" w14:textId="1CA4A08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2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2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102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20" w:type="dxa"/>
            <w:noWrap/>
            <w:hideMark/>
            <w:tcPrChange w:id="1024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328C94BE" w14:textId="4B0D3FE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2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2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102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</w:tr>
      <w:tr w:rsidR="00505FCF" w:rsidRPr="00BE24A9" w14:paraId="21269B20" w14:textId="77777777" w:rsidTr="00505FCF">
        <w:trPr>
          <w:trHeight w:val="320"/>
          <w:trPrChange w:id="1028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029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100EDF6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parallelMap</w:t>
            </w:r>
          </w:p>
        </w:tc>
        <w:tc>
          <w:tcPr>
            <w:tcW w:w="702" w:type="dxa"/>
            <w:noWrap/>
            <w:hideMark/>
            <w:tcPrChange w:id="1030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1BB5A965" w14:textId="4DBC553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3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3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3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3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33055EB" w14:textId="737CFFE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3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3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3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3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05CEFA1" w14:textId="5295631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3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4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4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4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861A7C0" w14:textId="5AE8B87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4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4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4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4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356D520C" w14:textId="131D621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5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DF157B3" w14:textId="23C0E4E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5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EBE307C" w14:textId="271118F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5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15709AC" w14:textId="20837CD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5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6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</w:t>
              </w:r>
            </w:ins>
            <w:del w:id="10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</w:delText>
              </w:r>
            </w:del>
          </w:p>
        </w:tc>
        <w:tc>
          <w:tcPr>
            <w:tcW w:w="702" w:type="dxa"/>
            <w:noWrap/>
            <w:hideMark/>
            <w:tcPrChange w:id="106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31AD271" w14:textId="672721C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106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</w:delText>
              </w:r>
            </w:del>
          </w:p>
        </w:tc>
        <w:tc>
          <w:tcPr>
            <w:tcW w:w="702" w:type="dxa"/>
            <w:noWrap/>
            <w:hideMark/>
            <w:tcPrChange w:id="1066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4708136A" w14:textId="67C1B40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6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6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8</w:t>
              </w:r>
            </w:ins>
            <w:del w:id="106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8</w:delText>
              </w:r>
            </w:del>
          </w:p>
        </w:tc>
        <w:tc>
          <w:tcPr>
            <w:tcW w:w="720" w:type="dxa"/>
            <w:noWrap/>
            <w:hideMark/>
            <w:tcPrChange w:id="1070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1BDDA599" w14:textId="71F994E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7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7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14</w:t>
              </w:r>
            </w:ins>
            <w:del w:id="107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14</w:delText>
              </w:r>
            </w:del>
          </w:p>
        </w:tc>
      </w:tr>
      <w:tr w:rsidR="00505FCF" w:rsidRPr="00BE24A9" w14:paraId="4FDFD073" w14:textId="77777777" w:rsidTr="00505FCF">
        <w:trPr>
          <w:trHeight w:val="320"/>
          <w:trPrChange w:id="1074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075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6119EB79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doMC</w:t>
            </w:r>
          </w:p>
        </w:tc>
        <w:tc>
          <w:tcPr>
            <w:tcW w:w="702" w:type="dxa"/>
            <w:noWrap/>
            <w:hideMark/>
            <w:tcPrChange w:id="1076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3A6B5A6C" w14:textId="480858D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7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7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7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8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378B66E" w14:textId="1742E8D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8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8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08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08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8FB6199" w14:textId="65B6A8D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8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8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 (2)</w:t>
              </w:r>
            </w:ins>
            <w:del w:id="108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 (2)</w:delText>
              </w:r>
            </w:del>
          </w:p>
        </w:tc>
        <w:tc>
          <w:tcPr>
            <w:tcW w:w="702" w:type="dxa"/>
            <w:noWrap/>
            <w:hideMark/>
            <w:tcPrChange w:id="108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EDBD092" w14:textId="44B729C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8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9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09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109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41DD4E66" w14:textId="1328D74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9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9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09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109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2158554" w14:textId="10F200D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9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09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09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110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EA8E565" w14:textId="3EC8C3AB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0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0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3</w:t>
              </w:r>
            </w:ins>
            <w:del w:id="110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3</w:delText>
              </w:r>
            </w:del>
          </w:p>
        </w:tc>
        <w:tc>
          <w:tcPr>
            <w:tcW w:w="702" w:type="dxa"/>
            <w:noWrap/>
            <w:hideMark/>
            <w:tcPrChange w:id="110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0753386" w14:textId="2F38395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0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0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110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02" w:type="dxa"/>
            <w:noWrap/>
            <w:hideMark/>
            <w:tcPrChange w:id="110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B4681CF" w14:textId="7471C95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0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1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4</w:t>
              </w:r>
            </w:ins>
            <w:del w:id="111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4</w:delText>
              </w:r>
            </w:del>
          </w:p>
        </w:tc>
        <w:tc>
          <w:tcPr>
            <w:tcW w:w="702" w:type="dxa"/>
            <w:noWrap/>
            <w:hideMark/>
            <w:tcPrChange w:id="1112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2AEEABC8" w14:textId="1D5E10B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1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1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111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9</w:delText>
              </w:r>
            </w:del>
          </w:p>
        </w:tc>
        <w:tc>
          <w:tcPr>
            <w:tcW w:w="720" w:type="dxa"/>
            <w:noWrap/>
            <w:hideMark/>
            <w:tcPrChange w:id="1116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2140D95F" w14:textId="557DDE1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1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1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26</w:t>
              </w:r>
            </w:ins>
            <w:del w:id="111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</w:tr>
      <w:tr w:rsidR="00505FCF" w:rsidRPr="00BE24A9" w14:paraId="1F6F4C31" w14:textId="77777777" w:rsidTr="00505FCF">
        <w:trPr>
          <w:trHeight w:val="320"/>
          <w:trPrChange w:id="1120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121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584CBBCB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doMPI</w:t>
            </w:r>
          </w:p>
        </w:tc>
        <w:tc>
          <w:tcPr>
            <w:tcW w:w="702" w:type="dxa"/>
            <w:noWrap/>
            <w:hideMark/>
            <w:tcPrChange w:id="1122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12CD49CB" w14:textId="0E3CE91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2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2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2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2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6894AB90" w14:textId="49B2230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2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2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2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3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A86A3B5" w14:textId="71A66D0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3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3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3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3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A431BEB" w14:textId="645821A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3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3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3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3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4B92AC96" w14:textId="258E3A1A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3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4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4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4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4F3C265" w14:textId="2F1619E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4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4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4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4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2675769B" w14:textId="18D2593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5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0353F0F4" w14:textId="27D3803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5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64F6F8C" w14:textId="09711EF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58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70771C75" w14:textId="474E948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5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6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116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720" w:type="dxa"/>
            <w:noWrap/>
            <w:hideMark/>
            <w:tcPrChange w:id="1162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248BBA1A" w14:textId="30341DE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6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6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5</w:t>
              </w:r>
            </w:ins>
            <w:del w:id="116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5</w:delText>
              </w:r>
            </w:del>
          </w:p>
        </w:tc>
      </w:tr>
      <w:tr w:rsidR="00505FCF" w:rsidRPr="00BE24A9" w14:paraId="7E023AF8" w14:textId="77777777" w:rsidTr="00505FCF">
        <w:trPr>
          <w:trHeight w:val="320"/>
          <w:trPrChange w:id="1166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167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0BCAB7FD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partools</w:t>
            </w:r>
          </w:p>
        </w:tc>
        <w:tc>
          <w:tcPr>
            <w:tcW w:w="702" w:type="dxa"/>
            <w:noWrap/>
            <w:hideMark/>
            <w:tcPrChange w:id="1168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7B01239F" w14:textId="7444C1C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6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7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7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7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5C08C3C" w14:textId="5EF3FCA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7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7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7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7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6D0D533" w14:textId="56D4523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7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7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7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8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4900C06" w14:textId="4A53E65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8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8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8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8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652A1DD1" w14:textId="529A5B5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8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8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8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8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1BC6BA63" w14:textId="1DBB217D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8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9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9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9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1E92B2D" w14:textId="3F88060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9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9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9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19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92A3490" w14:textId="277256C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19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19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19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00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432F62A3" w14:textId="3E011E36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0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0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20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1204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0BE7D764" w14:textId="70EE1C0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0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0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0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20" w:type="dxa"/>
            <w:noWrap/>
            <w:hideMark/>
            <w:tcPrChange w:id="1208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583ED871" w14:textId="5CD73E23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0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1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21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  <w:tr w:rsidR="00505FCF" w:rsidRPr="00BE24A9" w14:paraId="195D11FD" w14:textId="77777777" w:rsidTr="00505FCF">
        <w:trPr>
          <w:trHeight w:val="320"/>
          <w:trPrChange w:id="1212" w:author="Russell, Seth" w:date="2018-12-11T11:07:00Z">
            <w:trPr>
              <w:trHeight w:val="3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  <w:tcPrChange w:id="1213" w:author="Russell, Seth" w:date="2018-12-11T11:07:00Z">
              <w:tcPr>
                <w:tcW w:w="1705" w:type="dxa"/>
                <w:noWrap/>
                <w:hideMark/>
              </w:tcPr>
            </w:tcPrChange>
          </w:tcPr>
          <w:p w14:paraId="369D26B8" w14:textId="77777777" w:rsidR="00005F15" w:rsidRPr="00BE24A9" w:rsidRDefault="00005F15" w:rsidP="00005F15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DSL</w:t>
            </w:r>
          </w:p>
        </w:tc>
        <w:tc>
          <w:tcPr>
            <w:tcW w:w="702" w:type="dxa"/>
            <w:noWrap/>
            <w:hideMark/>
            <w:tcPrChange w:id="1214" w:author="Russell, Seth" w:date="2018-12-11T11:07:00Z">
              <w:tcPr>
                <w:tcW w:w="601" w:type="dxa"/>
                <w:noWrap/>
                <w:hideMark/>
              </w:tcPr>
            </w:tcPrChange>
          </w:tcPr>
          <w:p w14:paraId="45E3269A" w14:textId="32EA5E2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1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1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1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1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64CBFE8" w14:textId="57BC7848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1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2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2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2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96AF894" w14:textId="0550EE85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2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2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2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2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57CF22AD" w14:textId="4A60AD1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2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2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2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3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407229AE" w14:textId="51AA2A1F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3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3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3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34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6B5C216" w14:textId="20BA3EE9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3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3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3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38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5E3C9F1" w14:textId="02F4B25E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39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40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241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702" w:type="dxa"/>
            <w:noWrap/>
            <w:hideMark/>
            <w:tcPrChange w:id="1242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7EC6F771" w14:textId="32D2AEB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43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44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45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46" w:author="Russell, Seth" w:date="2018-12-11T11:07:00Z">
              <w:tcPr>
                <w:tcW w:w="713" w:type="dxa"/>
                <w:gridSpan w:val="2"/>
                <w:noWrap/>
                <w:hideMark/>
              </w:tcPr>
            </w:tcPrChange>
          </w:tcPr>
          <w:p w14:paraId="320FA289" w14:textId="528A10B7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47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48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49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02" w:type="dxa"/>
            <w:noWrap/>
            <w:hideMark/>
            <w:tcPrChange w:id="1250" w:author="Russell, Seth" w:date="2018-12-11T11:07:00Z">
              <w:tcPr>
                <w:tcW w:w="714" w:type="dxa"/>
                <w:gridSpan w:val="2"/>
                <w:noWrap/>
                <w:hideMark/>
              </w:tcPr>
            </w:tcPrChange>
          </w:tcPr>
          <w:p w14:paraId="1CDB3E9C" w14:textId="229F5392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51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52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0</w:t>
              </w:r>
            </w:ins>
            <w:del w:id="1253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0</w:delText>
              </w:r>
            </w:del>
          </w:p>
        </w:tc>
        <w:tc>
          <w:tcPr>
            <w:tcW w:w="720" w:type="dxa"/>
            <w:noWrap/>
            <w:hideMark/>
            <w:tcPrChange w:id="1254" w:author="Russell, Seth" w:date="2018-12-11T11:07:00Z">
              <w:tcPr>
                <w:tcW w:w="720" w:type="dxa"/>
                <w:noWrap/>
                <w:hideMark/>
              </w:tcPr>
            </w:tcPrChange>
          </w:tcPr>
          <w:p w14:paraId="21FD9C2C" w14:textId="57FB869C" w:rsidR="00005F15" w:rsidRPr="00005F15" w:rsidRDefault="00005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255" w:author="Russell, Seth" w:date="2018-12-07T14:56:00Z">
              <w:r w:rsidRPr="00005F15">
                <w:rPr>
                  <w:rFonts w:ascii="Times" w:hAnsi="Times" w:cs="Calibri"/>
                  <w:color w:val="000000"/>
                  <w:sz w:val="20"/>
                  <w:szCs w:val="20"/>
                  <w:rPrChange w:id="1256" w:author="Russell, Seth" w:date="2018-12-07T14:5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1257" w:author="Russell, Seth" w:date="2018-12-07T14:56:00Z">
              <w:r w:rsidRPr="00005F15" w:rsidDel="00547151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</w:tr>
    </w:tbl>
    <w:p w14:paraId="222C6C2D" w14:textId="77777777" w:rsidR="006D67FB" w:rsidRPr="00BE24A9" w:rsidRDefault="00505FCF">
      <w:pPr>
        <w:rPr>
          <w:rFonts w:ascii="Times" w:hAnsi="Times"/>
        </w:rPr>
      </w:pPr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, Seth">
    <w15:presenceInfo w15:providerId="AD" w15:userId="S::seth.russell@ucdenver.edu::3c561f24-ddce-4c04-9d77-b57464b49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05F15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C40F8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05FCF"/>
    <w:rsid w:val="005138DB"/>
    <w:rsid w:val="005155AA"/>
    <w:rsid w:val="005877F3"/>
    <w:rsid w:val="005C225A"/>
    <w:rsid w:val="005E5D7E"/>
    <w:rsid w:val="0064601F"/>
    <w:rsid w:val="0065300C"/>
    <w:rsid w:val="0069339B"/>
    <w:rsid w:val="00694744"/>
    <w:rsid w:val="007233DE"/>
    <w:rsid w:val="0073304C"/>
    <w:rsid w:val="0078586B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064D7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5F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8</cp:revision>
  <dcterms:created xsi:type="dcterms:W3CDTF">2018-10-09T16:14:00Z</dcterms:created>
  <dcterms:modified xsi:type="dcterms:W3CDTF">2018-12-11T18:07:00Z</dcterms:modified>
</cp:coreProperties>
</file>