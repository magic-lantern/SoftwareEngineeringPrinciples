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49AC0" w14:textId="7561F97A" w:rsidR="00BE24A9" w:rsidRPr="00BE24A9" w:rsidRDefault="004464D2" w:rsidP="00BE24A9">
      <w:pPr>
        <w:pStyle w:val="Heading2"/>
        <w:rPr>
          <w:rFonts w:ascii="Arial" w:hAnsi="Arial" w:cs="Arial"/>
          <w:color w:val="auto"/>
          <w:sz w:val="28"/>
          <w:szCs w:val="28"/>
        </w:rPr>
      </w:pPr>
      <w:r>
        <w:rPr>
          <w:rFonts w:ascii="Arial" w:hAnsi="Arial" w:cs="Arial"/>
          <w:color w:val="auto"/>
          <w:sz w:val="28"/>
          <w:szCs w:val="28"/>
        </w:rPr>
        <w:t>SUPPLEMENT TABLE S3</w:t>
      </w:r>
    </w:p>
    <w:p w14:paraId="677189F2" w14:textId="77777777" w:rsidR="00BE24A9" w:rsidRDefault="00BE24A9" w:rsidP="00BE24A9">
      <w:pPr>
        <w:pStyle w:val="BodyText"/>
        <w:rPr>
          <w:rFonts w:ascii="Times" w:hAnsi="Times"/>
        </w:rPr>
      </w:pPr>
      <w:r w:rsidRPr="00BE24A9">
        <w:rPr>
          <w:rFonts w:ascii="Times" w:hAnsi="Times"/>
        </w:rPr>
        <w:t>For data tables, “All” column summarizes data from years from to 2005 up through 2018.</w:t>
      </w:r>
    </w:p>
    <w:p w14:paraId="45D88C20" w14:textId="77777777" w:rsidR="00BE24A9" w:rsidRPr="00BE24A9" w:rsidRDefault="00BE24A9" w:rsidP="00BE24A9">
      <w:pPr>
        <w:pStyle w:val="BodyText"/>
        <w:rPr>
          <w:rFonts w:ascii="Times" w:hAnsi="Times"/>
        </w:rPr>
      </w:pPr>
    </w:p>
    <w:p w14:paraId="5116AB8F" w14:textId="77777777" w:rsidR="00BE24A9" w:rsidRPr="00BE24A9" w:rsidRDefault="00BE24A9" w:rsidP="00BE24A9">
      <w:pPr>
        <w:pStyle w:val="BodyText"/>
        <w:keepNext/>
        <w:rPr>
          <w:rFonts w:ascii="Times" w:hAnsi="Times"/>
        </w:rPr>
      </w:pPr>
      <w:r w:rsidRPr="00BE24A9">
        <w:rPr>
          <w:rFonts w:ascii="Times" w:hAnsi="Times"/>
        </w:rPr>
        <w:t xml:space="preserve">Table for data shown in Figure 3: </w:t>
      </w:r>
      <w:r w:rsidRPr="00BE24A9">
        <w:rPr>
          <w:rFonts w:ascii="Times" w:hAnsi="Times"/>
          <w:szCs w:val="22"/>
        </w:rPr>
        <w:t xml:space="preserve">Packages by year updated and presence of non-empty </w:t>
      </w:r>
      <w:proofErr w:type="spellStart"/>
      <w:r w:rsidRPr="00BE24A9">
        <w:rPr>
          <w:rFonts w:ascii="Times" w:hAnsi="Times"/>
          <w:szCs w:val="22"/>
        </w:rPr>
        <w:t>src</w:t>
      </w:r>
      <w:proofErr w:type="spellEnd"/>
      <w:r w:rsidRPr="00BE24A9">
        <w:rPr>
          <w:rFonts w:ascii="Times" w:hAnsi="Times"/>
          <w:szCs w:val="22"/>
        </w:rPr>
        <w:t xml:space="preserve"> directory</w:t>
      </w:r>
    </w:p>
    <w:tbl>
      <w:tblPr>
        <w:tblStyle w:val="GridTable1Light-Accent1"/>
        <w:tblW w:w="5000" w:type="pct"/>
        <w:tblLayout w:type="fixed"/>
        <w:tblLook w:val="04A0" w:firstRow="1" w:lastRow="0" w:firstColumn="1" w:lastColumn="0" w:noHBand="0" w:noVBand="1"/>
      </w:tblPr>
      <w:tblGrid>
        <w:gridCol w:w="1165"/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805"/>
      </w:tblGrid>
      <w:tr w:rsidR="00811586" w:rsidRPr="00BE24A9" w14:paraId="068D9AFC" w14:textId="77777777" w:rsidTr="008115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6DC07E2A" w14:textId="77777777" w:rsidR="00BE24A9" w:rsidRPr="00BE24A9" w:rsidRDefault="00BE24A9" w:rsidP="00595AB4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670" w:type="dxa"/>
            <w:noWrap/>
            <w:vAlign w:val="center"/>
            <w:hideMark/>
          </w:tcPr>
          <w:p w14:paraId="0CB50B18" w14:textId="77777777" w:rsidR="00BE24A9" w:rsidRPr="00BE24A9" w:rsidRDefault="00BE24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2008</w:t>
            </w:r>
          </w:p>
        </w:tc>
        <w:tc>
          <w:tcPr>
            <w:tcW w:w="671" w:type="dxa"/>
            <w:noWrap/>
            <w:vAlign w:val="center"/>
            <w:hideMark/>
          </w:tcPr>
          <w:p w14:paraId="187758AF" w14:textId="77777777" w:rsidR="00BE24A9" w:rsidRPr="00BE24A9" w:rsidRDefault="00BE24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2009</w:t>
            </w:r>
          </w:p>
        </w:tc>
        <w:tc>
          <w:tcPr>
            <w:tcW w:w="671" w:type="dxa"/>
            <w:noWrap/>
            <w:vAlign w:val="center"/>
            <w:hideMark/>
          </w:tcPr>
          <w:p w14:paraId="3591F78F" w14:textId="77777777" w:rsidR="00BE24A9" w:rsidRPr="00BE24A9" w:rsidRDefault="00BE24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671" w:type="dxa"/>
            <w:noWrap/>
            <w:vAlign w:val="center"/>
            <w:hideMark/>
          </w:tcPr>
          <w:p w14:paraId="3BD2F574" w14:textId="77777777" w:rsidR="00BE24A9" w:rsidRPr="00BE24A9" w:rsidRDefault="00BE24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671" w:type="dxa"/>
            <w:noWrap/>
            <w:vAlign w:val="center"/>
            <w:hideMark/>
          </w:tcPr>
          <w:p w14:paraId="271F2814" w14:textId="77777777" w:rsidR="00BE24A9" w:rsidRPr="00BE24A9" w:rsidRDefault="00BE24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671" w:type="dxa"/>
            <w:noWrap/>
            <w:vAlign w:val="center"/>
            <w:hideMark/>
          </w:tcPr>
          <w:p w14:paraId="71513EEF" w14:textId="77777777" w:rsidR="00BE24A9" w:rsidRPr="00BE24A9" w:rsidRDefault="00BE24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671" w:type="dxa"/>
            <w:noWrap/>
            <w:vAlign w:val="center"/>
            <w:hideMark/>
          </w:tcPr>
          <w:p w14:paraId="54E85574" w14:textId="77777777" w:rsidR="00BE24A9" w:rsidRPr="00BE24A9" w:rsidRDefault="00BE24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2014</w:t>
            </w:r>
          </w:p>
        </w:tc>
        <w:tc>
          <w:tcPr>
            <w:tcW w:w="671" w:type="dxa"/>
            <w:noWrap/>
            <w:vAlign w:val="center"/>
            <w:hideMark/>
          </w:tcPr>
          <w:p w14:paraId="70231C14" w14:textId="77777777" w:rsidR="00BE24A9" w:rsidRPr="00BE24A9" w:rsidRDefault="00BE24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2015</w:t>
            </w:r>
          </w:p>
        </w:tc>
        <w:tc>
          <w:tcPr>
            <w:tcW w:w="671" w:type="dxa"/>
            <w:noWrap/>
            <w:vAlign w:val="center"/>
            <w:hideMark/>
          </w:tcPr>
          <w:p w14:paraId="0DF91C69" w14:textId="77777777" w:rsidR="00BE24A9" w:rsidRPr="00BE24A9" w:rsidRDefault="00BE24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2016</w:t>
            </w:r>
          </w:p>
        </w:tc>
        <w:tc>
          <w:tcPr>
            <w:tcW w:w="671" w:type="dxa"/>
            <w:noWrap/>
            <w:vAlign w:val="center"/>
            <w:hideMark/>
          </w:tcPr>
          <w:p w14:paraId="28C3A669" w14:textId="77777777" w:rsidR="00BE24A9" w:rsidRPr="00BE24A9" w:rsidRDefault="00BE24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2017</w:t>
            </w:r>
          </w:p>
        </w:tc>
        <w:tc>
          <w:tcPr>
            <w:tcW w:w="671" w:type="dxa"/>
            <w:noWrap/>
            <w:vAlign w:val="center"/>
            <w:hideMark/>
          </w:tcPr>
          <w:p w14:paraId="74D3E1CF" w14:textId="77777777" w:rsidR="00BE24A9" w:rsidRPr="00BE24A9" w:rsidRDefault="00BE24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2018</w:t>
            </w:r>
          </w:p>
        </w:tc>
        <w:tc>
          <w:tcPr>
            <w:tcW w:w="805" w:type="dxa"/>
            <w:noWrap/>
            <w:vAlign w:val="center"/>
            <w:hideMark/>
          </w:tcPr>
          <w:p w14:paraId="7F8AAFF7" w14:textId="3D70F0AD" w:rsidR="00BE24A9" w:rsidRPr="00BE24A9" w:rsidRDefault="00BE24A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  <w:pPrChange w:id="0" w:author="Russell, Seth" w:date="2018-12-07T09:39:00Z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All</w:t>
            </w:r>
          </w:p>
        </w:tc>
      </w:tr>
      <w:tr w:rsidR="00811586" w:rsidRPr="00BE24A9" w14:paraId="7408AD18" w14:textId="77777777" w:rsidTr="008115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017F5997" w14:textId="77777777" w:rsidR="003D51EF" w:rsidRPr="00BE24A9" w:rsidRDefault="003D51EF" w:rsidP="003D51EF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Packages</w:t>
            </w:r>
          </w:p>
        </w:tc>
        <w:tc>
          <w:tcPr>
            <w:tcW w:w="670" w:type="dxa"/>
            <w:noWrap/>
            <w:vAlign w:val="center"/>
            <w:hideMark/>
          </w:tcPr>
          <w:p w14:paraId="0D9CB77F" w14:textId="33E59E79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2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10</w:t>
              </w:r>
            </w:ins>
            <w:del w:id="3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10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50383B1C" w14:textId="3264A5E6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5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24</w:t>
              </w:r>
            </w:ins>
            <w:del w:id="6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25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18407A74" w14:textId="7A1D9A63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8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32</w:t>
              </w:r>
            </w:ins>
            <w:del w:id="9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32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7CA664B1" w14:textId="37C44CB7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11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65</w:t>
              </w:r>
            </w:ins>
            <w:del w:id="12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65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1671CF1E" w14:textId="5D544A35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3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14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457</w:t>
              </w:r>
            </w:ins>
            <w:del w:id="15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467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27236C45" w14:textId="4342044E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6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17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564</w:t>
              </w:r>
            </w:ins>
            <w:del w:id="18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573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14FD59A7" w14:textId="21C6B90D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9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20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755</w:t>
              </w:r>
            </w:ins>
            <w:del w:id="21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768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56651330" w14:textId="63F987E6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2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23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1127</w:t>
              </w:r>
            </w:ins>
            <w:del w:id="24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1165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7E9E0920" w14:textId="724FDBB4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5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26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1726</w:t>
              </w:r>
            </w:ins>
            <w:del w:id="27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1783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0FD11806" w14:textId="02B8F8B1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28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29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2517</w:t>
              </w:r>
            </w:ins>
            <w:del w:id="30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2725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63935A58" w14:textId="06E7FD50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1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32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6226</w:t>
              </w:r>
            </w:ins>
            <w:del w:id="33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5475</w:delText>
              </w:r>
            </w:del>
          </w:p>
        </w:tc>
        <w:tc>
          <w:tcPr>
            <w:tcW w:w="805" w:type="dxa"/>
            <w:noWrap/>
            <w:vAlign w:val="center"/>
            <w:hideMark/>
          </w:tcPr>
          <w:p w14:paraId="26FDDCB4" w14:textId="13A607A0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4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35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13509</w:t>
              </w:r>
            </w:ins>
            <w:del w:id="36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13094</w:delText>
              </w:r>
            </w:del>
          </w:p>
        </w:tc>
      </w:tr>
      <w:tr w:rsidR="00811586" w:rsidRPr="00BE24A9" w14:paraId="09C667CA" w14:textId="77777777" w:rsidTr="008115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0BE56B68" w14:textId="77777777" w:rsidR="003D51EF" w:rsidRPr="00BE24A9" w:rsidRDefault="003D51EF" w:rsidP="003D51EF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Pkg</w:t>
            </w:r>
            <w:proofErr w:type="spellEnd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 xml:space="preserve"> w/</w:t>
            </w: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Src</w:t>
            </w:r>
            <w:proofErr w:type="spellEnd"/>
          </w:p>
        </w:tc>
        <w:tc>
          <w:tcPr>
            <w:tcW w:w="670" w:type="dxa"/>
            <w:noWrap/>
            <w:vAlign w:val="center"/>
            <w:hideMark/>
          </w:tcPr>
          <w:p w14:paraId="7B5627A7" w14:textId="21BF2C40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37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38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1</w:t>
              </w:r>
            </w:ins>
            <w:del w:id="39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1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333C3EAF" w14:textId="39BEA921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0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41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6</w:t>
              </w:r>
            </w:ins>
            <w:del w:id="42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6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293D93B8" w14:textId="430C7FE8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3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44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11</w:t>
              </w:r>
            </w:ins>
            <w:del w:id="45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11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3A58D302" w14:textId="2C05B834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6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47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15</w:t>
              </w:r>
            </w:ins>
            <w:del w:id="48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15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7CA3D368" w14:textId="10A6E284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49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50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59</w:t>
              </w:r>
            </w:ins>
            <w:del w:id="51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61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33F23B43" w14:textId="31DEC2AA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2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53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114</w:t>
              </w:r>
            </w:ins>
            <w:del w:id="54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115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6ED84431" w14:textId="00745B6F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5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56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154</w:t>
              </w:r>
            </w:ins>
            <w:del w:id="57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162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79BCF73F" w14:textId="782C906F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58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59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224</w:t>
              </w:r>
            </w:ins>
            <w:del w:id="60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237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61661802" w14:textId="0BACCD5D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1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62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376</w:t>
              </w:r>
            </w:ins>
            <w:del w:id="63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391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24B3E2C3" w14:textId="172D3CD6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4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65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606</w:t>
              </w:r>
            </w:ins>
            <w:del w:id="66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666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240F2B1B" w14:textId="7D0A9021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67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68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1859</w:t>
              </w:r>
            </w:ins>
            <w:del w:id="69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1669</w:delText>
              </w:r>
            </w:del>
          </w:p>
        </w:tc>
        <w:tc>
          <w:tcPr>
            <w:tcW w:w="805" w:type="dxa"/>
            <w:noWrap/>
            <w:vAlign w:val="center"/>
            <w:hideMark/>
          </w:tcPr>
          <w:p w14:paraId="74F58399" w14:textId="05E08F60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0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71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3428</w:t>
              </w:r>
            </w:ins>
            <w:del w:id="72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3337</w:delText>
              </w:r>
            </w:del>
          </w:p>
        </w:tc>
      </w:tr>
      <w:tr w:rsidR="00811586" w:rsidRPr="00BE24A9" w14:paraId="3D351B2E" w14:textId="77777777" w:rsidTr="0081158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noWrap/>
            <w:hideMark/>
          </w:tcPr>
          <w:p w14:paraId="1B8876BE" w14:textId="77777777" w:rsidR="003D51EF" w:rsidRPr="00BE24A9" w:rsidRDefault="003D51EF" w:rsidP="003D51EF">
            <w:pPr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proofErr w:type="spellStart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>Src</w:t>
            </w:r>
            <w:proofErr w:type="spellEnd"/>
            <w:r w:rsidRPr="00BE24A9">
              <w:rPr>
                <w:rFonts w:ascii="Times" w:hAnsi="Times" w:cstheme="majorHAnsi"/>
                <w:color w:val="000000"/>
                <w:sz w:val="20"/>
                <w:szCs w:val="20"/>
              </w:rPr>
              <w:t xml:space="preserve"> %</w:t>
            </w:r>
          </w:p>
        </w:tc>
        <w:tc>
          <w:tcPr>
            <w:tcW w:w="670" w:type="dxa"/>
            <w:noWrap/>
            <w:vAlign w:val="center"/>
            <w:hideMark/>
          </w:tcPr>
          <w:p w14:paraId="5D402001" w14:textId="13771815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3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74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10</w:t>
              </w:r>
            </w:ins>
            <w:del w:id="75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10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00189D0F" w14:textId="691CD524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6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77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25</w:t>
              </w:r>
            </w:ins>
            <w:del w:id="78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24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4B4E01FE" w14:textId="636CDA95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79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80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34</w:t>
              </w:r>
            </w:ins>
            <w:del w:id="81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34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0AAF5A4D" w14:textId="45DC3E90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2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83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23</w:t>
              </w:r>
            </w:ins>
            <w:del w:id="84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23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0427E1BE" w14:textId="49FCDDEF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5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86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13</w:t>
              </w:r>
            </w:ins>
            <w:del w:id="87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13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090BD81F" w14:textId="5D78014D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88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89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20</w:t>
              </w:r>
            </w:ins>
            <w:del w:id="90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20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266EC32D" w14:textId="4EA6C69A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1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92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20</w:t>
              </w:r>
            </w:ins>
            <w:del w:id="93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21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02426BBE" w14:textId="689C5325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4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95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20</w:t>
              </w:r>
            </w:ins>
            <w:del w:id="96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20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492C1C0F" w14:textId="280FD211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97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98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22</w:t>
              </w:r>
            </w:ins>
            <w:del w:id="99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22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3C3D4298" w14:textId="0711B438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0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101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24</w:t>
              </w:r>
            </w:ins>
            <w:del w:id="102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24</w:delText>
              </w:r>
            </w:del>
          </w:p>
        </w:tc>
        <w:tc>
          <w:tcPr>
            <w:tcW w:w="671" w:type="dxa"/>
            <w:noWrap/>
            <w:vAlign w:val="center"/>
            <w:hideMark/>
          </w:tcPr>
          <w:p w14:paraId="15309537" w14:textId="7D0D1B55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3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104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30</w:t>
              </w:r>
            </w:ins>
            <w:del w:id="105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30</w:delText>
              </w:r>
            </w:del>
          </w:p>
        </w:tc>
        <w:tc>
          <w:tcPr>
            <w:tcW w:w="805" w:type="dxa"/>
            <w:noWrap/>
            <w:vAlign w:val="center"/>
            <w:hideMark/>
          </w:tcPr>
          <w:p w14:paraId="03D92A36" w14:textId="4594401B" w:rsidR="003D51EF" w:rsidRPr="003D51EF" w:rsidRDefault="003D51EF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 w:cstheme="majorHAnsi"/>
                <w:color w:val="000000"/>
                <w:sz w:val="20"/>
                <w:szCs w:val="20"/>
              </w:rPr>
            </w:pPr>
            <w:ins w:id="106" w:author="Russell, Seth" w:date="2018-12-07T09:36:00Z">
              <w:r w:rsidRPr="003D51EF">
                <w:rPr>
                  <w:rFonts w:ascii="Times" w:hAnsi="Times" w:cs="Calibri"/>
                  <w:color w:val="000000"/>
                  <w:sz w:val="20"/>
                  <w:szCs w:val="20"/>
                  <w:rPrChange w:id="107" w:author="Russell, Seth" w:date="2018-12-07T09:36:00Z">
                    <w:rPr>
                      <w:rFonts w:ascii="Calibri" w:hAnsi="Calibri" w:cs="Calibri"/>
                      <w:color w:val="000000"/>
                    </w:rPr>
                  </w:rPrChange>
                </w:rPr>
                <w:t>25</w:t>
              </w:r>
            </w:ins>
            <w:del w:id="108" w:author="Russell, Seth" w:date="2018-12-07T09:36:00Z">
              <w:r w:rsidRPr="003D51EF" w:rsidDel="00E1577E">
                <w:rPr>
                  <w:rFonts w:ascii="Times" w:hAnsi="Times" w:cs="Calibri"/>
                  <w:color w:val="000000"/>
                  <w:sz w:val="20"/>
                  <w:szCs w:val="20"/>
                </w:rPr>
                <w:delText>25</w:delText>
              </w:r>
            </w:del>
          </w:p>
        </w:tc>
      </w:tr>
    </w:tbl>
    <w:p w14:paraId="55CF59C2" w14:textId="77777777" w:rsidR="00811586" w:rsidRPr="00BE24A9" w:rsidRDefault="00811586">
      <w:pPr>
        <w:rPr>
          <w:rFonts w:ascii="Times" w:hAnsi="Times"/>
        </w:rPr>
      </w:pPr>
      <w:bookmarkStart w:id="109" w:name="_GoBack"/>
      <w:bookmarkEnd w:id="109"/>
    </w:p>
    <w:sectPr w:rsidR="00811586" w:rsidRPr="00BE24A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ssell, Seth">
    <w15:presenceInfo w15:providerId="AD" w15:userId="S::seth.russell@ucdenver.edu::3c561f24-ddce-4c04-9d77-b57464b49d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A9"/>
    <w:rsid w:val="00016F7E"/>
    <w:rsid w:val="00022CC6"/>
    <w:rsid w:val="00030A49"/>
    <w:rsid w:val="0006560A"/>
    <w:rsid w:val="000877F5"/>
    <w:rsid w:val="000B42DC"/>
    <w:rsid w:val="000D3DF4"/>
    <w:rsid w:val="00112A1C"/>
    <w:rsid w:val="00117C32"/>
    <w:rsid w:val="00187142"/>
    <w:rsid w:val="001F496D"/>
    <w:rsid w:val="0021441F"/>
    <w:rsid w:val="00216A31"/>
    <w:rsid w:val="002C048A"/>
    <w:rsid w:val="002F667E"/>
    <w:rsid w:val="00316D1A"/>
    <w:rsid w:val="00321D2B"/>
    <w:rsid w:val="003337C9"/>
    <w:rsid w:val="003A23E4"/>
    <w:rsid w:val="003C1651"/>
    <w:rsid w:val="003D51EF"/>
    <w:rsid w:val="003F5763"/>
    <w:rsid w:val="00443B50"/>
    <w:rsid w:val="004464D2"/>
    <w:rsid w:val="00474508"/>
    <w:rsid w:val="0047745D"/>
    <w:rsid w:val="00496185"/>
    <w:rsid w:val="004F7680"/>
    <w:rsid w:val="005138DB"/>
    <w:rsid w:val="005155AA"/>
    <w:rsid w:val="005877F3"/>
    <w:rsid w:val="005E5D7E"/>
    <w:rsid w:val="0064601F"/>
    <w:rsid w:val="0065300C"/>
    <w:rsid w:val="0069339B"/>
    <w:rsid w:val="00694744"/>
    <w:rsid w:val="007233DE"/>
    <w:rsid w:val="007B1B62"/>
    <w:rsid w:val="007C2AC0"/>
    <w:rsid w:val="00811586"/>
    <w:rsid w:val="00823DF2"/>
    <w:rsid w:val="008A3434"/>
    <w:rsid w:val="008C51D6"/>
    <w:rsid w:val="00940085"/>
    <w:rsid w:val="009477BC"/>
    <w:rsid w:val="009605D9"/>
    <w:rsid w:val="009669D3"/>
    <w:rsid w:val="009E65AB"/>
    <w:rsid w:val="00A02CEA"/>
    <w:rsid w:val="00A03D79"/>
    <w:rsid w:val="00A12279"/>
    <w:rsid w:val="00A47469"/>
    <w:rsid w:val="00AC2E86"/>
    <w:rsid w:val="00AC7B79"/>
    <w:rsid w:val="00AD7E4D"/>
    <w:rsid w:val="00AF19A5"/>
    <w:rsid w:val="00B05091"/>
    <w:rsid w:val="00B31FA5"/>
    <w:rsid w:val="00B42D3B"/>
    <w:rsid w:val="00B55D8F"/>
    <w:rsid w:val="00B70C08"/>
    <w:rsid w:val="00BA4FE6"/>
    <w:rsid w:val="00BB43E1"/>
    <w:rsid w:val="00BC5052"/>
    <w:rsid w:val="00BE24A9"/>
    <w:rsid w:val="00C00815"/>
    <w:rsid w:val="00C26822"/>
    <w:rsid w:val="00CC4137"/>
    <w:rsid w:val="00CE2DA4"/>
    <w:rsid w:val="00D03DB3"/>
    <w:rsid w:val="00D325A0"/>
    <w:rsid w:val="00D45A19"/>
    <w:rsid w:val="00D9514C"/>
    <w:rsid w:val="00DA03B0"/>
    <w:rsid w:val="00DC3A4A"/>
    <w:rsid w:val="00E831AB"/>
    <w:rsid w:val="00EF2B58"/>
    <w:rsid w:val="00F3327C"/>
    <w:rsid w:val="00F84DE1"/>
    <w:rsid w:val="00FB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FB527"/>
  <w14:defaultImageDpi w14:val="32767"/>
  <w15:chartTrackingRefBased/>
  <w15:docId w15:val="{AD87265A-0E0C-3F4F-858B-F3EE6E456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BE24A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4A9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qFormat/>
    <w:rsid w:val="00BE24A9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BE24A9"/>
    <w:rPr>
      <w:sz w:val="22"/>
    </w:rPr>
  </w:style>
  <w:style w:type="table" w:styleId="GridTable1Light-Accent1">
    <w:name w:val="Grid Table 1 Light Accent 1"/>
    <w:basedOn w:val="TableNormal"/>
    <w:uiPriority w:val="46"/>
    <w:rsid w:val="00BE24A9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D51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1E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Russell, Seth</dc:creator>
  <cp:keywords/>
  <dc:description/>
  <cp:lastModifiedBy>Russell, Seth</cp:lastModifiedBy>
  <cp:revision>8</cp:revision>
  <dcterms:created xsi:type="dcterms:W3CDTF">2018-10-09T16:14:00Z</dcterms:created>
  <dcterms:modified xsi:type="dcterms:W3CDTF">2018-12-07T22:01:00Z</dcterms:modified>
</cp:coreProperties>
</file>