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334DDD67" w:rsidR="00BE24A9" w:rsidRPr="00BE24A9" w:rsidRDefault="00E41284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auto"/>
          <w:sz w:val="28"/>
          <w:szCs w:val="28"/>
        </w:rPr>
        <w:t>SUPPLEMENT TABLE S</w:t>
      </w:r>
      <w:r w:rsidR="00AC7178">
        <w:rPr>
          <w:rFonts w:ascii="Arial" w:hAnsi="Arial" w:cs="Arial"/>
          <w:color w:val="auto"/>
          <w:sz w:val="28"/>
          <w:szCs w:val="28"/>
        </w:rPr>
        <w:t>1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09C5ECB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1: Packages by year updated and presence of non-empty testing directory</w:t>
      </w:r>
    </w:p>
    <w:tbl>
      <w:tblPr>
        <w:tblStyle w:val="GridTable1Light-Accent1"/>
        <w:tblW w:w="5195" w:type="pct"/>
        <w:tblLayout w:type="fixed"/>
        <w:tblLook w:val="04A0" w:firstRow="1" w:lastRow="0" w:firstColumn="1" w:lastColumn="0" w:noHBand="0" w:noVBand="1"/>
      </w:tblPr>
      <w:tblGrid>
        <w:gridCol w:w="1313"/>
        <w:gridCol w:w="670"/>
        <w:gridCol w:w="671"/>
        <w:gridCol w:w="669"/>
        <w:gridCol w:w="670"/>
        <w:gridCol w:w="669"/>
        <w:gridCol w:w="670"/>
        <w:gridCol w:w="669"/>
        <w:gridCol w:w="744"/>
        <w:gridCol w:w="720"/>
        <w:gridCol w:w="720"/>
        <w:gridCol w:w="720"/>
        <w:gridCol w:w="810"/>
      </w:tblGrid>
      <w:tr w:rsidR="00BE24A9" w:rsidRPr="00BE24A9" w14:paraId="5A77501D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09172697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hideMark/>
          </w:tcPr>
          <w:p w14:paraId="583016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hideMark/>
          </w:tcPr>
          <w:p w14:paraId="47EA1C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9" w:type="dxa"/>
            <w:noWrap/>
            <w:hideMark/>
          </w:tcPr>
          <w:p w14:paraId="7B4DF9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0" w:type="dxa"/>
            <w:noWrap/>
            <w:hideMark/>
          </w:tcPr>
          <w:p w14:paraId="7963603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9" w:type="dxa"/>
            <w:noWrap/>
            <w:hideMark/>
          </w:tcPr>
          <w:p w14:paraId="746FD1B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0" w:type="dxa"/>
            <w:noWrap/>
            <w:hideMark/>
          </w:tcPr>
          <w:p w14:paraId="00CD0CF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9" w:type="dxa"/>
            <w:noWrap/>
            <w:hideMark/>
          </w:tcPr>
          <w:p w14:paraId="5576E4C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44" w:type="dxa"/>
            <w:noWrap/>
            <w:hideMark/>
          </w:tcPr>
          <w:p w14:paraId="4D327A1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20" w:type="dxa"/>
            <w:noWrap/>
            <w:hideMark/>
          </w:tcPr>
          <w:p w14:paraId="248359B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20" w:type="dxa"/>
            <w:noWrap/>
            <w:hideMark/>
          </w:tcPr>
          <w:p w14:paraId="5E16922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20" w:type="dxa"/>
            <w:noWrap/>
            <w:hideMark/>
          </w:tcPr>
          <w:p w14:paraId="22F100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14:paraId="12AB8E1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All</w:t>
            </w:r>
          </w:p>
        </w:tc>
      </w:tr>
      <w:tr w:rsidR="004D3706" w:rsidRPr="00BE24A9" w14:paraId="628C0DA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2E494C1E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bottom"/>
            <w:hideMark/>
          </w:tcPr>
          <w:p w14:paraId="4CF9DDBC" w14:textId="70EB264A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1" w:type="dxa"/>
            <w:noWrap/>
            <w:vAlign w:val="bottom"/>
            <w:hideMark/>
          </w:tcPr>
          <w:p w14:paraId="28BC5009" w14:textId="0828D4E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9" w:type="dxa"/>
            <w:noWrap/>
            <w:vAlign w:val="bottom"/>
            <w:hideMark/>
          </w:tcPr>
          <w:p w14:paraId="5B5741D5" w14:textId="217C6AA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0" w:type="dxa"/>
            <w:noWrap/>
            <w:vAlign w:val="bottom"/>
            <w:hideMark/>
          </w:tcPr>
          <w:p w14:paraId="3D857D0B" w14:textId="3D1530A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9" w:type="dxa"/>
            <w:noWrap/>
            <w:vAlign w:val="bottom"/>
            <w:hideMark/>
          </w:tcPr>
          <w:p w14:paraId="451AE1B8" w14:textId="70F7A31F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670" w:type="dxa"/>
            <w:noWrap/>
            <w:vAlign w:val="bottom"/>
            <w:hideMark/>
          </w:tcPr>
          <w:p w14:paraId="335217B3" w14:textId="6739C82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564</w:t>
            </w:r>
          </w:p>
        </w:tc>
        <w:tc>
          <w:tcPr>
            <w:tcW w:w="669" w:type="dxa"/>
            <w:noWrap/>
            <w:vAlign w:val="bottom"/>
            <w:hideMark/>
          </w:tcPr>
          <w:p w14:paraId="6F640F48" w14:textId="2EC095F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744" w:type="dxa"/>
            <w:noWrap/>
            <w:vAlign w:val="bottom"/>
            <w:hideMark/>
          </w:tcPr>
          <w:p w14:paraId="6CAB3484" w14:textId="2D4568F0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1127</w:t>
            </w:r>
          </w:p>
        </w:tc>
        <w:tc>
          <w:tcPr>
            <w:tcW w:w="720" w:type="dxa"/>
            <w:noWrap/>
            <w:vAlign w:val="bottom"/>
            <w:hideMark/>
          </w:tcPr>
          <w:p w14:paraId="7F0A936D" w14:textId="5AD79AF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1726</w:t>
            </w:r>
          </w:p>
        </w:tc>
        <w:tc>
          <w:tcPr>
            <w:tcW w:w="720" w:type="dxa"/>
            <w:noWrap/>
            <w:vAlign w:val="bottom"/>
            <w:hideMark/>
          </w:tcPr>
          <w:p w14:paraId="53C6B6F4" w14:textId="1C612FD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2517</w:t>
            </w:r>
          </w:p>
        </w:tc>
        <w:tc>
          <w:tcPr>
            <w:tcW w:w="720" w:type="dxa"/>
            <w:noWrap/>
            <w:vAlign w:val="bottom"/>
            <w:hideMark/>
          </w:tcPr>
          <w:p w14:paraId="0965A04F" w14:textId="57759F87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6226</w:t>
            </w:r>
          </w:p>
        </w:tc>
        <w:tc>
          <w:tcPr>
            <w:tcW w:w="810" w:type="dxa"/>
            <w:vAlign w:val="bottom"/>
          </w:tcPr>
          <w:p w14:paraId="1AC3BF3B" w14:textId="5675D602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13509</w:t>
            </w:r>
          </w:p>
        </w:tc>
      </w:tr>
      <w:tr w:rsidR="004D3706" w:rsidRPr="00BE24A9" w14:paraId="5D12239B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31F59E7C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 xml:space="preserve"> w/Test Dir</w:t>
            </w:r>
          </w:p>
        </w:tc>
        <w:tc>
          <w:tcPr>
            <w:tcW w:w="670" w:type="dxa"/>
            <w:noWrap/>
            <w:vAlign w:val="bottom"/>
            <w:hideMark/>
          </w:tcPr>
          <w:p w14:paraId="36CDBF75" w14:textId="019FEE0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noWrap/>
            <w:vAlign w:val="bottom"/>
            <w:hideMark/>
          </w:tcPr>
          <w:p w14:paraId="0E36BF21" w14:textId="6F7A900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9" w:type="dxa"/>
            <w:noWrap/>
            <w:vAlign w:val="bottom"/>
            <w:hideMark/>
          </w:tcPr>
          <w:p w14:paraId="654EFD5F" w14:textId="4BF52DF2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0" w:type="dxa"/>
            <w:noWrap/>
            <w:vAlign w:val="bottom"/>
            <w:hideMark/>
          </w:tcPr>
          <w:p w14:paraId="225B220B" w14:textId="17F07F99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noWrap/>
            <w:vAlign w:val="bottom"/>
            <w:hideMark/>
          </w:tcPr>
          <w:p w14:paraId="1D35D57E" w14:textId="005BCC87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70" w:type="dxa"/>
            <w:noWrap/>
            <w:vAlign w:val="bottom"/>
            <w:hideMark/>
          </w:tcPr>
          <w:p w14:paraId="354BFFEA" w14:textId="5CC2168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69" w:type="dxa"/>
            <w:noWrap/>
            <w:vAlign w:val="bottom"/>
            <w:hideMark/>
          </w:tcPr>
          <w:p w14:paraId="3FA5963D" w14:textId="1CE64D4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44" w:type="dxa"/>
            <w:noWrap/>
            <w:vAlign w:val="bottom"/>
            <w:hideMark/>
          </w:tcPr>
          <w:p w14:paraId="4E818105" w14:textId="4A303D31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720" w:type="dxa"/>
            <w:noWrap/>
            <w:vAlign w:val="bottom"/>
            <w:hideMark/>
          </w:tcPr>
          <w:p w14:paraId="593F7501" w14:textId="37A85FD0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20" w:type="dxa"/>
            <w:noWrap/>
            <w:vAlign w:val="bottom"/>
            <w:hideMark/>
          </w:tcPr>
          <w:p w14:paraId="72789F8C" w14:textId="51706E53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863</w:t>
            </w:r>
          </w:p>
        </w:tc>
        <w:tc>
          <w:tcPr>
            <w:tcW w:w="720" w:type="dxa"/>
            <w:noWrap/>
            <w:vAlign w:val="bottom"/>
            <w:hideMark/>
          </w:tcPr>
          <w:p w14:paraId="188DA530" w14:textId="6145561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2722</w:t>
            </w:r>
          </w:p>
        </w:tc>
        <w:tc>
          <w:tcPr>
            <w:tcW w:w="810" w:type="dxa"/>
            <w:vAlign w:val="bottom"/>
          </w:tcPr>
          <w:p w14:paraId="0D06E880" w14:textId="3C04BEC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4474</w:t>
            </w:r>
          </w:p>
        </w:tc>
      </w:tr>
      <w:tr w:rsidR="004D3706" w:rsidRPr="00BE24A9" w14:paraId="6AA2337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1BECD87D" w14:textId="77777777" w:rsidR="004D3706" w:rsidRPr="00BE24A9" w:rsidRDefault="004D3706" w:rsidP="004D3706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Tested %</w:t>
            </w:r>
          </w:p>
        </w:tc>
        <w:tc>
          <w:tcPr>
            <w:tcW w:w="670" w:type="dxa"/>
            <w:noWrap/>
            <w:vAlign w:val="bottom"/>
            <w:hideMark/>
          </w:tcPr>
          <w:p w14:paraId="6839EB74" w14:textId="1D18570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bottom"/>
            <w:hideMark/>
          </w:tcPr>
          <w:p w14:paraId="110ABC40" w14:textId="49D05760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9" w:type="dxa"/>
            <w:noWrap/>
            <w:vAlign w:val="bottom"/>
            <w:hideMark/>
          </w:tcPr>
          <w:p w14:paraId="63E4A76F" w14:textId="58B4ECEB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0" w:type="dxa"/>
            <w:noWrap/>
            <w:vAlign w:val="bottom"/>
            <w:hideMark/>
          </w:tcPr>
          <w:p w14:paraId="55F83267" w14:textId="2FF1D48E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9" w:type="dxa"/>
            <w:noWrap/>
            <w:vAlign w:val="bottom"/>
            <w:hideMark/>
          </w:tcPr>
          <w:p w14:paraId="2DB27488" w14:textId="6B74159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0" w:type="dxa"/>
            <w:noWrap/>
            <w:vAlign w:val="bottom"/>
            <w:hideMark/>
          </w:tcPr>
          <w:p w14:paraId="322D5A73" w14:textId="5F6E138E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9" w:type="dxa"/>
            <w:noWrap/>
            <w:vAlign w:val="bottom"/>
            <w:hideMark/>
          </w:tcPr>
          <w:p w14:paraId="10F3CDD7" w14:textId="1CF1219A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" w:type="dxa"/>
            <w:noWrap/>
            <w:vAlign w:val="bottom"/>
            <w:hideMark/>
          </w:tcPr>
          <w:p w14:paraId="742C5F55" w14:textId="69A2E3D0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20" w:type="dxa"/>
            <w:noWrap/>
            <w:vAlign w:val="bottom"/>
            <w:hideMark/>
          </w:tcPr>
          <w:p w14:paraId="655242DA" w14:textId="290A9EB8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0" w:type="dxa"/>
            <w:noWrap/>
            <w:vAlign w:val="bottom"/>
            <w:hideMark/>
          </w:tcPr>
          <w:p w14:paraId="1FDB9285" w14:textId="1777D1DD" w:rsidR="004D3706" w:rsidRPr="004D3706" w:rsidRDefault="004D3706" w:rsidP="004D37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20" w:type="dxa"/>
            <w:noWrap/>
            <w:vAlign w:val="bottom"/>
            <w:hideMark/>
          </w:tcPr>
          <w:p w14:paraId="4590AC51" w14:textId="6ABAB6AB" w:rsidR="004D3706" w:rsidRPr="004D3706" w:rsidRDefault="004D3706" w:rsidP="004D370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vAlign w:val="bottom"/>
          </w:tcPr>
          <w:p w14:paraId="5A2F7B83" w14:textId="17FE9E7B" w:rsidR="004D3706" w:rsidRPr="004D3706" w:rsidRDefault="004D3706" w:rsidP="004D370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9E49D8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</w:tbl>
    <w:p w14:paraId="6B9E5FFB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D3706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49D8"/>
    <w:rsid w:val="009E65AB"/>
    <w:rsid w:val="00A02CEA"/>
    <w:rsid w:val="00A03D79"/>
    <w:rsid w:val="00A12279"/>
    <w:rsid w:val="00A47469"/>
    <w:rsid w:val="00AC2E86"/>
    <w:rsid w:val="00AC7178"/>
    <w:rsid w:val="00AC7919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41284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37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5</cp:revision>
  <dcterms:created xsi:type="dcterms:W3CDTF">2018-10-09T16:14:00Z</dcterms:created>
  <dcterms:modified xsi:type="dcterms:W3CDTF">2018-12-21T14:42:00Z</dcterms:modified>
</cp:coreProperties>
</file>