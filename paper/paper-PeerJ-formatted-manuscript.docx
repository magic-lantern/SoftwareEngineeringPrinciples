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4DA6A" w14:textId="6E05FC60" w:rsidR="00D94FB8" w:rsidRPr="00502B85" w:rsidRDefault="007A1086" w:rsidP="00382651">
      <w:pPr>
        <w:pStyle w:val="Heading1"/>
        <w:pPrChange w:id="4" w:author="Russell, Seth" w:date="2018-12-17T08:15:00Z">
          <w:pPr>
            <w:pStyle w:val="Normal1"/>
            <w:contextualSpacing w:val="0"/>
          </w:pPr>
        </w:pPrChange>
      </w:pPr>
      <w:del w:id="5" w:author="Russell, Seth" w:date="2018-12-07T08:13:00Z">
        <w:r w:rsidRPr="007A1086" w:rsidDel="003F3272">
          <w:delText xml:space="preserve"> </w:delText>
        </w:r>
      </w:del>
      <w:r w:rsidRPr="00502B85">
        <w:rPr>
          <w:noProof/>
        </w:rPr>
        <w:t>Software engineering principles to improve quality and performance of R software</w:t>
      </w:r>
      <w:r w:rsidR="00D94FB8" w:rsidRPr="00502B85">
        <w:t xml:space="preserve"> </w:t>
      </w:r>
    </w:p>
    <w:p w14:paraId="039BE13D" w14:textId="77777777" w:rsidR="00B77860" w:rsidRPr="00502B85" w:rsidRDefault="00B77860">
      <w:pPr>
        <w:pStyle w:val="Normal1"/>
        <w:contextualSpacing w:val="0"/>
        <w:rPr>
          <w:rFonts w:ascii="Times" w:hAnsi="Times"/>
          <w:sz w:val="24"/>
        </w:rPr>
      </w:pPr>
    </w:p>
    <w:p w14:paraId="0E1C94A4" w14:textId="0D86E151" w:rsidR="00B77860" w:rsidRPr="00502B85" w:rsidRDefault="007A1086">
      <w:pPr>
        <w:pStyle w:val="Normal1"/>
        <w:contextualSpacing w:val="0"/>
        <w:rPr>
          <w:rFonts w:ascii="Times" w:hAnsi="Times"/>
          <w:sz w:val="24"/>
          <w:vertAlign w:val="superscript"/>
        </w:rPr>
      </w:pPr>
      <w:r w:rsidRPr="00502B85">
        <w:rPr>
          <w:rFonts w:ascii="Times" w:hAnsi="Times"/>
          <w:sz w:val="24"/>
        </w:rPr>
        <w:t>Seth Russell</w:t>
      </w:r>
      <w:r w:rsidR="00D94FB8" w:rsidRPr="00502B85">
        <w:rPr>
          <w:rFonts w:ascii="Times" w:hAnsi="Times"/>
          <w:sz w:val="24"/>
          <w:vertAlign w:val="superscript"/>
        </w:rPr>
        <w:t>1</w:t>
      </w:r>
      <w:r w:rsidR="00D94FB8" w:rsidRPr="00502B85">
        <w:rPr>
          <w:rFonts w:ascii="Times" w:hAnsi="Times"/>
          <w:sz w:val="24"/>
        </w:rPr>
        <w:t xml:space="preserve">, </w:t>
      </w:r>
      <w:r w:rsidRPr="00502B85">
        <w:rPr>
          <w:rFonts w:ascii="Times" w:hAnsi="Times"/>
          <w:sz w:val="24"/>
        </w:rPr>
        <w:t>Tellen D. Bennett</w:t>
      </w:r>
      <w:r w:rsidR="006E362D" w:rsidRPr="00502B85">
        <w:rPr>
          <w:rFonts w:ascii="Times" w:hAnsi="Times"/>
          <w:sz w:val="24"/>
          <w:vertAlign w:val="superscript"/>
        </w:rPr>
        <w:t>1,2</w:t>
      </w:r>
      <w:r w:rsidR="00D94FB8" w:rsidRPr="00502B85">
        <w:rPr>
          <w:rFonts w:ascii="Times" w:hAnsi="Times"/>
          <w:sz w:val="24"/>
        </w:rPr>
        <w:t xml:space="preserve">, </w:t>
      </w:r>
      <w:r w:rsidRPr="00502B85">
        <w:rPr>
          <w:rFonts w:ascii="Times" w:hAnsi="Times"/>
          <w:sz w:val="24"/>
        </w:rPr>
        <w:t>Debashis Ghosh</w:t>
      </w:r>
      <w:r w:rsidR="006E362D" w:rsidRPr="00502B85">
        <w:rPr>
          <w:rFonts w:ascii="Times" w:hAnsi="Times"/>
          <w:sz w:val="24"/>
          <w:vertAlign w:val="superscript"/>
        </w:rPr>
        <w:t>1,3</w:t>
      </w:r>
    </w:p>
    <w:p w14:paraId="797F02E2" w14:textId="77777777" w:rsidR="00B77860" w:rsidRPr="00502B85" w:rsidRDefault="00B77860">
      <w:pPr>
        <w:pStyle w:val="Normal1"/>
        <w:contextualSpacing w:val="0"/>
        <w:rPr>
          <w:rFonts w:ascii="Times" w:hAnsi="Times"/>
          <w:sz w:val="24"/>
          <w:vertAlign w:val="superscript"/>
        </w:rPr>
      </w:pPr>
    </w:p>
    <w:p w14:paraId="189E97DB" w14:textId="4CDD12BC" w:rsidR="00B77860" w:rsidRPr="00502B85" w:rsidRDefault="00D94FB8">
      <w:pPr>
        <w:pStyle w:val="Normal1"/>
        <w:contextualSpacing w:val="0"/>
        <w:rPr>
          <w:rFonts w:ascii="Times" w:hAnsi="Times"/>
          <w:sz w:val="24"/>
        </w:rPr>
      </w:pPr>
      <w:r w:rsidRPr="00502B85">
        <w:rPr>
          <w:rFonts w:ascii="Times" w:hAnsi="Times"/>
          <w:sz w:val="24"/>
          <w:vertAlign w:val="superscript"/>
        </w:rPr>
        <w:t>1</w:t>
      </w:r>
      <w:r w:rsidR="006E362D" w:rsidRPr="00502B85">
        <w:rPr>
          <w:rFonts w:ascii="Times" w:hAnsi="Times"/>
          <w:sz w:val="24"/>
        </w:rPr>
        <w:t xml:space="preserve"> University of Colorado Data Science to Patient Value (D2V), Anschutz Medical Campus, Aurora, CO, United States of America</w:t>
      </w:r>
    </w:p>
    <w:p w14:paraId="17347ADD" w14:textId="3DD81B00" w:rsidR="00B77860" w:rsidRPr="00502B85" w:rsidRDefault="00D94FB8">
      <w:pPr>
        <w:pStyle w:val="Normal1"/>
        <w:contextualSpacing w:val="0"/>
        <w:rPr>
          <w:rFonts w:ascii="Times" w:hAnsi="Times"/>
          <w:sz w:val="24"/>
        </w:rPr>
      </w:pPr>
      <w:r w:rsidRPr="00502B85">
        <w:rPr>
          <w:rFonts w:ascii="Times" w:hAnsi="Times"/>
          <w:sz w:val="24"/>
          <w:vertAlign w:val="superscript"/>
        </w:rPr>
        <w:t>2</w:t>
      </w:r>
      <w:r w:rsidR="006E362D" w:rsidRPr="00502B85">
        <w:rPr>
          <w:rFonts w:ascii="Times" w:hAnsi="Times"/>
          <w:sz w:val="24"/>
        </w:rPr>
        <w:t xml:space="preserve"> Pediatric Critical Care, University of Colorado School of Medicine, Aurora, CO, United States of America</w:t>
      </w:r>
    </w:p>
    <w:p w14:paraId="4309ADCC" w14:textId="6FB83D1F" w:rsidR="00B77860" w:rsidRPr="00502B85" w:rsidRDefault="00D94FB8" w:rsidP="006E362D">
      <w:pPr>
        <w:pStyle w:val="Normal1"/>
        <w:contextualSpacing w:val="0"/>
        <w:rPr>
          <w:rFonts w:ascii="Times" w:hAnsi="Times"/>
          <w:sz w:val="24"/>
        </w:rPr>
      </w:pPr>
      <w:r w:rsidRPr="00502B85">
        <w:rPr>
          <w:rFonts w:ascii="Times" w:hAnsi="Times"/>
          <w:sz w:val="24"/>
          <w:vertAlign w:val="superscript"/>
        </w:rPr>
        <w:t>3</w:t>
      </w:r>
      <w:r w:rsidR="006E362D" w:rsidRPr="00502B85">
        <w:rPr>
          <w:rFonts w:ascii="Times" w:hAnsi="Times"/>
          <w:sz w:val="24"/>
        </w:rPr>
        <w:t xml:space="preserve"> Biostatistics and Informatics, Colorado School of Public Health, Aurora, CO, United States of America</w:t>
      </w:r>
    </w:p>
    <w:p w14:paraId="655D4C5D" w14:textId="77777777" w:rsidR="00B77860" w:rsidRPr="00502B85" w:rsidRDefault="00D94FB8">
      <w:pPr>
        <w:pStyle w:val="Normal1"/>
        <w:contextualSpacing w:val="0"/>
        <w:rPr>
          <w:rFonts w:ascii="Times" w:hAnsi="Times"/>
          <w:sz w:val="24"/>
        </w:rPr>
      </w:pPr>
      <w:r w:rsidRPr="00502B85">
        <w:rPr>
          <w:rFonts w:ascii="Times" w:hAnsi="Times"/>
          <w:sz w:val="24"/>
        </w:rPr>
        <w:t xml:space="preserve"> </w:t>
      </w:r>
    </w:p>
    <w:p w14:paraId="47478325" w14:textId="77777777" w:rsidR="00B77860" w:rsidRPr="00502B85" w:rsidRDefault="00D94FB8">
      <w:pPr>
        <w:pStyle w:val="Normal1"/>
        <w:contextualSpacing w:val="0"/>
        <w:rPr>
          <w:rFonts w:ascii="Times" w:hAnsi="Times"/>
          <w:sz w:val="24"/>
        </w:rPr>
      </w:pPr>
      <w:r w:rsidRPr="00502B85">
        <w:rPr>
          <w:rFonts w:ascii="Times" w:hAnsi="Times"/>
          <w:sz w:val="24"/>
        </w:rPr>
        <w:t>Corresponding Author:</w:t>
      </w:r>
    </w:p>
    <w:p w14:paraId="78462A19" w14:textId="77777777" w:rsidR="00502B85" w:rsidRDefault="0073166C" w:rsidP="006E362D">
      <w:pPr>
        <w:pStyle w:val="Normal1"/>
        <w:contextualSpacing w:val="0"/>
        <w:rPr>
          <w:rFonts w:ascii="Times" w:hAnsi="Times"/>
          <w:sz w:val="24"/>
        </w:rPr>
      </w:pPr>
      <w:r w:rsidRPr="00502B85">
        <w:rPr>
          <w:rFonts w:ascii="Times" w:hAnsi="Times"/>
          <w:sz w:val="24"/>
        </w:rPr>
        <w:t>Seth Russel</w:t>
      </w:r>
      <w:r w:rsidR="00502B85">
        <w:rPr>
          <w:rFonts w:ascii="Times" w:hAnsi="Times"/>
          <w:sz w:val="24"/>
        </w:rPr>
        <w:t>l</w:t>
      </w:r>
    </w:p>
    <w:p w14:paraId="594C511F" w14:textId="63FA7DAF" w:rsidR="006E362D" w:rsidRPr="00502B85" w:rsidRDefault="006E362D" w:rsidP="006E362D">
      <w:pPr>
        <w:pStyle w:val="Normal1"/>
        <w:contextualSpacing w:val="0"/>
        <w:rPr>
          <w:rFonts w:ascii="Times" w:hAnsi="Times"/>
          <w:sz w:val="24"/>
        </w:rPr>
      </w:pPr>
      <w:r w:rsidRPr="00502B85">
        <w:rPr>
          <w:rFonts w:ascii="Times" w:hAnsi="Times"/>
          <w:sz w:val="24"/>
        </w:rPr>
        <w:t>C</w:t>
      </w:r>
      <w:r w:rsidR="00502B85">
        <w:rPr>
          <w:rFonts w:ascii="Times" w:hAnsi="Times"/>
          <w:sz w:val="24"/>
        </w:rPr>
        <w:t>U Data Science to Patient Value</w:t>
      </w:r>
    </w:p>
    <w:p w14:paraId="195BE1FC" w14:textId="6FF24983" w:rsidR="00502B85" w:rsidRDefault="006E362D">
      <w:pPr>
        <w:pStyle w:val="Normal1"/>
        <w:contextualSpacing w:val="0"/>
        <w:rPr>
          <w:rFonts w:ascii="Times" w:hAnsi="Times"/>
          <w:sz w:val="24"/>
        </w:rPr>
      </w:pPr>
      <w:r w:rsidRPr="00502B85">
        <w:rPr>
          <w:rFonts w:ascii="Times" w:hAnsi="Times"/>
          <w:sz w:val="24"/>
        </w:rPr>
        <w:t xml:space="preserve">13199 E. Montview Blvd, </w:t>
      </w:r>
      <w:r w:rsidR="00502B85">
        <w:rPr>
          <w:rFonts w:ascii="Times" w:hAnsi="Times"/>
          <w:sz w:val="24"/>
        </w:rPr>
        <w:t>Suite 210-15</w:t>
      </w:r>
    </w:p>
    <w:p w14:paraId="2DA9706C" w14:textId="74F931EC" w:rsidR="00B77860" w:rsidRPr="00502B85" w:rsidRDefault="00502B85">
      <w:pPr>
        <w:pStyle w:val="Normal1"/>
        <w:contextualSpacing w:val="0"/>
        <w:rPr>
          <w:rFonts w:ascii="Times" w:hAnsi="Times"/>
          <w:sz w:val="24"/>
        </w:rPr>
      </w:pPr>
      <w:r w:rsidRPr="00502B85">
        <w:rPr>
          <w:rFonts w:ascii="Times" w:hAnsi="Times"/>
          <w:sz w:val="24"/>
        </w:rPr>
        <w:t>Aurora, CO 80045</w:t>
      </w:r>
      <w:r>
        <w:rPr>
          <w:rFonts w:ascii="Times" w:hAnsi="Times"/>
          <w:sz w:val="24"/>
        </w:rPr>
        <w:t xml:space="preserve"> USA</w:t>
      </w:r>
    </w:p>
    <w:p w14:paraId="584AA79D" w14:textId="690CA838" w:rsidR="00B77860" w:rsidDel="004B4B30" w:rsidRDefault="00D94FB8">
      <w:pPr>
        <w:pStyle w:val="Normal1"/>
        <w:contextualSpacing w:val="0"/>
        <w:rPr>
          <w:del w:id="6" w:author="Russell, Seth" w:date="2018-12-17T08:16:00Z"/>
          <w:rFonts w:ascii="Times" w:hAnsi="Times"/>
          <w:sz w:val="24"/>
        </w:rPr>
      </w:pPr>
      <w:r w:rsidRPr="00502B85">
        <w:rPr>
          <w:rFonts w:ascii="Times" w:hAnsi="Times"/>
          <w:sz w:val="24"/>
        </w:rPr>
        <w:t xml:space="preserve">Email address: </w:t>
      </w:r>
      <w:ins w:id="7" w:author="Russell, Seth" w:date="2018-12-17T08:22:00Z">
        <w:r w:rsidR="004B4B30">
          <w:rPr>
            <w:rFonts w:ascii="Times" w:hAnsi="Times"/>
            <w:sz w:val="24"/>
          </w:rPr>
          <w:fldChar w:fldCharType="begin"/>
        </w:r>
        <w:r w:rsidR="004B4B30">
          <w:rPr>
            <w:rFonts w:ascii="Times" w:hAnsi="Times"/>
            <w:sz w:val="24"/>
          </w:rPr>
          <w:instrText xml:space="preserve"> HYPERLINK "mailto:</w:instrText>
        </w:r>
      </w:ins>
      <w:r w:rsidR="004B4B30" w:rsidRPr="00502B85">
        <w:rPr>
          <w:rFonts w:ascii="Times" w:hAnsi="Times"/>
          <w:sz w:val="24"/>
        </w:rPr>
        <w:instrText>seth.russell@ucdenver.edu</w:instrText>
      </w:r>
      <w:ins w:id="8" w:author="Russell, Seth" w:date="2018-12-17T08:22:00Z">
        <w:r w:rsidR="004B4B30">
          <w:rPr>
            <w:rFonts w:ascii="Times" w:hAnsi="Times"/>
            <w:sz w:val="24"/>
          </w:rPr>
          <w:instrText xml:space="preserve">" </w:instrText>
        </w:r>
        <w:r w:rsidR="004B4B30">
          <w:rPr>
            <w:rFonts w:ascii="Times" w:hAnsi="Times"/>
            <w:sz w:val="24"/>
          </w:rPr>
          <w:fldChar w:fldCharType="separate"/>
        </w:r>
      </w:ins>
      <w:r w:rsidR="004B4B30" w:rsidRPr="00E33862">
        <w:rPr>
          <w:rStyle w:val="Hyperlink"/>
          <w:rFonts w:ascii="Times" w:hAnsi="Times"/>
          <w:sz w:val="24"/>
        </w:rPr>
        <w:t>seth.russell@ucdenver.edu</w:t>
      </w:r>
      <w:ins w:id="9" w:author="Russell, Seth" w:date="2018-12-17T08:22:00Z">
        <w:r w:rsidR="004B4B30">
          <w:rPr>
            <w:rFonts w:ascii="Times" w:hAnsi="Times"/>
            <w:sz w:val="24"/>
          </w:rPr>
          <w:fldChar w:fldCharType="end"/>
        </w:r>
      </w:ins>
    </w:p>
    <w:p w14:paraId="3A03C91E" w14:textId="77777777" w:rsidR="004B4B30" w:rsidRPr="00502B85" w:rsidRDefault="004B4B30">
      <w:pPr>
        <w:pStyle w:val="Normal1"/>
        <w:contextualSpacing w:val="0"/>
        <w:rPr>
          <w:ins w:id="10" w:author="Russell, Seth" w:date="2018-12-17T08:22:00Z"/>
          <w:rFonts w:ascii="Times" w:hAnsi="Times"/>
          <w:sz w:val="24"/>
        </w:rPr>
      </w:pPr>
    </w:p>
    <w:p w14:paraId="430D1DB5" w14:textId="77777777" w:rsidR="00B77860" w:rsidRPr="00502B85" w:rsidRDefault="00B77860">
      <w:pPr>
        <w:pStyle w:val="Normal1"/>
        <w:contextualSpacing w:val="0"/>
      </w:pPr>
    </w:p>
    <w:p w14:paraId="69398344" w14:textId="77777777" w:rsidR="005D77AE" w:rsidRPr="00502B85" w:rsidRDefault="00D94FB8" w:rsidP="00382651">
      <w:pPr>
        <w:pStyle w:val="Heading2"/>
        <w:pPrChange w:id="11" w:author="Russell, Seth" w:date="2018-12-17T08:16:00Z">
          <w:pPr>
            <w:pStyle w:val="Normal1"/>
            <w:contextualSpacing w:val="0"/>
          </w:pPr>
        </w:pPrChange>
      </w:pPr>
      <w:r w:rsidRPr="00502B85">
        <w:t>ABSTRACT</w:t>
      </w:r>
    </w:p>
    <w:p w14:paraId="5E6DB1BA" w14:textId="23910521" w:rsidR="00EB04D4" w:rsidRDefault="006441D8">
      <w:pPr>
        <w:pStyle w:val="Normal1"/>
        <w:contextualSpacing w:val="0"/>
        <w:rPr>
          <w:rFonts w:ascii="Times" w:hAnsi="Times"/>
          <w:sz w:val="24"/>
        </w:rPr>
      </w:pPr>
      <w:r w:rsidRPr="00502B85">
        <w:rPr>
          <w:rFonts w:ascii="Times" w:hAnsi="Times"/>
          <w:sz w:val="24"/>
        </w:rPr>
        <w:t>Today’s computational researchers are expected to be highly proficient in using software to solve a wide range of problems ranging from processing large datasets to developing personalized treatment strategies from a growing range of treatment options. While these researchers are well</w:t>
      </w:r>
      <w:r w:rsidRPr="006441D8">
        <w:rPr>
          <w:rFonts w:ascii="Times" w:hAnsi="Times"/>
          <w:sz w:val="24"/>
        </w:rPr>
        <w:t xml:space="preserve"> versed in their own field, formal training in software engineering principles and appropriate mentorship is often lacking. Two major themes that are not covered in most university coursework nor current literature are software testing and software optimization. Through a survey o</w:t>
      </w:r>
      <w:r w:rsidR="00AD5C09">
        <w:rPr>
          <w:rFonts w:ascii="Times" w:hAnsi="Times"/>
          <w:sz w:val="24"/>
        </w:rPr>
        <w:t xml:space="preserve">f all currently available </w:t>
      </w:r>
      <w:r w:rsidR="00AD5C09" w:rsidRPr="006441D8">
        <w:rPr>
          <w:rFonts w:ascii="Times" w:hAnsi="Times"/>
          <w:sz w:val="24"/>
        </w:rPr>
        <w:t>The Comprehensive R Archive Network</w:t>
      </w:r>
      <w:r w:rsidR="00AD5C09">
        <w:rPr>
          <w:rFonts w:ascii="Times" w:hAnsi="Times"/>
          <w:sz w:val="24"/>
        </w:rPr>
        <w:t xml:space="preserve"> (CRAN</w:t>
      </w:r>
      <w:r w:rsidRPr="006441D8">
        <w:rPr>
          <w:rFonts w:ascii="Times" w:hAnsi="Times"/>
          <w:sz w:val="24"/>
        </w:rPr>
        <w:t xml:space="preserve">) packages we show that reproducible and replicable software </w:t>
      </w:r>
      <w:r w:rsidR="00C3693A">
        <w:rPr>
          <w:rFonts w:ascii="Times" w:hAnsi="Times"/>
          <w:sz w:val="24"/>
        </w:rPr>
        <w:t>tests are</w:t>
      </w:r>
      <w:r w:rsidRPr="006441D8">
        <w:rPr>
          <w:rFonts w:ascii="Times" w:hAnsi="Times"/>
          <w:sz w:val="24"/>
        </w:rPr>
        <w:t xml:space="preserve"> </w:t>
      </w:r>
      <w:ins w:id="12" w:author="Russell, Seth" w:date="2018-12-11T14:06:00Z">
        <w:r w:rsidR="00061850">
          <w:rPr>
            <w:rFonts w:ascii="Times" w:hAnsi="Times"/>
            <w:sz w:val="24"/>
          </w:rPr>
          <w:t xml:space="preserve">frequently </w:t>
        </w:r>
      </w:ins>
      <w:r w:rsidRPr="006441D8">
        <w:rPr>
          <w:rFonts w:ascii="Times" w:hAnsi="Times"/>
          <w:sz w:val="24"/>
        </w:rPr>
        <w:t>not available, and that many packages do not appear to employ software performance and optimization tools and techniques. Through use of examples from an existing R package, we demonstrate powerful testing and optimization techniques that can improve the quality of any researcher’s software.</w:t>
      </w:r>
    </w:p>
    <w:p w14:paraId="76F7CF18" w14:textId="77777777" w:rsidR="006441D8" w:rsidRPr="005D77AE" w:rsidRDefault="006441D8">
      <w:pPr>
        <w:pStyle w:val="Normal1"/>
        <w:contextualSpacing w:val="0"/>
        <w:rPr>
          <w:rFonts w:ascii="Times" w:hAnsi="Times"/>
          <w:sz w:val="24"/>
        </w:rPr>
      </w:pPr>
    </w:p>
    <w:p w14:paraId="3148073C" w14:textId="77777777" w:rsidR="002229AB" w:rsidRPr="00932E96" w:rsidRDefault="007A1086" w:rsidP="00382651">
      <w:pPr>
        <w:pStyle w:val="Heading2"/>
        <w:pPrChange w:id="13" w:author="Russell, Seth" w:date="2018-12-17T08:17:00Z">
          <w:pPr>
            <w:pStyle w:val="Normal1"/>
            <w:contextualSpacing w:val="0"/>
          </w:pPr>
        </w:pPrChange>
      </w:pPr>
      <w:r>
        <w:rPr>
          <w:noProof/>
        </w:rPr>
        <mc:AlternateContent>
          <mc:Choice Requires="wps">
            <w:drawing>
              <wp:anchor distT="0" distB="0" distL="114300" distR="114300" simplePos="0" relativeHeight="251660288" behindDoc="0" locked="0" layoutInCell="1" allowOverlap="1" wp14:anchorId="04E64B39" wp14:editId="11E07638">
                <wp:simplePos x="0" y="0"/>
                <wp:positionH relativeFrom="column">
                  <wp:posOffset>-114300</wp:posOffset>
                </wp:positionH>
                <wp:positionV relativeFrom="paragraph">
                  <wp:posOffset>2108200</wp:posOffset>
                </wp:positionV>
                <wp:extent cx="114300" cy="228600"/>
                <wp:effectExtent l="0" t="0"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C17F" w14:textId="77777777" w:rsidR="00FE7216" w:rsidRPr="00D94FB8" w:rsidRDefault="00FE7216"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FE7216" w:rsidRDefault="00FE7216" w:rsidP="00FD22BE">
                            <w:pPr>
                              <w:pStyle w:val="ListParagraph"/>
                              <w:numPr>
                                <w:ilvl w:val="0"/>
                                <w:numId w:val="2"/>
                              </w:numPr>
                            </w:pPr>
                            <w:r w:rsidRPr="00FD22BE">
                              <w:t>No more than approx. 500 words (or 3,000 characters).</w:t>
                            </w:r>
                          </w:p>
                          <w:p w14:paraId="05FAF871" w14:textId="77777777" w:rsidR="00FE7216" w:rsidRDefault="00FE7216"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FE7216" w:rsidRDefault="00FE7216"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FE7216" w:rsidRPr="00FD22BE" w:rsidRDefault="00FE7216"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FE7216" w:rsidRPr="00FD22BE" w:rsidRDefault="00FE7216" w:rsidP="00FD22BE">
                            <w:pPr>
                              <w:ind w:left="360"/>
                              <w:rPr>
                                <w:b/>
                              </w:rPr>
                            </w:pPr>
                            <w:r w:rsidRPr="00FD22BE">
                              <w:rPr>
                                <w:b/>
                              </w:rPr>
                              <w:t>Methods.</w:t>
                            </w:r>
                            <w:r>
                              <w:rPr>
                                <w:b/>
                              </w:rPr>
                              <w:t xml:space="preserve"> </w:t>
                            </w:r>
                            <w:r w:rsidRPr="00FD22BE">
                              <w:t>Methods section here, then new line.</w:t>
                            </w:r>
                          </w:p>
                          <w:p w14:paraId="33BC8182" w14:textId="77777777" w:rsidR="00FE7216" w:rsidRPr="00FD22BE" w:rsidRDefault="00FE7216" w:rsidP="00FD22BE">
                            <w:pPr>
                              <w:ind w:left="360"/>
                              <w:rPr>
                                <w:b/>
                              </w:rPr>
                            </w:pPr>
                            <w:r w:rsidRPr="00FD22BE">
                              <w:rPr>
                                <w:b/>
                              </w:rPr>
                              <w:t>Results.</w:t>
                            </w:r>
                            <w:r>
                              <w:rPr>
                                <w:b/>
                              </w:rPr>
                              <w:t xml:space="preserve"> </w:t>
                            </w:r>
                            <w:r w:rsidRPr="00FD22BE">
                              <w:t>Results section here, then new line.</w:t>
                            </w:r>
                          </w:p>
                          <w:p w14:paraId="61C1386F" w14:textId="77777777" w:rsidR="00FE7216" w:rsidRPr="00FD22BE" w:rsidRDefault="00FE7216" w:rsidP="00FD22BE">
                            <w:pPr>
                              <w:ind w:left="360"/>
                              <w:rPr>
                                <w:b/>
                              </w:rPr>
                            </w:pPr>
                            <w:r w:rsidRPr="00FD22BE">
                              <w:rPr>
                                <w:b/>
                              </w:rPr>
                              <w:t>Discussion.</w:t>
                            </w:r>
                            <w:r>
                              <w:rPr>
                                <w:b/>
                              </w:rPr>
                              <w:t xml:space="preserve"> </w:t>
                            </w:r>
                            <w:r w:rsidRPr="00FD22BE">
                              <w:t>Discussion section here.</w:t>
                            </w:r>
                          </w:p>
                          <w:p w14:paraId="4C9EDCDB" w14:textId="77777777" w:rsidR="00FE7216" w:rsidRDefault="00FE7216"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64B39" id="_x0000_t202" coordsize="21600,21600" o:spt="202" path="m,l,21600r21600,l21600,xe">
                <v:stroke joinstyle="miter"/>
                <v:path gradientshapeok="t" o:connecttype="rect"/>
              </v:shapetype>
              <v:shape id="Text Box 6" o:spid="_x0000_s1026"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" filled="f" stroked="f">
                <v:path arrowok="t"/>
                <v:textbox inset=",7.2pt,,7.2pt">
                  <w:txbxContent>
                    <w:p w14:paraId="78C7C17F" w14:textId="77777777" w:rsidR="00FE7216" w:rsidRPr="00D94FB8" w:rsidRDefault="00FE7216" w:rsidP="00FD22BE">
                      <w:pPr>
                        <w:rPr>
                          <w:b/>
                          <w:sz w:val="28"/>
                        </w:rPr>
                      </w:pPr>
                      <w:r>
                        <w:rPr>
                          <w:b/>
                          <w:sz w:val="28"/>
                        </w:rPr>
                        <w:t xml:space="preserve">Abstract </w:t>
                      </w:r>
                      <w:r w:rsidRPr="00D94FB8">
                        <w:rPr>
                          <w:b/>
                          <w:sz w:val="28"/>
                        </w:rPr>
                        <w:t>Guidance</w:t>
                      </w:r>
                      <w:r>
                        <w:rPr>
                          <w:b/>
                          <w:sz w:val="28"/>
                        </w:rPr>
                        <w:t xml:space="preserve"> – remove this box before submitting!</w:t>
                      </w:r>
                    </w:p>
                    <w:p w14:paraId="225730E1" w14:textId="77777777" w:rsidR="00FE7216" w:rsidRDefault="00FE7216" w:rsidP="00FD22BE">
                      <w:pPr>
                        <w:pStyle w:val="ListParagraph"/>
                        <w:numPr>
                          <w:ilvl w:val="0"/>
                          <w:numId w:val="2"/>
                        </w:numPr>
                      </w:pPr>
                      <w:r w:rsidRPr="00FD22BE">
                        <w:t>No more than approx. 500 words (or 3,000 characters).</w:t>
                      </w:r>
                    </w:p>
                    <w:p w14:paraId="05FAF871" w14:textId="77777777" w:rsidR="00FE7216" w:rsidRDefault="00FE7216"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0819AC38" w14:textId="77777777" w:rsidR="00FE7216" w:rsidRDefault="00FE7216" w:rsidP="00FD22BE">
                      <w:pPr>
                        <w:pStyle w:val="ListParagraph"/>
                        <w:numPr>
                          <w:ilvl w:val="0"/>
                          <w:numId w:val="2"/>
                        </w:numPr>
                      </w:pPr>
                      <w:r w:rsidRPr="00FD22BE">
                        <w:t>Headings in structured abstracts should be bold and followed by a period. Each heading should begin a new paragraph. For example:</w:t>
                      </w:r>
                    </w:p>
                    <w:p w14:paraId="5BF0976A" w14:textId="77777777" w:rsidR="00FE7216" w:rsidRPr="00FD22BE" w:rsidRDefault="00FE7216" w:rsidP="00FD22BE">
                      <w:pPr>
                        <w:ind w:left="360"/>
                        <w:rPr>
                          <w:b/>
                        </w:rPr>
                      </w:pPr>
                      <w:r w:rsidRPr="00FD22BE">
                        <w:rPr>
                          <w:b/>
                        </w:rPr>
                        <w:t>Background.</w:t>
                      </w:r>
                      <w:r>
                        <w:rPr>
                          <w:b/>
                        </w:rPr>
                        <w:t xml:space="preserve"> </w:t>
                      </w:r>
                      <w:r w:rsidRPr="00FD22BE">
                        <w:t>The background section text goes here. Next line for new section.</w:t>
                      </w:r>
                    </w:p>
                    <w:p w14:paraId="37EDAAC1" w14:textId="77777777" w:rsidR="00FE7216" w:rsidRPr="00FD22BE" w:rsidRDefault="00FE7216" w:rsidP="00FD22BE">
                      <w:pPr>
                        <w:ind w:left="360"/>
                        <w:rPr>
                          <w:b/>
                        </w:rPr>
                      </w:pPr>
                      <w:r w:rsidRPr="00FD22BE">
                        <w:rPr>
                          <w:b/>
                        </w:rPr>
                        <w:t>Methods.</w:t>
                      </w:r>
                      <w:r>
                        <w:rPr>
                          <w:b/>
                        </w:rPr>
                        <w:t xml:space="preserve"> </w:t>
                      </w:r>
                      <w:r w:rsidRPr="00FD22BE">
                        <w:t>Methods section here, then new line.</w:t>
                      </w:r>
                    </w:p>
                    <w:p w14:paraId="33BC8182" w14:textId="77777777" w:rsidR="00FE7216" w:rsidRPr="00FD22BE" w:rsidRDefault="00FE7216" w:rsidP="00FD22BE">
                      <w:pPr>
                        <w:ind w:left="360"/>
                        <w:rPr>
                          <w:b/>
                        </w:rPr>
                      </w:pPr>
                      <w:r w:rsidRPr="00FD22BE">
                        <w:rPr>
                          <w:b/>
                        </w:rPr>
                        <w:t>Results.</w:t>
                      </w:r>
                      <w:r>
                        <w:rPr>
                          <w:b/>
                        </w:rPr>
                        <w:t xml:space="preserve"> </w:t>
                      </w:r>
                      <w:r w:rsidRPr="00FD22BE">
                        <w:t>Results section here, then new line.</w:t>
                      </w:r>
                    </w:p>
                    <w:p w14:paraId="61C1386F" w14:textId="77777777" w:rsidR="00FE7216" w:rsidRPr="00FD22BE" w:rsidRDefault="00FE7216" w:rsidP="00FD22BE">
                      <w:pPr>
                        <w:ind w:left="360"/>
                        <w:rPr>
                          <w:b/>
                        </w:rPr>
                      </w:pPr>
                      <w:r w:rsidRPr="00FD22BE">
                        <w:rPr>
                          <w:b/>
                        </w:rPr>
                        <w:t>Discussion.</w:t>
                      </w:r>
                      <w:r>
                        <w:rPr>
                          <w:b/>
                        </w:rPr>
                        <w:t xml:space="preserve"> </w:t>
                      </w:r>
                      <w:r w:rsidRPr="00FD22BE">
                        <w:t>Discussion section here.</w:t>
                      </w:r>
                    </w:p>
                    <w:p w14:paraId="4C9EDCDB" w14:textId="77777777" w:rsidR="00FE7216" w:rsidRDefault="00FE7216" w:rsidP="00FD22BE"/>
                  </w:txbxContent>
                </v:textbox>
                <w10:wrap type="tight"/>
              </v:shape>
            </w:pict>
          </mc:Fallback>
        </mc:AlternateContent>
      </w:r>
      <w:r w:rsidR="00D94FB8" w:rsidRPr="008E3EA1">
        <w:t>INTRODUCTION</w:t>
      </w:r>
    </w:p>
    <w:p w14:paraId="5F5D8A3B" w14:textId="16477A8A" w:rsidR="00AE0425" w:rsidRDefault="00AE0425" w:rsidP="00AE0425">
      <w:pPr>
        <w:pStyle w:val="Normal1"/>
        <w:rPr>
          <w:rFonts w:ascii="Times" w:hAnsi="Times"/>
          <w:sz w:val="24"/>
        </w:rPr>
      </w:pPr>
      <w:r w:rsidRPr="00AE0425">
        <w:rPr>
          <w:rFonts w:ascii="Times" w:hAnsi="Times"/>
          <w:sz w:val="24"/>
        </w:rPr>
        <w:t xml:space="preserve">Writing scientific software has progressed from the work of early pioneers to a range of computer professionals, computational researchers, and </w:t>
      </w:r>
      <w:del w:id="14" w:author="Russell, Seth" w:date="2018-11-08T11:15:00Z">
        <w:r w:rsidRPr="00AE0425" w:rsidDel="00F937D2">
          <w:rPr>
            <w:rFonts w:ascii="Times" w:hAnsi="Times"/>
            <w:sz w:val="24"/>
          </w:rPr>
          <w:delText>autodidacts</w:delText>
        </w:r>
      </w:del>
      <w:ins w:id="15" w:author="Russell, Seth" w:date="2018-11-08T11:15:00Z">
        <w:r w:rsidR="00F937D2">
          <w:rPr>
            <w:rFonts w:ascii="Times" w:hAnsi="Times"/>
            <w:sz w:val="24"/>
          </w:rPr>
          <w:t>self-taught individuals</w:t>
        </w:r>
      </w:ins>
      <w:r w:rsidRPr="00AE0425">
        <w:rPr>
          <w:rFonts w:ascii="Times" w:hAnsi="Times"/>
          <w:sz w:val="24"/>
        </w:rPr>
        <w:t xml:space="preserve">. The educational discipline of computer science, </w:t>
      </w:r>
      <w:del w:id="16" w:author="Russell, Seth" w:date="2018-11-08T11:49:00Z">
        <w:r w:rsidRPr="00AE0425" w:rsidDel="000A6932">
          <w:rPr>
            <w:rFonts w:ascii="Times" w:hAnsi="Times"/>
            <w:sz w:val="24"/>
          </w:rPr>
          <w:delText xml:space="preserve">codified </w:delText>
        </w:r>
      </w:del>
      <w:ins w:id="17" w:author="Russell, Seth" w:date="2018-11-08T11:49:00Z">
        <w:r w:rsidR="000A6932">
          <w:rPr>
            <w:rFonts w:ascii="Times" w:hAnsi="Times"/>
            <w:sz w:val="24"/>
          </w:rPr>
          <w:t>standardized</w:t>
        </w:r>
        <w:r w:rsidR="000A6932" w:rsidRPr="00AE0425">
          <w:rPr>
            <w:rFonts w:ascii="Times" w:hAnsi="Times"/>
            <w:sz w:val="24"/>
          </w:rPr>
          <w:t xml:space="preserve"> </w:t>
        </w:r>
      </w:ins>
      <w:ins w:id="18" w:author="Russell, Seth" w:date="2018-12-15T15:49:00Z">
        <w:r w:rsidR="001D7D66">
          <w:rPr>
            <w:rFonts w:ascii="Times" w:hAnsi="Times"/>
            <w:sz w:val="24"/>
          </w:rPr>
          <w:t xml:space="preserve">many years ago </w:t>
        </w:r>
      </w:ins>
      <w:r w:rsidRPr="00AE0425">
        <w:rPr>
          <w:rFonts w:ascii="Times" w:hAnsi="Times"/>
          <w:sz w:val="24"/>
        </w:rPr>
        <w:t xml:space="preserve">through recommendations from the Association for Computing Machinery (ACM) </w:t>
      </w:r>
      <w:r w:rsidRPr="00AE0425">
        <w:rPr>
          <w:rFonts w:ascii="Times" w:hAnsi="Times"/>
          <w:sz w:val="24"/>
        </w:rPr>
        <w:fldChar w:fldCharType="begin"/>
      </w:r>
      <w:r w:rsidRPr="00AE0425">
        <w:rPr>
          <w:rFonts w:ascii="Times" w:hAnsi="Times"/>
          <w:sz w:val="24"/>
        </w:rPr>
        <w:instrText xml:space="preserve"> ADDIN ZOTERO_ITEM CSL_CITATION {"citationID":"ZILWkxuU","properties":{"formattedCitation":"(Atchison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r w:rsidRPr="00AE0425">
        <w:rPr>
          <w:rFonts w:ascii="Times" w:hAnsi="Times"/>
          <w:sz w:val="24"/>
        </w:rPr>
        <w:fldChar w:fldCharType="separate"/>
      </w:r>
      <w:r w:rsidRPr="00AE0425">
        <w:rPr>
          <w:rFonts w:ascii="Times" w:hAnsi="Times"/>
          <w:sz w:val="24"/>
        </w:rPr>
        <w:t>(Atchison et al., 1968)</w:t>
      </w:r>
      <w:r w:rsidRPr="00AE0425">
        <w:rPr>
          <w:rFonts w:ascii="Times" w:hAnsi="Times"/>
          <w:sz w:val="24"/>
        </w:rPr>
        <w:fldChar w:fldCharType="end"/>
      </w:r>
      <w:r w:rsidRPr="00AE0425">
        <w:rPr>
          <w:rFonts w:ascii="Times" w:hAnsi="Times"/>
          <w:sz w:val="24"/>
        </w:rPr>
        <w:t>, has grown in breadth</w:t>
      </w:r>
      <w:del w:id="19" w:author="Russell, Seth" w:date="2018-12-14T10:06:00Z">
        <w:r w:rsidRPr="00AE0425" w:rsidDel="00201F5C">
          <w:rPr>
            <w:rFonts w:ascii="Times" w:hAnsi="Times"/>
            <w:sz w:val="24"/>
          </w:rPr>
          <w:delText xml:space="preserve"> </w:delText>
        </w:r>
      </w:del>
      <w:ins w:id="20" w:author="Russell, Seth" w:date="2018-12-14T10:06:00Z">
        <w:r w:rsidR="00201F5C">
          <w:rPr>
            <w:rFonts w:ascii="Times" w:hAnsi="Times"/>
            <w:sz w:val="24"/>
          </w:rPr>
          <w:t xml:space="preserve"> </w:t>
        </w:r>
      </w:ins>
      <w:r w:rsidRPr="00AE0425">
        <w:rPr>
          <w:rFonts w:ascii="Times" w:hAnsi="Times"/>
          <w:sz w:val="24"/>
        </w:rPr>
        <w:t>and depth over many years.</w:t>
      </w:r>
      <w:del w:id="21" w:author="Russell, Seth" w:date="2018-12-15T15:49:00Z">
        <w:r w:rsidRPr="00AE0425" w:rsidDel="003D6663">
          <w:rPr>
            <w:rFonts w:ascii="Times" w:hAnsi="Times"/>
            <w:sz w:val="24"/>
          </w:rPr>
          <w:delText xml:space="preserve"> There are now many programs and disciplines through which one can learn how carry out scientific research with the assistance of computers.</w:delText>
        </w:r>
      </w:del>
      <w:r w:rsidRPr="00AE0425">
        <w:rPr>
          <w:rFonts w:ascii="Times" w:hAnsi="Times"/>
          <w:sz w:val="24"/>
        </w:rPr>
        <w:t xml:space="preserve"> Software engineering, an offshoot of computer science, is the </w:t>
      </w:r>
      <w:ins w:id="22" w:author="Russell, Seth" w:date="2018-12-15T15:50:00Z">
        <w:r w:rsidR="003D6663">
          <w:rPr>
            <w:rFonts w:ascii="Times" w:hAnsi="Times"/>
            <w:sz w:val="24"/>
          </w:rPr>
          <w:t>present</w:t>
        </w:r>
      </w:ins>
      <w:ins w:id="23" w:author="Russell, Seth" w:date="2018-12-15T15:48:00Z">
        <w:r w:rsidR="001D7D66">
          <w:rPr>
            <w:rFonts w:ascii="Times" w:hAnsi="Times"/>
            <w:sz w:val="24"/>
          </w:rPr>
          <w:t xml:space="preserve"> </w:t>
        </w:r>
      </w:ins>
      <w:r w:rsidRPr="00AE0425">
        <w:rPr>
          <w:rFonts w:ascii="Times" w:hAnsi="Times"/>
          <w:sz w:val="24"/>
        </w:rPr>
        <w:t xml:space="preserve">discipline that “seeks to develop and use systematic models and reliable techniques to produce </w:t>
      </w:r>
      <w:r w:rsidRPr="00AE0425">
        <w:rPr>
          <w:rFonts w:ascii="Times" w:hAnsi="Times"/>
          <w:sz w:val="24"/>
        </w:rPr>
        <w:lastRenderedPageBreak/>
        <w:t xml:space="preserve">high-quality software. These </w:t>
      </w:r>
      <w:ins w:id="24" w:author="Russell, Seth" w:date="2018-12-15T15:47:00Z">
        <w:r w:rsidR="00AD7BEF">
          <w:rPr>
            <w:rFonts w:ascii="Times" w:hAnsi="Times"/>
            <w:sz w:val="24"/>
          </w:rPr>
          <w:t xml:space="preserve">software engineering </w:t>
        </w:r>
      </w:ins>
      <w:r w:rsidRPr="00AE0425">
        <w:rPr>
          <w:rFonts w:ascii="Times" w:hAnsi="Times"/>
          <w:sz w:val="24"/>
        </w:rPr>
        <w:t xml:space="preserve">concerns extend from theory and principles to the development practices that are most visible to those outside the discipline.” </w:t>
      </w:r>
      <w:r w:rsidRPr="00AE0425">
        <w:rPr>
          <w:rFonts w:ascii="Times" w:hAnsi="Times"/>
          <w:sz w:val="24"/>
        </w:rPr>
        <w:fldChar w:fldCharType="begin"/>
      </w:r>
      <w:r w:rsidRPr="00AE0425">
        <w:rPr>
          <w:rFonts w:ascii="Times" w:hAnsi="Times"/>
          <w:sz w:val="24"/>
        </w:rPr>
        <w:instrText xml:space="preserve"> ADDIN ZOTERO_ITEM CSL_CITATION {"citationID":"hEnkqOuj","properties":{"formattedCitation":"(The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p>
    <w:p w14:paraId="69B8486B" w14:textId="77777777" w:rsidR="00AE0425" w:rsidRPr="00AE0425" w:rsidRDefault="00AE0425" w:rsidP="00AE0425">
      <w:pPr>
        <w:pStyle w:val="Normal1"/>
        <w:rPr>
          <w:rFonts w:ascii="Times" w:hAnsi="Times"/>
          <w:sz w:val="24"/>
        </w:rPr>
      </w:pPr>
    </w:p>
    <w:p w14:paraId="228CE7CE" w14:textId="46F09111" w:rsidR="00AE0425" w:rsidRDefault="00AE0425" w:rsidP="00AE0425">
      <w:pPr>
        <w:pStyle w:val="Normal1"/>
        <w:rPr>
          <w:rFonts w:ascii="Times" w:hAnsi="Times"/>
          <w:sz w:val="24"/>
        </w:rPr>
      </w:pPr>
      <w:r w:rsidRPr="00AE0425">
        <w:rPr>
          <w:rFonts w:ascii="Times" w:hAnsi="Times"/>
          <w:sz w:val="24"/>
        </w:rPr>
        <w:t>In a similar manner to the advances in computer science body of knowledge, computational researchers, statisticians, and similar professionals need to advance their skills by adopting principles of software engineering. Wilson et al in their 2014 paper covered key areas where scientists can benefit from software engineering best practices </w:t>
      </w:r>
      <w:r w:rsidRPr="00AE0425">
        <w:rPr>
          <w:rFonts w:ascii="Times" w:hAnsi="Times"/>
          <w:sz w:val="24"/>
        </w:rPr>
        <w:fldChar w:fldCharType="begin"/>
      </w:r>
      <w:r w:rsidRPr="00AE0425">
        <w:rPr>
          <w:rFonts w:ascii="Times" w:hAnsi="Times"/>
          <w:sz w:val="24"/>
        </w:rPr>
        <w:instrText xml:space="preserve"> ADDIN ZOTERO_ITEM CSL_CITATION {"citationID":"bYR02KDT","properties":{"formattedCitation":"(Wilson et al., 2014)","plainCitation":"(Wilson et al., 2014)","noteIndex":0},"citationItems":[{"id":1485,"uris":["http://zotero.org/users/2180197/items/EP6JLFQX"],"uri":["http://zotero.org/users/2180197/items/EP6JLFQX"],"itemData":{"id":1485,"type":"article-journal","title":"Best Practices for Scientific Computing","container-title":"PLOS Biology","page":"e1001745","volume":"12","issue":"1","source":"PLoS Journals","abstract":"We describe a set of best practices for scientific software development, based on research and experience, that will improve scientists' productivity and the reliability of their software.","URL":"http://journals.plos.org/plosbiology/article?id=10.1371/journal.pbio.1001745","DOI":"10.1371/journal.pbio.1001745","ISSN":"1545-7885","journalAbbreviation":"PLOS Biology","author":[{"family":"Wilson","given":"Greg"},{"family":"Aruliah","given":"D. A."},{"family":"Brown","given":"C. Titus"},{"family":"Hong","given":"Neil P. Chue"},{"family":"Davis","given":"Matt"},{"family":"Guy","given":"Richard T."},{"family":"Haddock","given":"Steven H. D."},{"family":"Huff","given":"Kathryn D."},{"family":"Mitchell","given":"Ian M."},{"family":"Plumbley","given":"Mark D."},{"family":"Waugh","given":"Ben"},{"family":"White","given":"Ethan P."},{"family":"Wilson","given":"Paul"}],"issued":{"date-parts":[["2014",1,7]]}}}],"schema":"https://github.com/citation-style-language/schema/raw/master/csl-citation.json"} </w:instrText>
      </w:r>
      <w:r w:rsidRPr="00AE0425">
        <w:rPr>
          <w:rFonts w:ascii="Times" w:hAnsi="Times"/>
          <w:sz w:val="24"/>
        </w:rPr>
        <w:fldChar w:fldCharType="separate"/>
      </w:r>
      <w:r w:rsidRPr="00AE0425">
        <w:rPr>
          <w:rFonts w:ascii="Times" w:hAnsi="Times"/>
          <w:sz w:val="24"/>
        </w:rPr>
        <w:t>(Wilson et al., 2014)</w:t>
      </w:r>
      <w:r w:rsidRPr="00AE0425">
        <w:rPr>
          <w:rFonts w:ascii="Times" w:hAnsi="Times"/>
          <w:sz w:val="24"/>
        </w:rPr>
        <w:fldChar w:fldCharType="end"/>
      </w:r>
      <w:r w:rsidRPr="00AE0425">
        <w:rPr>
          <w:rFonts w:ascii="Times" w:hAnsi="Times"/>
          <w:sz w:val="24"/>
        </w:rPr>
        <w:t xml:space="preserve">. </w:t>
      </w:r>
      <w:ins w:id="25" w:author="Russell, Seth" w:date="2018-12-13T12:00:00Z">
        <w:r w:rsidR="00CC1260" w:rsidRPr="00CC1260">
          <w:rPr>
            <w:rFonts w:ascii="Times" w:hAnsi="Times"/>
            <w:sz w:val="24"/>
          </w:rPr>
          <w:t xml:space="preserve">The term “best” as referenced in the previous cited work and others cited later refers to expert consensus based on knowledge and observational reporting of results from application of the </w:t>
        </w:r>
        <w:r w:rsidR="00CC1260">
          <w:rPr>
            <w:rFonts w:ascii="Times" w:hAnsi="Times"/>
            <w:sz w:val="24"/>
          </w:rPr>
          <w:t>practices</w:t>
        </w:r>
        <w:r w:rsidR="00CC1260" w:rsidRPr="00CC1260">
          <w:rPr>
            <w:rFonts w:ascii="Times" w:hAnsi="Times"/>
            <w:sz w:val="24"/>
          </w:rPr>
          <w:t>.</w:t>
        </w:r>
        <w:r w:rsidR="00CC1260">
          <w:rPr>
            <w:rFonts w:ascii="Times" w:hAnsi="Times"/>
            <w:sz w:val="24"/>
          </w:rPr>
          <w:t xml:space="preserve"> </w:t>
        </w:r>
      </w:ins>
      <w:r w:rsidRPr="00AE0425">
        <w:rPr>
          <w:rFonts w:ascii="Times" w:hAnsi="Times"/>
          <w:sz w:val="24"/>
        </w:rPr>
        <w:t xml:space="preserve">They provide a high-level description of 8 important principles of software engineering that should “reduce the number of errors in scientific software, make it easier to reuse, and save the authors of the software time and effort that can used for focusing on the underlying scientific questions.” While their principles are still relevant and important today, there has not been enough progress in this endeavor, especially with respect to software testing and software optimization principles </w:t>
      </w:r>
      <w:r w:rsidRPr="00AE0425">
        <w:rPr>
          <w:rFonts w:ascii="Times" w:hAnsi="Times"/>
          <w:sz w:val="24"/>
        </w:rPr>
        <w:fldChar w:fldCharType="begin"/>
      </w:r>
      <w:r w:rsidRPr="00AE0425">
        <w:rPr>
          <w:rFonts w:ascii="Times" w:hAnsi="Times"/>
          <w:sz w:val="24"/>
        </w:rPr>
        <w:instrText xml:space="preserve"> ADDIN ZOTERO_ITEM CSL_CITATION {"citationID":"nkyg53dG","properties":{"formattedCitation":"(Wilson, 2016; Nolan &amp; Padilla-Parra, 2017)","plainCitation":"(Wilson, 2016; Nolan &amp; Padilla-Parra, 2017)","noteIndex":0},"citationItems":[{"id":1488,"uris":["http://zotero.org/users/2180197/items/Z4629LWG"],"uri":["http://zotero.org/users/2180197/items/Z4629LWG"],"itemData":{"id":1488,"type":"article-journal","title":"Software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AE0425">
        <w:rPr>
          <w:rFonts w:ascii="Times" w:hAnsi="Times"/>
          <w:sz w:val="24"/>
        </w:rPr>
        <w:fldChar w:fldCharType="separate"/>
      </w:r>
      <w:r w:rsidRPr="00AE0425">
        <w:rPr>
          <w:rFonts w:ascii="Times" w:hAnsi="Times"/>
          <w:sz w:val="24"/>
        </w:rPr>
        <w:t>(Wilson, 2016; Nolan &amp; Padilla-Parra, 2017)</w:t>
      </w:r>
      <w:r w:rsidRPr="00AE0425">
        <w:rPr>
          <w:rFonts w:ascii="Times" w:hAnsi="Times"/>
          <w:sz w:val="24"/>
        </w:rPr>
        <w:fldChar w:fldCharType="end"/>
      </w:r>
      <w:r w:rsidRPr="00AE0425">
        <w:rPr>
          <w:rFonts w:ascii="Times" w:hAnsi="Times"/>
          <w:sz w:val="24"/>
        </w:rPr>
        <w:t>.</w:t>
      </w:r>
    </w:p>
    <w:p w14:paraId="4BF7B51A" w14:textId="77777777" w:rsidR="00AE0425" w:rsidRPr="00AE0425" w:rsidRDefault="00AE0425" w:rsidP="00AE0425">
      <w:pPr>
        <w:pStyle w:val="Normal1"/>
        <w:rPr>
          <w:rFonts w:ascii="Times" w:hAnsi="Times"/>
          <w:sz w:val="24"/>
        </w:rPr>
      </w:pPr>
    </w:p>
    <w:p w14:paraId="12A592AB" w14:textId="77777777" w:rsidR="00AE0425" w:rsidRDefault="00AE0425" w:rsidP="00AE0425">
      <w:pPr>
        <w:pStyle w:val="Normal1"/>
        <w:rPr>
          <w:rFonts w:ascii="Times" w:hAnsi="Times"/>
          <w:sz w:val="24"/>
        </w:rPr>
      </w:pPr>
      <w:r w:rsidRPr="00AE0425">
        <w:rPr>
          <w:rFonts w:ascii="Times" w:hAnsi="Times"/>
          <w:sz w:val="24"/>
        </w:rPr>
        <w:t xml:space="preserve">The ACM/IEEE recommendations for an undergraduate degree in software engineering describe a range of course work and learning objectives. Their guidelines call out 10 specific knowledge areas that should be part of or guide all software engineering coursework. The major areas are: computer science fundamentals, math and engineering fundamentals, professional interactions/communication, software modeling, requirement gathering, software design, verification, project processes, quality, and security </w:t>
      </w:r>
      <w:r w:rsidRPr="00AE0425">
        <w:rPr>
          <w:rFonts w:ascii="Times" w:hAnsi="Times"/>
          <w:sz w:val="24"/>
        </w:rPr>
        <w:fldChar w:fldCharType="begin"/>
      </w:r>
      <w:r w:rsidRPr="00AE0425">
        <w:rPr>
          <w:rFonts w:ascii="Times" w:hAnsi="Times"/>
          <w:sz w:val="24"/>
        </w:rPr>
        <w:instrText xml:space="preserve"> ADDIN ZOTERO_ITEM CSL_CITATION {"citationID":"mJ193Gk4","properties":{"formattedCitation":"(The Joint Task Force on Computing Curricula, 2015)","plainCitation":"(The Joint Task Force on Computing Curricula, 2015)","noteIndex":0},"citationItems":[{"id":1908,"uris":["http://zotero.org/users/2180197/items/KPKQC6YI"],"uri":["http://zotero.org/users/2180197/items/KPKQC6YI"],"itemData":{"id":1908,"type":"report","title":"Curriculum Guidelines for Undergraduate Degree Programs in Software Engineering","publisher":"ACM","publisher-place":"New York, NY, USA","source":"ACM Digital Library","event-place":"New York, NY, USA","abstract":"The primary purpose of this volume is to provide guidance to academic institutions and accreditation agencies about what should constitute an undergraduate software engineering education. These recommendations have been developed by a broad, internationally based group of volunteer participants. This group has taken into account much of the work that has been done in software engineering education over the last quarter of a century. Software engineering curriculum recommendations are of particular relevance, since there is currently a surge in the creation of software engineering degree programs and accreditation processes for such programs have been established in a number of countries.","URL":"https://www.acm.org/binaries/content/assets/education/se2014.pdf","author":[{"literal":"The Joint Task Force on Computing Curricula"}],"issued":{"date-parts":[["2015"]]}}}],"schema":"https://github.com/citation-style-language/schema/raw/master/csl-citation.json"} </w:instrText>
      </w:r>
      <w:r w:rsidRPr="00AE0425">
        <w:rPr>
          <w:rFonts w:ascii="Times" w:hAnsi="Times"/>
          <w:sz w:val="24"/>
        </w:rPr>
        <w:fldChar w:fldCharType="separate"/>
      </w:r>
      <w:r w:rsidRPr="00AE0425">
        <w:rPr>
          <w:rFonts w:ascii="Times" w:hAnsi="Times"/>
          <w:sz w:val="24"/>
        </w:rPr>
        <w:t>(The Joint Task Force on Computing Curricula, 2015)</w:t>
      </w:r>
      <w:r w:rsidRPr="00AE0425">
        <w:rPr>
          <w:rFonts w:ascii="Times" w:hAnsi="Times"/>
          <w:sz w:val="24"/>
        </w:rPr>
        <w:fldChar w:fldCharType="end"/>
      </w:r>
      <w:r w:rsidRPr="00AE0425">
        <w:rPr>
          <w:rFonts w:ascii="Times" w:hAnsi="Times"/>
          <w:sz w:val="24"/>
        </w:rPr>
        <w:t>. These major themes are not covered extensively outside software engineering and include such generally applicable items such as software verification, validation, testing, and computer science fundamentals (e.g. software optimization, modeling, and requirement gathering).</w:t>
      </w:r>
    </w:p>
    <w:p w14:paraId="34D8DAD8" w14:textId="77777777" w:rsidR="00AE0425" w:rsidRPr="00AE0425" w:rsidRDefault="00AE0425" w:rsidP="00AE0425">
      <w:pPr>
        <w:pStyle w:val="Normal1"/>
        <w:rPr>
          <w:rFonts w:ascii="Times" w:hAnsi="Times"/>
          <w:sz w:val="24"/>
        </w:rPr>
      </w:pPr>
    </w:p>
    <w:p w14:paraId="74F872E0" w14:textId="6464ADD7" w:rsidR="00AE0425" w:rsidRDefault="00AE0425" w:rsidP="00AE0425">
      <w:pPr>
        <w:pStyle w:val="Normal1"/>
        <w:rPr>
          <w:rFonts w:ascii="Times" w:hAnsi="Times"/>
          <w:sz w:val="24"/>
        </w:rPr>
      </w:pPr>
      <w:r w:rsidRPr="00AE0425">
        <w:rPr>
          <w:rFonts w:ascii="Times" w:hAnsi="Times"/>
          <w:sz w:val="24"/>
        </w:rPr>
        <w:t>In addition to the need for further training, understanding the software lifecycle is necessary: the process of software development from ideation to delivery of code. The largest component of a software’s lifecycle is maintenance</w:t>
      </w:r>
      <w:ins w:id="26" w:author="Russell, Seth" w:date="2018-11-07T13:36:00Z">
        <w:r w:rsidR="00496733">
          <w:rPr>
            <w:rFonts w:ascii="Times" w:hAnsi="Times"/>
            <w:sz w:val="24"/>
          </w:rPr>
          <w:t>.</w:t>
        </w:r>
      </w:ins>
      <w:r w:rsidRPr="00AE0425">
        <w:rPr>
          <w:rFonts w:ascii="Times" w:hAnsi="Times"/>
          <w:sz w:val="24"/>
        </w:rPr>
        <w:t xml:space="preserve"> Software maintenance costs are large and increasing </w:t>
      </w:r>
      <w:r w:rsidRPr="00AE0425">
        <w:rPr>
          <w:rFonts w:ascii="Times" w:hAnsi="Times"/>
          <w:sz w:val="24"/>
        </w:rPr>
        <w:fldChar w:fldCharType="begin"/>
      </w:r>
      <w:ins w:id="27" w:author="Russell, Seth" w:date="2018-11-08T10:47:00Z">
        <w:r w:rsidR="009D01E6">
          <w:rPr>
            <w:rFonts w:ascii="Times" w:hAnsi="Times"/>
            <w:sz w:val="24"/>
          </w:rPr>
          <w:instrText xml:space="preserve"> ADDIN ZOTERO_ITEM CSL_CITATION {"citationID":"0lT00nA2","properties":{"formattedCitation":"(Glass, 2001; Dehaghani &amp; Hajrahimi, 2013; Koskinen, 2015)","plainCitation":"(Glass, 2001; Dehaghani &amp; Hajrahimi, 2013; Koskinen,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L."}],"issued":{"date-parts":[["2001",5]]}}},{"id":1532,"uris":["http://zotero.org/users/2180197/items/8NY6A8VX"],"uri":["http://zotero.org/users/2180197/items/8NY6A8VX"],"itemData":{"id":1532,"type":"webpage","title":"Software Maintenance Costs","URL":"https://wiki.uef.fi/download/attachments/38669960/SMCOSTS.pdf","author":[{"family":"Koskinen","given":"Jussi"}],"issued":{"date-parts":[["2015",4,30]]}}},{"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instrText>
        </w:r>
      </w:ins>
      <w:del w:id="28" w:author="Russell, Seth" w:date="2018-11-08T10:47:00Z">
        <w:r w:rsidRPr="00AE0425" w:rsidDel="009D01E6">
          <w:rPr>
            <w:rFonts w:ascii="Times" w:hAnsi="Times"/>
            <w:sz w:val="24"/>
          </w:rPr>
          <w:delInstrText xml:space="preserve"> ADDIN ZOTERO_ITEM CSL_CITATION {"citationID":"0lT00nA2","properties":{"formattedCitation":"(Glass, 2001; Dehaghani &amp; Hajrahimi, 2013; Koskinen, Jussi, 2015)","plainCitation":"(Glass, 2001; Dehaghani &amp; Hajrahimi, 2013; Koskinen, Jussi, 2015)","noteIndex":0},"citationItems":[{"id":1531,"uris":["http://zotero.org/users/2180197/items/C9FBQ7KE"],"uri":["http://zotero.org/users/2180197/items/C9FBQ7KE"],"itemData":{"id":1531,"type":"article-journal","title":"Frequently Forgotten Fundamental Facts About Software Engineering","container-title":"IEEE Softw.","page":"112–111","volume":"18","issue":"3","source":"ACM Digital Library","abstract":"First Page of the Article","URL":"http://dx.doi.org/10.1109/MS.2001.922739","DOI":"10.1109/MS.2001.922739","ISSN":"0740-7459","author":[{"family":"Glass","given":"Robert L."}],"issued":{"date-parts":[["2001",5]]}}},{"id":1532,"uris":["http://zotero.org/users/2180197/items/8NY6A8VX"],"uri":["http://zotero.org/users/2180197/items/8NY6A8VX"],"itemData":{"id":1532,"type":"paper-conference","title":"Software Maintenance Costs","URL":"https://wiki.uef.fi/download/attachments/38669960/SMCOSTS.pdf","author":[{"family":"Koskinen, Jussi","given":""}],"issued":{"date-parts":[["2015",4,30]]},"accessed":{"date-parts":[["2018",1,1]]}}},{"id":1533,"uris":["http://zotero.org/users/2180197/items/PSHQM6N9"],"uri":["http://zotero.org/users/2180197/items/PSHQM6N9"],"itemData":{"id":1533,"type":"article-journal","title":"Which Factors Affect Software Projects Maintenance Cost More?","container-title":"Acta Informatica Medica","page":"63-66","volume":"21","issue":"1","source":"PubMed Central","abstract":"Introduction\nThe software industry has had significant progress in recent years. The entire life of software includes two phases: production and maintenance. Software maintenance cost is increasingly growing and estimates showed that about 90% of software life cost is related to its maintenance phase. Extraction and considering the factors affecting the software maintenance cost help to estimate the cost and reduce it by controlling the factors.\n\nMethods\nIn this study, the factors affecting software maintenance cost were determined then were ranked based on their priority and after that effective ways to reduce the maintenance costs were presented. This paper is a research study. 15 software related to health care centers information systems in Isfahan University of Medical Sciences and hospitals function were studied in the years 2010 to 2011.\n\nResults and discussion\nAmong Medical software maintenance team members, 40 were selected as sample. After interviews with experts in this field, factors affecting maintenance cost were determined. In order to prioritize the factors derived by AHP, at first, measurement criteria (factors found) were appointed by members of the maintenance team and eventually were prioritized with the help of EC software. Based on the results of this study, 32 factors were obtained which were classified in six groups. “Project” was ranked the most effective feature in maintenance cost with the highest priority. By taking into account some major elements like careful feasibility of IT projects, full documentation and accompany the designers in the maintenance phase good results can be achieved to reduce maintenance costs and increase longevity of the software.","URL":"https://www.ncbi.nlm.nih.gov/pmc/articles/PMC3610582/","DOI":"10.5455/AIM.2012.21.63-66","ISSN":"0353-8109","note":"PMID: 23572866\nPMCID: PMC3610582","journalAbbreviation":"Acta Inform Med","author":[{"family":"Dehaghani","given":"Sayed Mehdi Hejazi"},{"family":"Hajrahimi","given":"Nafiseh"}],"issued":{"date-parts":[["2013",3]]}}}],"schema":"https://github.com/citation-style-language/schema/raw/master/csl-citation.json"} </w:delInstrText>
        </w:r>
      </w:del>
      <w:r w:rsidRPr="00AE0425">
        <w:rPr>
          <w:rFonts w:ascii="Times" w:hAnsi="Times"/>
          <w:sz w:val="24"/>
        </w:rPr>
        <w:fldChar w:fldCharType="separate"/>
      </w:r>
      <w:ins w:id="29" w:author="Russell, Seth" w:date="2018-11-08T10:47:00Z">
        <w:r w:rsidR="009D01E6">
          <w:rPr>
            <w:rFonts w:ascii="Times" w:hAnsi="Times"/>
            <w:sz w:val="24"/>
          </w:rPr>
          <w:t>(Glass, 2001; Dehaghani &amp; Hajrahimi, 2013; Koskinen, 2015)</w:t>
        </w:r>
      </w:ins>
      <w:del w:id="30" w:author="Russell, Seth" w:date="2018-11-08T10:47:00Z">
        <w:r w:rsidRPr="009D01E6" w:rsidDel="009D01E6">
          <w:rPr>
            <w:rFonts w:ascii="Times" w:hAnsi="Times"/>
            <w:sz w:val="24"/>
          </w:rPr>
          <w:delText>(Glass, 2001; Dehaghani &amp; Hajrahimi, 2013; Koskinen, Jussi, 2015)</w:delText>
        </w:r>
      </w:del>
      <w:r w:rsidRPr="00AE0425">
        <w:rPr>
          <w:rFonts w:ascii="Times" w:hAnsi="Times"/>
          <w:sz w:val="24"/>
        </w:rPr>
        <w:fldChar w:fldCharType="end"/>
      </w:r>
      <w:r w:rsidRPr="00AE0425">
        <w:rPr>
          <w:rFonts w:ascii="Times" w:hAnsi="Times"/>
          <w:sz w:val="24"/>
        </w:rPr>
        <w:t xml:space="preserve">; some put maintenance at 90% of total software cost. The chief factor in cost of maintenance with respect to </w:t>
      </w:r>
      <w:del w:id="31" w:author="Russell, Seth" w:date="2018-12-11T14:08:00Z">
        <w:r w:rsidRPr="00AE0425" w:rsidDel="00061850">
          <w:rPr>
            <w:rFonts w:ascii="Times" w:hAnsi="Times"/>
            <w:sz w:val="24"/>
          </w:rPr>
          <w:delText xml:space="preserve">research and statistical </w:delText>
        </w:r>
      </w:del>
      <w:r w:rsidRPr="00AE0425">
        <w:rPr>
          <w:rFonts w:ascii="Times" w:hAnsi="Times"/>
          <w:sz w:val="24"/>
        </w:rPr>
        <w:t>software is time of the people creating and using the software. From the recent trend on making research results reproducible and replicable, some recommend making code openly available to any who might wish to repeat or further analyze results </w:t>
      </w:r>
      <w:r w:rsidRPr="00AE0425">
        <w:rPr>
          <w:rFonts w:ascii="Times" w:hAnsi="Times"/>
          <w:sz w:val="24"/>
        </w:rPr>
        <w:fldChar w:fldCharType="begin"/>
      </w:r>
      <w:r w:rsidRPr="00AE0425">
        <w:rPr>
          <w:rFonts w:ascii="Times" w:hAnsi="Times"/>
          <w:sz w:val="24"/>
        </w:rPr>
        <w:instrText xml:space="preserve"> ADDIN ZOTERO_ITEM CSL_CITATION {"citationID":"gPMr6Jja","properties":{"formattedCitation":"(Leek &amp; Peng, 2015)","plainCitation":"(Leek &amp; Peng, 2015)","noteIndex":0},"citationItems":[{"id":191,"uris":["http://zotero.org/users/2180197/items/9EKC6MMC"],"uri":["http://zotero.org/users/2180197/items/9EKC6MMC"],"itemData":{"id":191,"type":"article-journal","title":"Opinion: Reproducible research can still be wrong: Adopting a prevention approach","container-title":"Proceedings of the National Academy of Sciences","page":"1645-1646","volume":"112","issue":"6","source":"www.pnas.org","abstract":"National Academy of Sciences","URL":"http://www.pnas.org/content/112/6/1645","DOI":"10.1073/pnas.1421412111","ISSN":"0027-8424, 1091-6490","note":"PMID: 25670866","shortTitle":"Opinion","journalAbbreviation":"PNAS","language":"en","author":[{"family":"Leek","given":"Jeffrey T."},{"family":"Peng","given":"Roger D."}],"issued":{"date-parts":[["2015",2,10]]}}}],"schema":"https://github.com/citation-style-language/schema/raw/master/csl-citation.json"} </w:instrText>
      </w:r>
      <w:r w:rsidRPr="00AE0425">
        <w:rPr>
          <w:rFonts w:ascii="Times" w:hAnsi="Times"/>
          <w:sz w:val="24"/>
        </w:rPr>
        <w:fldChar w:fldCharType="separate"/>
      </w:r>
      <w:r w:rsidRPr="00AE0425">
        <w:rPr>
          <w:rFonts w:ascii="Times" w:hAnsi="Times"/>
          <w:sz w:val="24"/>
        </w:rPr>
        <w:t>(Leek &amp; Peng, 2015)</w:t>
      </w:r>
      <w:r w:rsidRPr="00AE0425">
        <w:rPr>
          <w:rFonts w:ascii="Times" w:hAnsi="Times"/>
          <w:sz w:val="24"/>
        </w:rPr>
        <w:fldChar w:fldCharType="end"/>
      </w:r>
      <w:r w:rsidRPr="00AE0425">
        <w:rPr>
          <w:rFonts w:ascii="Times" w:hAnsi="Times"/>
          <w:sz w:val="24"/>
        </w:rPr>
        <w:t xml:space="preserve">. With the development of any software artifact, an important consideration for implementation should be maintenance. As research scientists tend to think of their software products as unique tools that will not be used regularly or for a long period, they </w:t>
      </w:r>
      <w:ins w:id="32" w:author="Russell, Seth" w:date="2018-12-11T14:39:00Z">
        <w:r w:rsidR="00344604">
          <w:rPr>
            <w:rFonts w:ascii="Times" w:hAnsi="Times"/>
            <w:sz w:val="24"/>
          </w:rPr>
          <w:t xml:space="preserve">often </w:t>
        </w:r>
      </w:ins>
      <w:ins w:id="33" w:author="Russell, Seth" w:date="2018-12-11T14:22:00Z">
        <w:r w:rsidR="00BD5353">
          <w:rPr>
            <w:rFonts w:ascii="Times" w:hAnsi="Times"/>
            <w:sz w:val="24"/>
          </w:rPr>
          <w:t>do not</w:t>
        </w:r>
      </w:ins>
      <w:del w:id="34" w:author="Russell, Seth" w:date="2018-12-11T14:22:00Z">
        <w:r w:rsidRPr="00AE0425" w:rsidDel="00BD5353">
          <w:rPr>
            <w:rFonts w:ascii="Times" w:hAnsi="Times"/>
            <w:sz w:val="24"/>
          </w:rPr>
          <w:delText>often fail to</w:delText>
        </w:r>
      </w:del>
      <w:r w:rsidRPr="00AE0425">
        <w:rPr>
          <w:rFonts w:ascii="Times" w:hAnsi="Times"/>
          <w:sz w:val="24"/>
        </w:rPr>
        <w:t xml:space="preserve"> consider long term maintenance issues during the development phase</w:t>
      </w:r>
      <w:ins w:id="35" w:author="Russell, Seth" w:date="2018-12-11T14:12:00Z">
        <w:r w:rsidR="00C12F5B">
          <w:rPr>
            <w:rFonts w:ascii="Times" w:hAnsi="Times"/>
            <w:sz w:val="24"/>
          </w:rPr>
          <w:t xml:space="preserve"> </w:t>
        </w:r>
        <w:r w:rsidR="00C12F5B">
          <w:rPr>
            <w:rFonts w:ascii="Times" w:hAnsi="Times"/>
            <w:sz w:val="24"/>
          </w:rPr>
          <w:fldChar w:fldCharType="begin"/>
        </w:r>
      </w:ins>
      <w:ins w:id="36" w:author="Russell, Seth" w:date="2018-12-11T14:39:00Z">
        <w:r w:rsidR="00344604">
          <w:rPr>
            <w:rFonts w:ascii="Times" w:hAnsi="Times"/>
            <w:sz w:val="24"/>
          </w:rPr>
          <w:instrText xml:space="preserve"> ADDIN ZOTERO_ITEM CSL_CITATION {"citationID":"j4mY5vgD","properties":{"formattedCitation":"(Sandve et al., 2013; Prins et al., 2015)","plainCitation":"(Sandve et al., 2013; Prins et al., 2015)","noteIndex":0},"citationItems":[{"id":1818,"uris":["http://zotero.org/users/2180197/items/ISMNNVUR"],"uri":["http://zotero.org/users/2180197/items/ISMNNVUR"],"itemData":{"id":1818,"type":"article-journal","title":"Ten Simple Rules for Reproducible Computational Research","container-title":"PLOS Computational Biology","page":"e1003285","volume":"9","issue":"10","source":"PLoS Journals","URL":"http://journals.plos.org/ploscompbiol/article?id=10.1371/journal.pcbi.1003285","DOI":"10.1371/journal.pcbi.1003285","ISSN":"1553-7358","journalAbbreviation":"PLOS Computational Biology","language":"en","author":[{"family":"Sandve","given":"Geir Kjetil"},{"family":"Nekrutenko","given":"Anton"},{"family":"Taylor","given":"James"},{"family":"Hovig","given":"Eivind"}],"issued":{"date-parts":[["2013",10,24]]},"accessed":{"date-parts":[["2018",5,10]]}}},{"id":2094,"uris":["http://zotero.org/users/2180197/items/D2G6UAK5"],"uri":["http://zotero.org/users/2180197/items/D2G6UAK5"],"itemData":{"id":2094,"type":"article-journal","title":"Toward effective software solutions for big biology","container-title":"Nature Biotechnology","page":"686-687","volume":"33","source":"www.nature.com","abstract":"Toward effective software solutions for big biology","URL":"https://www.nature.com/articles/nbt.3240","DOI":"10.1038/nbt.3240","ISSN":"1546-1696","language":"en","author":[{"family":"Prins","given":"Pjotr"},{"family":"Ligt","given":"Joep","non-dropping-particle":"de"},{"family":"Tarasov","given":"Artem"},{"family":"Jansen","given":"Ritsert C."},{"family":"Cuppen","given":"Edwin"},{"family":"Bourne","given":"Philip E."}],"issued":{"date-parts":[["2015",7,8]]},"accessed":{"date-parts":[["2018",12,11]]}}}],"schema":"https://github.com/citation-style-language/schema/raw/master/csl-citation.json"} </w:instrText>
        </w:r>
      </w:ins>
      <w:r w:rsidR="00C12F5B">
        <w:rPr>
          <w:rFonts w:ascii="Times" w:hAnsi="Times"/>
          <w:sz w:val="24"/>
        </w:rPr>
        <w:fldChar w:fldCharType="separate"/>
      </w:r>
      <w:ins w:id="37" w:author="Russell, Seth" w:date="2018-12-11T14:39:00Z">
        <w:r w:rsidR="00344604">
          <w:rPr>
            <w:rFonts w:ascii="Times" w:hAnsi="Times"/>
            <w:noProof/>
            <w:sz w:val="24"/>
          </w:rPr>
          <w:t>(Sandve et al., 2013; Prins et al., 2015)</w:t>
        </w:r>
      </w:ins>
      <w:ins w:id="38" w:author="Russell, Seth" w:date="2018-12-11T14:12:00Z">
        <w:r w:rsidR="00C12F5B">
          <w:rPr>
            <w:rFonts w:ascii="Times" w:hAnsi="Times"/>
            <w:sz w:val="24"/>
          </w:rPr>
          <w:fldChar w:fldCharType="end"/>
        </w:r>
      </w:ins>
      <w:r w:rsidRPr="00AE0425">
        <w:rPr>
          <w:rFonts w:ascii="Times" w:hAnsi="Times"/>
          <w:sz w:val="24"/>
        </w:rPr>
        <w:t xml:space="preserve">. While a rigorous and formal </w:t>
      </w:r>
      <w:r w:rsidRPr="00AE0425">
        <w:rPr>
          <w:rFonts w:ascii="Times" w:hAnsi="Times"/>
          <w:sz w:val="24"/>
        </w:rPr>
        <w:lastRenderedPageBreak/>
        <w:t xml:space="preserve">software engineering approach is not well suited to the standard lifecycle of research software </w:t>
      </w:r>
      <w:r w:rsidRPr="00AE0425">
        <w:rPr>
          <w:rFonts w:ascii="Times" w:hAnsi="Times"/>
          <w:sz w:val="24"/>
        </w:rPr>
        <w:fldChar w:fldCharType="begin"/>
      </w:r>
      <w:r w:rsidRPr="00AE0425">
        <w:rPr>
          <w:rFonts w:ascii="Times" w:hAnsi="Times"/>
          <w:sz w:val="24"/>
        </w:rPr>
        <w:instrText xml:space="preserve"> ADDIN ZOTERO_ITEM CSL_CITATION {"citationID":"8WgynKcO","properties":{"formattedCitation":"(Wilson, 2016)","plainCitation":"(Wilson, 2016)","noteIndex":0},"citationItems":[{"id":1488,"uris":["http://zotero.org/users/2180197/items/Z4629LWG"],"uri":["http://zotero.org/users/2180197/items/Z4629LWG"],"itemData":{"id":1488,"type":"article-journal","title":"Software Carpentry: lessons learned","container-title":"F1000Research","source":"CrossRef","URL":"http://f1000research.com/articles/3-62/v2","DOI":"10.12688/f1000research.3-62.v2","ISSN":"2046-1402","shortTitle":"Software Carpentry","language":"en","author":[{"family":"Wilson","given":"Greg"}],"issued":{"date-parts":[["2016",1,28]]},"accessed":{"date-parts":[["2017",12,29]]}}}],"schema":"https://github.com/citation-style-language/schema/raw/master/csl-citation.json"} </w:instrText>
      </w:r>
      <w:r w:rsidRPr="00AE0425">
        <w:rPr>
          <w:rFonts w:ascii="Times" w:hAnsi="Times"/>
          <w:sz w:val="24"/>
        </w:rPr>
        <w:fldChar w:fldCharType="separate"/>
      </w:r>
      <w:r w:rsidRPr="00AE0425">
        <w:rPr>
          <w:rFonts w:ascii="Times" w:hAnsi="Times"/>
          <w:sz w:val="24"/>
        </w:rPr>
        <w:t>(Wilson, 2016)</w:t>
      </w:r>
      <w:r w:rsidRPr="00AE0425">
        <w:rPr>
          <w:rFonts w:ascii="Times" w:hAnsi="Times"/>
          <w:sz w:val="24"/>
        </w:rPr>
        <w:fldChar w:fldCharType="end"/>
      </w:r>
      <w:r w:rsidRPr="00AE0425">
        <w:rPr>
          <w:rFonts w:ascii="Times" w:hAnsi="Times"/>
          <w:sz w:val="24"/>
        </w:rPr>
        <w:t>, there are many techniques that can help to reduce cost of maintenance and speed development. While best practices such as the use of version control software, open access to data, software, and results are becoming more wide spread, other best practices such as testing and optimization need further attention.</w:t>
      </w:r>
      <w:ins w:id="39" w:author="Russell, Seth" w:date="2018-12-13T09:31:00Z">
        <w:r w:rsidR="00FA45A5">
          <w:rPr>
            <w:rFonts w:ascii="Times" w:hAnsi="Times"/>
            <w:sz w:val="24"/>
          </w:rPr>
          <w:t xml:space="preserve"> </w:t>
        </w:r>
      </w:ins>
    </w:p>
    <w:p w14:paraId="4692070A" w14:textId="77777777" w:rsidR="00AE0425" w:rsidRPr="00AE0425" w:rsidRDefault="00AE0425" w:rsidP="00AE0425">
      <w:pPr>
        <w:pStyle w:val="Normal1"/>
        <w:rPr>
          <w:rFonts w:ascii="Times" w:hAnsi="Times"/>
          <w:sz w:val="24"/>
        </w:rPr>
      </w:pPr>
    </w:p>
    <w:p w14:paraId="41327D74" w14:textId="78A9ED7D" w:rsidR="00AE0425" w:rsidRDefault="00AE0425" w:rsidP="00AE0425">
      <w:pPr>
        <w:pStyle w:val="Normal1"/>
        <w:contextualSpacing w:val="0"/>
        <w:rPr>
          <w:rFonts w:ascii="Times" w:hAnsi="Times"/>
          <w:sz w:val="24"/>
        </w:rPr>
      </w:pPr>
      <w:r w:rsidRPr="00AE0425">
        <w:rPr>
          <w:rFonts w:ascii="Times" w:hAnsi="Times"/>
          <w:sz w:val="24"/>
        </w:rPr>
        <w:t>In this paper, a brief survey of currently available R packages from</w:t>
      </w:r>
      <w:r w:rsidR="00AD5C09">
        <w:rPr>
          <w:rFonts w:ascii="Times" w:hAnsi="Times"/>
          <w:sz w:val="24"/>
        </w:rPr>
        <w:t xml:space="preserve"> </w:t>
      </w:r>
      <w:r w:rsidR="00AD5C09" w:rsidRPr="006441D8">
        <w:rPr>
          <w:rFonts w:ascii="Times" w:hAnsi="Times"/>
          <w:sz w:val="24"/>
        </w:rPr>
        <w:t>The Comprehensive R Archive Network</w:t>
      </w:r>
      <w:r w:rsidR="00AD5C09">
        <w:rPr>
          <w:rFonts w:ascii="Times" w:hAnsi="Times"/>
          <w:sz w:val="24"/>
        </w:rPr>
        <w:t xml:space="preserve"> (</w:t>
      </w:r>
      <w:r w:rsidRPr="00AE0425">
        <w:rPr>
          <w:rFonts w:ascii="Times" w:hAnsi="Times"/>
          <w:sz w:val="24"/>
        </w:rPr>
        <w:t>CRAN</w:t>
      </w:r>
      <w:r w:rsidR="00AD5C09">
        <w:rPr>
          <w:rFonts w:ascii="Times" w:hAnsi="Times"/>
          <w:sz w:val="24"/>
        </w:rPr>
        <w:t>)</w:t>
      </w:r>
      <w:r w:rsidRPr="00AE0425">
        <w:rPr>
          <w:rFonts w:ascii="Times" w:hAnsi="Times"/>
          <w:sz w:val="24"/>
        </w:rPr>
        <w:t xml:space="preserve"> will be used to show the continued need for software testing and optimization. Source code for this analysis is freely available at </w:t>
      </w:r>
      <w:hyperlink r:id="rId6" w:history="1">
        <w:r w:rsidRPr="00AE0425">
          <w:rPr>
            <w:rStyle w:val="Hyperlink"/>
            <w:rFonts w:ascii="Times" w:hAnsi="Times"/>
            <w:sz w:val="24"/>
          </w:rPr>
          <w:t>https://github.com/magic-lantern/SoftwareEngineeringPrinciples</w:t>
        </w:r>
      </w:hyperlink>
      <w:r w:rsidRPr="00AE0425">
        <w:rPr>
          <w:rFonts w:ascii="Times" w:hAnsi="Times"/>
          <w:sz w:val="24"/>
        </w:rPr>
        <w:t xml:space="preserve">.  </w:t>
      </w:r>
      <w:ins w:id="40" w:author="Russell, Seth" w:date="2018-12-15T15:56:00Z">
        <w:r w:rsidR="00FC77E3">
          <w:rPr>
            <w:rFonts w:ascii="Times" w:hAnsi="Times"/>
            <w:sz w:val="24"/>
          </w:rPr>
          <w:t>After the pr</w:t>
        </w:r>
      </w:ins>
      <w:ins w:id="41" w:author="Russell, Seth" w:date="2018-12-15T15:57:00Z">
        <w:r w:rsidR="00FC77E3">
          <w:rPr>
            <w:rFonts w:ascii="Times" w:hAnsi="Times"/>
            <w:sz w:val="24"/>
          </w:rPr>
          <w:t xml:space="preserve">esentation of the current state of R packages, general advice on software testing and optimization will be presented. </w:t>
        </w:r>
      </w:ins>
      <w:del w:id="42" w:author="Russell, Seth" w:date="2018-12-15T15:57:00Z">
        <w:r w:rsidRPr="00AE0425" w:rsidDel="00FC77E3">
          <w:rPr>
            <w:rFonts w:ascii="Times" w:hAnsi="Times"/>
            <w:sz w:val="24"/>
          </w:rPr>
          <w:delText>Additionally,</w:delText>
        </w:r>
      </w:del>
      <w:ins w:id="43" w:author="Russell, Seth" w:date="2018-12-15T15:57:00Z">
        <w:r w:rsidR="00FC77E3">
          <w:rPr>
            <w:rFonts w:ascii="Times" w:hAnsi="Times"/>
            <w:sz w:val="24"/>
          </w:rPr>
          <w:t>T</w:t>
        </w:r>
      </w:ins>
      <w:del w:id="44" w:author="Russell, Seth" w:date="2018-12-15T15:57:00Z">
        <w:r w:rsidRPr="00AE0425" w:rsidDel="00FC77E3">
          <w:rPr>
            <w:rFonts w:ascii="Times" w:hAnsi="Times"/>
            <w:sz w:val="24"/>
          </w:rPr>
          <w:delText xml:space="preserve"> t</w:delText>
        </w:r>
      </w:del>
      <w:r w:rsidRPr="00AE0425">
        <w:rPr>
          <w:rFonts w:ascii="Times" w:hAnsi="Times"/>
          <w:sz w:val="24"/>
        </w:rPr>
        <w:t xml:space="preserve">he R package “pccc: Pediatric Complex Chronic Conditions” </w:t>
      </w:r>
      <w:r w:rsidRPr="00AE0425">
        <w:rPr>
          <w:rFonts w:ascii="Times" w:hAnsi="Times"/>
          <w:sz w:val="24"/>
        </w:rPr>
        <w:fldChar w:fldCharType="begin"/>
      </w:r>
      <w:r w:rsidR="002025AA">
        <w:rPr>
          <w:rFonts w:ascii="Times" w:hAnsi="Times"/>
          <w:sz w:val="24"/>
        </w:rPr>
        <w:instrText xml:space="preserve"> ADDIN ZOTERO_ITEM CSL_CITATION {"citationID":"pYu0HHWn","properties":{"unsorted":true,"formattedCitation":"(Feinstein et al., 2018; DeWitt et al., 2017)","plainCitation":"(Feinstein et al., 2018; DeWitt et al., 2017)","noteIndex":0},"citationItems":[{"id":1747,"uris":["http://zotero.org/users/2180197/items/9NXNLXYQ"],"uri":["http://zotero.org/users/2180197/items/9NXNLXYQ"],"itemData":{"id":1747,"type":"article-journal","title":"R Package for Pediatric Complex Chronic Condition Classification","container-title":"JAMA Pediatrics","source":"jamanetwork.com","abstract":"This project develops computationally efficient software to generate classification of pediatric complex chronic conditions using a free, open-source statistical environment.","URL":"https://jamanetwork.com/journals/jamapediatrics/fullarticle/2677901","DOI":"10.1001/jamapediatrics.2018.0256","journalAbbreviation":"JAMA Pediatr","language":"en","author":[{"family":"Feinstein","given":"James A."},{"family":"Russell","given":"Seth"},{"family":"DeWitt","given":"Peter E."},{"family":"Feudtner","given":"Chris"},{"family":"Dai","given":"Dingwei"},{"family":"Bennett","given":"Tellen D."}],"issued":{"date-parts":[["2018",4,23]]},"accessed":{"date-parts":[["2018",4,24]]}}},{"id":1572,"uris":["http://zotero.org/users/2180197/items/XQJ9ES53"],"uri":["http://zotero.org/users/2180197/items/XQJ9ES53"],"itemData":{"id":1572,"type":"book","title":"pccc: Pediatric Complex Chronic Conditions","version":"1.0.0","source":"R-Packages","abstract":"An implementation of the pediatric complex chronic conditions (CCC)\n    classification system using R and C++.","URL":"https://cran.r-project.org/web/packages/pccc/index.html","shortTitle":"pccc","author":[{"family":"DeWitt","given":"Peter"},{"family":"Bennett","given":"Tell"},{"family":"Feinstein","given":"James"},{"family":"Russell","given":"Seth"}],"issued":{"date-parts":[["2017",12,13]]}}}],"schema":"https://github.com/citation-style-language/schema/raw/master/csl-citation.json"} </w:instrText>
      </w:r>
      <w:r w:rsidRPr="00AE0425">
        <w:rPr>
          <w:rFonts w:ascii="Times" w:hAnsi="Times"/>
          <w:sz w:val="24"/>
        </w:rPr>
        <w:fldChar w:fldCharType="separate"/>
      </w:r>
      <w:r w:rsidR="002025AA">
        <w:rPr>
          <w:rFonts w:ascii="Times" w:hAnsi="Times"/>
          <w:sz w:val="24"/>
        </w:rPr>
        <w:t>(Feinstein et al., 2018; DeWitt et al., 2017)</w:t>
      </w:r>
      <w:r w:rsidRPr="00AE0425">
        <w:rPr>
          <w:rFonts w:ascii="Times" w:hAnsi="Times"/>
          <w:sz w:val="24"/>
        </w:rPr>
        <w:fldChar w:fldCharType="end"/>
      </w:r>
      <w:r w:rsidRPr="00AE0425">
        <w:rPr>
          <w:rFonts w:ascii="Times" w:hAnsi="Times"/>
          <w:sz w:val="24"/>
        </w:rPr>
        <w:t xml:space="preserve"> (PCCC), available via CRAN and at </w:t>
      </w:r>
      <w:hyperlink r:id="rId7" w:history="1">
        <w:r w:rsidRPr="00AE0425">
          <w:rPr>
            <w:rStyle w:val="Hyperlink"/>
            <w:rFonts w:ascii="Times" w:hAnsi="Times"/>
            <w:sz w:val="24"/>
          </w:rPr>
          <w:t>https://github.com/CUD2V/pccc</w:t>
        </w:r>
      </w:hyperlink>
      <w:r w:rsidRPr="00AE0425">
        <w:rPr>
          <w:rFonts w:ascii="Times" w:hAnsi="Times"/>
          <w:sz w:val="24"/>
        </w:rPr>
        <w:t xml:space="preserve">, is used for code examples in this article. PCCC is a combined R and C++ implementation of the Pediatric Complex Chronic Conditions software released as part of a series of research papers </w:t>
      </w:r>
      <w:r w:rsidRPr="00AE0425">
        <w:rPr>
          <w:rFonts w:ascii="Times" w:hAnsi="Times"/>
          <w:sz w:val="24"/>
        </w:rPr>
        <w:fldChar w:fldCharType="begin"/>
      </w:r>
      <w:r w:rsidRPr="00AE0425">
        <w:rPr>
          <w:rFonts w:ascii="Times" w:hAnsi="Times"/>
          <w:sz w:val="24"/>
        </w:rPr>
        <w:instrText xml:space="preserve"> ADDIN ZOTERO_ITEM CSL_CITATION {"citationID":"AC5NxxKy","properties":{"formattedCitation":"(Feudtner, Christakis &amp; Connell, 2000; Feudtner et al., 2014)","plainCitation":"(Feudtner, Christakis &amp; Connell, 2000; Feudtner et al., 2014)","noteIndex":0},"citationItems":[{"id":1304,"uris":["http://zotero.org/users/2180197/items/9UTVFLIU"],"uri":["http://zotero.org/users/2180197/items/9UTVFLIU"],"itemData":{"id":1304,"type":"article-journal","title":"Pediatric Deaths Attributable to Complex Chronic Conditions: A Population-Based Study of Washington State, 1980–1997","container-title":"Pediatrics","page":"205-209","volume":"106","issue":"Supplement 1","source":"pediatrics.aappublications.org","abstract":"Objectives. Advances in medical technology and public health are changing the causes and patterns of pediatric mortality. To better inform health care planning for dying children, we sought to determine if an increasing proportion of pediatric deaths were attributable to an underlying complex chronic condition (CCC), what the typical age of CCC-associated deaths was, and whether this age was increasing.\nDesign. Population-based retrospective cohort from 1980 to 1997, compiled from Washington State annual censuses and death certificates of children 0 to 18 years old.\nMain Outcome Measures. For each of 9 categories of CCCs, the counts of death, mortality rates, and ages of death.\nResults. Nearly one-quarter of the 21 617 child deaths during this period were attributable to a CCC. Death rates for the sudden infant death syndrome (SIDS), CCCs, and all other causes each declined, but less so for CCCs. Among infants who died because of causes other than injury or SIDS, 31% of the remaining deaths were attributable to a CCC in 1980 and 41% by 1997; for deaths in children 1 year of age and older, CCCs were cited in 53% in 1980, versus 58% in 1997. The median age of death for all CCCs was 4 months 9 days, with substantial differences among CCCs. No overall change in the age of death between 1980 to 1997 was found (nonparametric trend test).\nConclusions. CCCs account for an increasing proportion of child deaths. The majority of these deaths occur during infancy, but the typical age varies by cause. These findings should help shape the design of support care services offered to children dying with chronic conditions and their families.","URL":"http://pediatrics.aappublications.org/content/106/Supplement_1/205","ISSN":"0031-4005, 1098-4275","shortTitle":"Pediatric Deaths Attributable to Complex Chronic Conditions","language":"en","author":[{"family":"Feudtner","given":"Chris"},{"family":"Christakis","given":"Dimitri A."},{"family":"Connell","given":"Frederick A."}],"issued":{"date-parts":[["2000",7,1]]}}},{"id":1298,"uris":["http://zotero.org/users/2180197/items/ZCFK67KK"],"uri":["http://zotero.org/users/2180197/items/ZCFK67KK"],"itemData":{"id":1298,"type":"article-journal","title":"Pediatric complex chronic conditions classification system version 2: updated for ICD-10 and complex medical technology dependence and transplantation","container-title":"BMC Pediatrics","page":"199","volume":"14","source":"BioMed Central","abstract":"The pediatric complex chronic conditions (CCC) classification system, developed in 2000, requires revision to accommodate the International Classification of Disease 10th Revision (ICD-10). To update the CCC classification system, we incorporated ICD-9 diagnostic codes that had been either omitted or incorrectly specified in the original system, and then translated between ICD-9 and ICD-10 using General Equivalence Mappings (GEMs). We further reviewed all codes in the ICD-9 and ICD-10 systems to include both diagnostic and procedural codes indicative of technology dependence or organ transplantation. We applied the provisional CCC version 2 (v2) system to death certificate information and 2 databases of health utilization, reviewed the resulting CCC classifications, and corrected any misclassifications. Finally, we evaluated performance of the CCC v2 system by assessing: 1) the stability of the system between ICD-9 and ICD-10 codes using data which included both ICD-9 codes and ICD-10 codes; 2) the year-to-year stability before and after ICD-10 implementation; and 3) the proportions of patients classified as having a CCC in both the v1 and v2 systems.","URL":"https://doi.org/10.1186/1471-2431-14-199","DOI":"10.1186/1471-2431-14-199","ISSN":"1471-2431","shortTitle":"Pediatric complex chronic conditions classification system version 2","journalAbbreviation":"BMC Pediatrics","author":[{"family":"Feudtner","given":"Chris"},{"family":"Feinstein","given":"James A."},{"family":"Zhong","given":"Wenjun"},{"family":"Hall","given":"Matt"},{"family":"Dai","given":"Dingwei"}],"issued":{"date-parts":[["2014",8,8]]}}}],"schema":"https://github.com/citation-style-language/schema/raw/master/csl-citation.json"} </w:instrText>
      </w:r>
      <w:r w:rsidRPr="00AE0425">
        <w:rPr>
          <w:rFonts w:ascii="Times" w:hAnsi="Times"/>
          <w:sz w:val="24"/>
        </w:rPr>
        <w:fldChar w:fldCharType="separate"/>
      </w:r>
      <w:r w:rsidRPr="00AE0425">
        <w:rPr>
          <w:rFonts w:ascii="Times" w:hAnsi="Times"/>
          <w:sz w:val="24"/>
        </w:rPr>
        <w:t>(Feudtner, Christakis &amp; Connell, 2000; Feudtner et al., 2014)</w:t>
      </w:r>
      <w:r w:rsidRPr="00AE0425">
        <w:rPr>
          <w:rFonts w:ascii="Times" w:hAnsi="Times"/>
          <w:sz w:val="24"/>
        </w:rPr>
        <w:fldChar w:fldCharType="end"/>
      </w:r>
      <w:r w:rsidRPr="00AE0425">
        <w:rPr>
          <w:rFonts w:ascii="Times" w:hAnsi="Times"/>
          <w:sz w:val="24"/>
        </w:rPr>
        <w:t>. The PCCC package takes as input a data set containing International Statistical Classification of Diseases and Related Health Problems (ICD) Ninth revision or Tenth revision diagnosis and procedure codes and outputs which if any complex chronic conditions a patient has.</w:t>
      </w:r>
    </w:p>
    <w:p w14:paraId="1680110F" w14:textId="0EEABC4A" w:rsidR="00AE0425" w:rsidRDefault="00AE0425" w:rsidP="00AE0425">
      <w:pPr>
        <w:pStyle w:val="Normal1"/>
        <w:contextualSpacing w:val="0"/>
        <w:rPr>
          <w:ins w:id="45" w:author="Russell, Seth" w:date="2018-12-14T10:03:00Z"/>
          <w:rFonts w:ascii="Times" w:hAnsi="Times"/>
          <w:sz w:val="24"/>
        </w:rPr>
      </w:pPr>
    </w:p>
    <w:p w14:paraId="5E461A8E" w14:textId="4E245356" w:rsidR="00437F9A" w:rsidRDefault="00437F9A" w:rsidP="00382651">
      <w:pPr>
        <w:pStyle w:val="Heading2"/>
        <w:rPr>
          <w:ins w:id="46" w:author="Russell, Seth" w:date="2018-12-14T10:04:00Z"/>
        </w:rPr>
        <w:pPrChange w:id="47" w:author="Russell, Seth" w:date="2018-12-17T08:17:00Z">
          <w:pPr>
            <w:pStyle w:val="Normal1"/>
            <w:contextualSpacing w:val="0"/>
          </w:pPr>
        </w:pPrChange>
      </w:pPr>
      <w:ins w:id="48" w:author="Russell, Seth" w:date="2018-12-14T10:03:00Z">
        <w:r>
          <w:t>ANALYSIS OF R PACKAGES ON CRAN</w:t>
        </w:r>
      </w:ins>
    </w:p>
    <w:p w14:paraId="629DF2B1" w14:textId="77777777" w:rsidR="00437F9A" w:rsidRDefault="00437F9A" w:rsidP="00AE0425">
      <w:pPr>
        <w:pStyle w:val="Normal1"/>
        <w:contextualSpacing w:val="0"/>
        <w:rPr>
          <w:rFonts w:ascii="Times" w:hAnsi="Times"/>
          <w:sz w:val="24"/>
        </w:rPr>
      </w:pPr>
    </w:p>
    <w:p w14:paraId="060FA68A" w14:textId="46111851" w:rsidR="00AE0425" w:rsidDel="00437F9A" w:rsidRDefault="00AE0425" w:rsidP="004B4B30">
      <w:pPr>
        <w:pStyle w:val="Heading3"/>
        <w:rPr>
          <w:del w:id="49" w:author="Russell, Seth" w:date="2018-12-14T10:02:00Z"/>
        </w:rPr>
        <w:pPrChange w:id="50" w:author="Russell, Seth" w:date="2018-12-17T08:18:00Z">
          <w:pPr>
            <w:pStyle w:val="Normal1"/>
            <w:contextualSpacing w:val="0"/>
          </w:pPr>
        </w:pPrChange>
      </w:pPr>
      <w:del w:id="51" w:author="Russell, Seth" w:date="2018-12-14T10:02:00Z">
        <w:r w:rsidDel="00437F9A">
          <w:delText>SOFTWARE TESTING</w:delText>
        </w:r>
      </w:del>
    </w:p>
    <w:p w14:paraId="604FA32B" w14:textId="26E6518A" w:rsidR="00AE0425" w:rsidDel="00437F9A" w:rsidRDefault="00AE0425" w:rsidP="004B4B30">
      <w:pPr>
        <w:pStyle w:val="Heading3"/>
        <w:rPr>
          <w:del w:id="52" w:author="Russell, Seth" w:date="2018-12-14T10:02:00Z"/>
          <w:rFonts w:ascii="Times" w:hAnsi="Times"/>
        </w:rPr>
        <w:pPrChange w:id="53" w:author="Russell, Seth" w:date="2018-12-17T08:18:00Z">
          <w:pPr>
            <w:pStyle w:val="Normal1"/>
          </w:pPr>
        </w:pPrChange>
      </w:pPr>
      <w:del w:id="54" w:author="Russell, Seth" w:date="2018-12-14T10:02:00Z">
        <w:r w:rsidRPr="00AE0425" w:rsidDel="00437F9A">
          <w:rPr>
            <w:rFonts w:ascii="Times" w:hAnsi="Times"/>
          </w:rPr>
          <w:delText xml:space="preserve">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w:delText>
        </w:r>
      </w:del>
      <w:del w:id="55" w:author="Russell, Seth" w:date="2018-12-11T15:37:00Z">
        <w:r w:rsidRPr="00AE0425" w:rsidDel="001671D8">
          <w:rPr>
            <w:rFonts w:ascii="Times" w:hAnsi="Times"/>
          </w:rPr>
          <w:delText>field</w:delText>
        </w:r>
      </w:del>
      <w:del w:id="56" w:author="Russell, Seth" w:date="2018-12-14T10:02:00Z">
        <w:r w:rsidRPr="00AE0425" w:rsidDel="00437F9A">
          <w:rPr>
            <w:rFonts w:ascii="Times" w:hAnsi="Times"/>
          </w:rPr>
          <w:delText>, software testing is a major component of any software development lifecycle and should also be a key component of research software. As will be shown later, even among R software packages intended to be shared with and used by others, the majority of R packages (67% to 7</w:delText>
        </w:r>
      </w:del>
      <w:del w:id="57" w:author="Russell, Seth" w:date="2018-12-10T11:45:00Z">
        <w:r w:rsidRPr="00AE0425" w:rsidDel="00133738">
          <w:rPr>
            <w:rFonts w:ascii="Times" w:hAnsi="Times"/>
          </w:rPr>
          <w:delText>4</w:delText>
        </w:r>
      </w:del>
      <w:del w:id="58" w:author="Russell, Seth" w:date="2018-12-14T10:02:00Z">
        <w:r w:rsidRPr="00AE0425" w:rsidDel="00437F9A">
          <w:rPr>
            <w:rFonts w:ascii="Times" w:hAnsi="Times"/>
          </w:rPr>
          <w:delText xml:space="preserve">% depending on metric, see next section) do not have tests that are made available with the package. From </w:delText>
        </w:r>
      </w:del>
      <w:del w:id="59" w:author="Russell, Seth" w:date="2018-12-12T10:19:00Z">
        <w:r w:rsidRPr="00AE0425" w:rsidDel="0056154E">
          <w:rPr>
            <w:rFonts w:ascii="Times" w:hAnsi="Times"/>
          </w:rPr>
          <w:delText>this author’s</w:delText>
        </w:r>
      </w:del>
      <w:del w:id="60" w:author="Russell, Seth" w:date="2018-12-14T10:02:00Z">
        <w:r w:rsidRPr="00AE0425" w:rsidDel="00437F9A">
          <w:rPr>
            <w:rFonts w:ascii="Times" w:hAnsi="Times"/>
          </w:rPr>
          <w:delText xml:space="preserve"> experience, it is estimated that the amount of research software that has been formally tested is much lower.</w:delText>
        </w:r>
      </w:del>
    </w:p>
    <w:p w14:paraId="52AFC24F" w14:textId="6CD2E04A" w:rsidR="00AE0425" w:rsidRPr="00AE0425" w:rsidDel="00437F9A" w:rsidRDefault="00AE0425" w:rsidP="004B4B30">
      <w:pPr>
        <w:pStyle w:val="Heading3"/>
        <w:rPr>
          <w:del w:id="61" w:author="Russell, Seth" w:date="2018-12-14T10:02:00Z"/>
          <w:rFonts w:ascii="Times" w:hAnsi="Times"/>
        </w:rPr>
        <w:pPrChange w:id="62" w:author="Russell, Seth" w:date="2018-12-17T08:18:00Z">
          <w:pPr>
            <w:pStyle w:val="Normal1"/>
          </w:pPr>
        </w:pPrChange>
      </w:pPr>
    </w:p>
    <w:p w14:paraId="5F48294E" w14:textId="3B13479B" w:rsidR="002D08F9" w:rsidDel="00437F9A" w:rsidRDefault="00AE0425" w:rsidP="004B4B30">
      <w:pPr>
        <w:pStyle w:val="Heading3"/>
        <w:rPr>
          <w:del w:id="63" w:author="Russell, Seth" w:date="2018-12-14T10:02:00Z"/>
          <w:rFonts w:ascii="Times" w:hAnsi="Times"/>
        </w:rPr>
        <w:pPrChange w:id="64" w:author="Russell, Seth" w:date="2018-12-17T08:18:00Z">
          <w:pPr>
            <w:pStyle w:val="Normal1"/>
            <w:contextualSpacing w:val="0"/>
          </w:pPr>
        </w:pPrChange>
      </w:pPr>
      <w:del w:id="65" w:author="Russell, Seth" w:date="2018-12-14T10:02:00Z">
        <w:r w:rsidRPr="00AE0425" w:rsidDel="00437F9A">
          <w:rPr>
            <w:rFonts w:ascii="Times" w:hAnsi="Times"/>
          </w:rPr>
          <w:delText xml:space="preserve">Various methodologies and strategies exist for software testing and validation as well as how </w:delText>
        </w:r>
      </w:del>
      <w:del w:id="66" w:author="Russell, Seth" w:date="2018-12-11T14:46:00Z">
        <w:r w:rsidRPr="00AE0425" w:rsidDel="00B21205">
          <w:rPr>
            <w:rFonts w:ascii="Times" w:hAnsi="Times"/>
          </w:rPr>
          <w:delText xml:space="preserve">best </w:delText>
        </w:r>
      </w:del>
      <w:del w:id="67" w:author="Russell, Seth" w:date="2018-12-14T10:02:00Z">
        <w:r w:rsidRPr="00AE0425" w:rsidDel="00437F9A">
          <w:rPr>
            <w:rFonts w:ascii="Times" w:hAnsi="Times"/>
          </w:rPr>
          <w:delText xml:space="preserve">to integrate software with a software development lifecycle. Some common testing strategies are no strategy, ad hoc testing </w:delText>
        </w:r>
        <w:r w:rsidRPr="00AE0425" w:rsidDel="00437F9A">
          <w:rPr>
            <w:rFonts w:ascii="Times" w:hAnsi="Times"/>
          </w:rPr>
          <w:fldChar w:fldCharType="begin"/>
        </w:r>
        <w:r w:rsidRPr="00AE0425" w:rsidDel="00437F9A">
          <w:rPr>
            <w:rFonts w:ascii="Times" w:hAnsi="Times"/>
          </w:rPr>
          <w:delInstrText xml:space="preserve"> ADDIN ZOTERO_ITEM CSL_CITATION {"citationID":"rlLo3DQG","properties":{"formattedCitation":"(Agruss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delInstrText>
        </w:r>
        <w:r w:rsidRPr="00AE0425" w:rsidDel="00437F9A">
          <w:rPr>
            <w:rFonts w:ascii="Times" w:hAnsi="Times"/>
          </w:rPr>
          <w:fldChar w:fldCharType="separate"/>
        </w:r>
        <w:r w:rsidRPr="00AE0425" w:rsidDel="00437F9A">
          <w:rPr>
            <w:rFonts w:ascii="Times" w:hAnsi="Times"/>
          </w:rPr>
          <w:delText>(Agruss &amp; Johnson, 2000)</w:delText>
        </w:r>
        <w:r w:rsidRPr="00AE0425" w:rsidDel="00437F9A">
          <w:rPr>
            <w:rFonts w:ascii="Times" w:hAnsi="Times"/>
          </w:rPr>
          <w:fldChar w:fldCharType="end"/>
        </w:r>
        <w:r w:rsidRPr="00AE0425" w:rsidDel="00437F9A">
          <w:rPr>
            <w:rFonts w:ascii="Times" w:hAnsi="Times"/>
          </w:rPr>
          <w:delText xml:space="preserve">, test driven development (TDD) </w:delText>
        </w:r>
        <w:r w:rsidRPr="00AE0425" w:rsidDel="00437F9A">
          <w:rPr>
            <w:rFonts w:ascii="Times" w:hAnsi="Times"/>
          </w:rPr>
          <w:fldChar w:fldCharType="begin"/>
        </w:r>
      </w:del>
      <w:del w:id="68" w:author="Russell, Seth" w:date="2018-11-08T10:41:00Z">
        <w:r w:rsidRPr="00AE0425" w:rsidDel="009D01E6">
          <w:rPr>
            <w:rFonts w:ascii="Times" w:hAnsi="Times"/>
          </w:rPr>
          <w:delInstrText xml:space="preserve"> ADDIN ZOTERO_ITEM CSL_CITATION {"citationID":"KFI2soF7","properties":{"formattedCitation":"(Kent Beck &amp; Erich Gamma, 1998)","plainCitation":"(Kent Beck &amp; Erich Gamma, 1998)","noteIndex":0},"citationItems":[{"id":1925,"uris":["http://zotero.org/users/2180197/items/Z4EB7LBY"],"uri":["http://zotero.org/users/2180197/items/Z4EB7LBY"],"itemData":{"id":1925,"type":"article-journal","title":"Test Infected: Programmers Love Writing Tests","container-title":"Java Report","volume":"3","issue":"7","author":[{"literal":"Kent Beck"},{"literal":"Erich Gamma"}],"issued":{"date-parts":[["1998",7]]}}}],"schema":"https://github.com/citation-style-language/schema/raw/master/csl-citation.json"} </w:delInstrText>
        </w:r>
      </w:del>
      <w:del w:id="69" w:author="Russell, Seth" w:date="2018-12-14T10:02:00Z">
        <w:r w:rsidRPr="00AE0425" w:rsidDel="00437F9A">
          <w:rPr>
            <w:rFonts w:ascii="Times" w:hAnsi="Times"/>
          </w:rPr>
          <w:fldChar w:fldCharType="separate"/>
        </w:r>
      </w:del>
      <w:del w:id="70" w:author="Russell, Seth" w:date="2018-11-08T10:41:00Z">
        <w:r w:rsidRPr="009D01E6" w:rsidDel="009D01E6">
          <w:rPr>
            <w:rFonts w:ascii="Times" w:hAnsi="Times"/>
          </w:rPr>
          <w:delText>(Kent Beck &amp; Erich Gamma, 1998)</w:delText>
        </w:r>
      </w:del>
      <w:del w:id="71" w:author="Russell, Seth" w:date="2018-12-14T10:02:00Z">
        <w:r w:rsidRPr="00AE0425" w:rsidDel="00437F9A">
          <w:rPr>
            <w:rFonts w:ascii="Times" w:hAnsi="Times"/>
          </w:rPr>
          <w:fldChar w:fldCharType="end"/>
        </w:r>
        <w:r w:rsidRPr="00AE0425" w:rsidDel="00437F9A">
          <w:rPr>
            <w:rFonts w:ascii="Times" w:hAnsi="Times"/>
          </w:rPr>
          <w:delText>. There are also common project methodologies where testing fits into the project lifecycle; two common examples are waterfall, where testing is a major phase that occurs at a specific point in time, and agile, where there are many small iterations with testing. While a full discussion of various methods and strategies is beyond the scope of this article, following the “Analysis of testing of R Packages on CRAN” section, three key concepts presented are: when to start testing, what to test, and how to test.</w:delText>
        </w:r>
      </w:del>
    </w:p>
    <w:p w14:paraId="7F781AEC" w14:textId="4A588A52" w:rsidR="002D08F9" w:rsidDel="00437F9A" w:rsidRDefault="002D08F9" w:rsidP="004B4B30">
      <w:pPr>
        <w:pStyle w:val="Heading3"/>
        <w:rPr>
          <w:del w:id="72" w:author="Russell, Seth" w:date="2018-12-14T10:02:00Z"/>
          <w:rFonts w:ascii="Times" w:hAnsi="Times"/>
        </w:rPr>
        <w:pPrChange w:id="73" w:author="Russell, Seth" w:date="2018-12-17T08:18:00Z">
          <w:pPr>
            <w:pStyle w:val="Normal1"/>
            <w:contextualSpacing w:val="0"/>
          </w:pPr>
        </w:pPrChange>
      </w:pPr>
    </w:p>
    <w:p w14:paraId="2C3E999F" w14:textId="5841C81D" w:rsidR="002D08F9" w:rsidRPr="002D08F9" w:rsidRDefault="002D08F9" w:rsidP="004B4B30">
      <w:pPr>
        <w:pStyle w:val="Heading3"/>
        <w:pPrChange w:id="74" w:author="Russell, Seth" w:date="2018-12-17T08:18:00Z">
          <w:pPr>
            <w:contextualSpacing w:val="0"/>
          </w:pPr>
        </w:pPrChange>
      </w:pPr>
      <w:r w:rsidRPr="002D08F9">
        <w:t>ANALYSIS OF TESTING OF R PACKAGES</w:t>
      </w:r>
      <w:del w:id="75" w:author="Russell, Seth" w:date="2018-12-14T10:04:00Z">
        <w:r w:rsidRPr="002D08F9" w:rsidDel="00437F9A">
          <w:delText xml:space="preserve"> ON CRAN</w:delText>
        </w:r>
      </w:del>
    </w:p>
    <w:p w14:paraId="4738628F" w14:textId="1B7DA09C"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 xml:space="preserve">In order to get an estimate of the level of testing common among R software, an analysis of R packages available through CRAN has been performed. Although Nolan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{"citationID":"br8rB55k","properties":{"formattedCitation":"(Nolan &amp; Padilla-Parra, 2017)","plainCitation":"(Nolan &amp; Padilla-Parra, 2017)","noteIndex":0},"citationItems":[{"id":1874,"uris":["http://zotero.org/users/2180197/items/PUKG4TE9"],"uri":["http://zotero.org/users/2180197/items/PUKG4TE9"],"itemData":{"id":1874,"type":"article-journal","title":"exampletestr—An easy start to unit testing R packages","container-title":"Wellcome Open Research","volume":"2","source":"PubMed Central","abstract":"In spite of the utility of unit tests, most R package developers do not write them.\nexampletestr makes it easier to\nstart writing unit tests by creating shells/skeletons of unit tests based on the examples in the user's package documentation. When completed, these unit tests test whether said examples run \ncorrectly. By combining the functionality of\nexampletestr with that of\ncovr, having ensured that their examples adequately demonstrate the features of their package, the developer can have much of the work of constructing a comprehensive set of unit tests done for them.","URL":"https://www.ncbi.nlm.nih.gov/pmc/articles/PMC5500893/","DOI":"10.12688/wellcomeopenres.11635.2","ISSN":"2398-502X","note":"PMID: 28748220\nPMCID: PMC5500893","journalAbbreviation":"Wellcome Open Res","author":[{"family":"Nolan","given":"Rory"},{"family":"Padilla-Parra","given":"Sergi"}],"issued":{"date-parts":[["2017",6,21]]},"accessed":{"date-parts":[["2018",6,20]]}}}],"schema":"https://github.com/citation-style-language/schema/raw/master/csl-citation.json"}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(Nolan &amp; Padilla-Parra,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has performed a similar analysis in the past, due to the rapid change in the CRAN as a whole, a reevaluation is necessary.  At the time of Nolan’s work, CRAN contained 10084 packages, now it contains 13</w:t>
      </w:r>
      <w:ins w:id="76" w:author="Russell, Seth" w:date="2018-12-10T12:16:00Z">
        <w:r w:rsidR="00C62346">
          <w:rPr>
            <w:rFonts w:ascii="Times" w:eastAsia="Cambria" w:hAnsi="Times" w:cs="Times New Roman"/>
            <w:szCs w:val="24"/>
          </w:rPr>
          <w:t>5</w:t>
        </w:r>
      </w:ins>
      <w:r w:rsidRPr="002D08F9">
        <w:rPr>
          <w:rFonts w:ascii="Times" w:eastAsia="Cambria" w:hAnsi="Times" w:cs="Times New Roman"/>
          <w:szCs w:val="24"/>
        </w:rPr>
        <w:t>09</w:t>
      </w:r>
      <w:del w:id="77" w:author="Russell, Seth" w:date="2018-12-10T12:16:00Z">
        <w:r w:rsidRPr="002D08F9" w:rsidDel="00C62346">
          <w:rPr>
            <w:rFonts w:ascii="Times" w:eastAsia="Cambria" w:hAnsi="Times" w:cs="Times New Roman"/>
            <w:szCs w:val="24"/>
          </w:rPr>
          <w:delText>4</w:delText>
        </w:r>
      </w:del>
      <w:r w:rsidRPr="002D08F9">
        <w:rPr>
          <w:rFonts w:ascii="Times" w:eastAsia="Cambria" w:hAnsi="Times" w:cs="Times New Roman"/>
          <w:szCs w:val="24"/>
        </w:rPr>
        <w:t>.  Furthermore, the analysis by Nolan had a few shortcomings that we have addressed in this analysis: there are additional testing frameworks for which we wanted to analyze their usage; not all testing frameworks and R packages store their test code in a directory named “tests”; only packages modified in the past 2 years was reported - there are many commonly used R packages that have not been updated in the last 2</w:t>
      </w:r>
      <w:ins w:id="78" w:author="Russell, Seth" w:date="2018-11-07T13:36:00Z">
        <w:r w:rsidR="00496733">
          <w:rPr>
            <w:rFonts w:ascii="Times" w:eastAsia="Cambria" w:hAnsi="Times" w:cs="Times New Roman"/>
            <w:szCs w:val="24"/>
          </w:rPr>
          <w:t xml:space="preserve"> years</w:t>
        </w:r>
      </w:ins>
      <w:r w:rsidRPr="002D08F9">
        <w:rPr>
          <w:rFonts w:ascii="Times" w:eastAsia="Cambria" w:hAnsi="Times" w:cs="Times New Roman"/>
          <w:szCs w:val="24"/>
        </w:rPr>
        <w:t xml:space="preserve">. </w:t>
      </w:r>
    </w:p>
    <w:p w14:paraId="6D40E501" w14:textId="77777777" w:rsidR="00BC60C5" w:rsidRPr="002D08F9" w:rsidRDefault="00BC60C5" w:rsidP="00BC60C5">
      <w:pPr>
        <w:contextualSpacing w:val="0"/>
        <w:rPr>
          <w:rFonts w:ascii="Times" w:eastAsia="Cambria" w:hAnsi="Times" w:cs="Times New Roman"/>
          <w:szCs w:val="24"/>
        </w:rPr>
      </w:pPr>
    </w:p>
    <w:p w14:paraId="5929E2D6" w14:textId="0F0F674C" w:rsidR="002D08F9" w:rsidRP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 xml:space="preserve">Although we address some shortcomings in analyzing R code for use of testing best practices, our choice of domain for analysis does have some limitations. Not all research software is written in R; for those that do use R, not all software development results in a package published on CRAN. While other software languages have tools for testing, additional research would be needed to evaluate level of testing in those languages to see how it compares to this analysis.  Although care has been taken to identify standard testing use cases and practices for R, testing can be performed in-line through use of core functions such as </w:t>
      </w:r>
      <w:proofErr w:type="gramStart"/>
      <w:r w:rsidRPr="002D08F9">
        <w:rPr>
          <w:rFonts w:ascii="Times" w:eastAsia="Cambria" w:hAnsi="Times" w:cs="Times New Roman"/>
          <w:szCs w:val="24"/>
        </w:rPr>
        <w:t>stop(</w:t>
      </w:r>
      <w:proofErr w:type="gramEnd"/>
      <w:r w:rsidRPr="002D08F9">
        <w:rPr>
          <w:rFonts w:ascii="Times" w:eastAsia="Cambria" w:hAnsi="Times" w:cs="Times New Roman"/>
          <w:szCs w:val="24"/>
        </w:rPr>
        <w:t xml:space="preserve">) or stopifnot(). Also, </w:t>
      </w:r>
      <w:r w:rsidRPr="002D08F9">
        <w:rPr>
          <w:rFonts w:ascii="Times" w:eastAsia="Cambria" w:hAnsi="Times" w:cs="Times New Roman"/>
          <w:szCs w:val="24"/>
        </w:rPr>
        <w:lastRenderedPageBreak/>
        <w:t xml:space="preserve">developers may have their own test cases they run while developing their software, but did not include them in the package made available on CRAN. Unit tests can be considered as executable documentation, a key method of conveying how to use software correctly </w:t>
      </w:r>
      <w:r w:rsidRPr="002D08F9">
        <w:rPr>
          <w:rFonts w:ascii="Times" w:eastAsia="Cambria" w:hAnsi="Times" w:cs="Times New Roman"/>
          <w:szCs w:val="24"/>
        </w:rPr>
        <w:fldChar w:fldCharType="begin"/>
      </w:r>
      <w:ins w:id="79" w:author="Russell, Seth" w:date="2018-11-07T13:43:00Z">
        <w:r w:rsidR="00D70116">
          <w:rPr>
            <w:rFonts w:ascii="Times" w:eastAsia="Cambria" w:hAnsi="Times" w:cs="Times New Roman"/>
            <w:szCs w:val="24"/>
          </w:rPr>
          <w:instrText xml:space="preserve"> ADDIN ZOTERO_ITEM CSL_CITATION {"citationID":"PC2nAqwk","properties":{"formattedCitation":"(Reese, 2018)","plainCitation":"(Reese, 2018)","noteIndex":0},"citationItems":[{"id":1912,"uris":["http://zotero.org/users/2180197/items/259F59WD"],"uri":["http://zotero.org/users/2180197/items/259F59WD"],"itemData":{"id":1912,"type":"webpage","title":"Best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Reese","given":"John"}],"issued":{"date-parts":[["2018",7,27]]}}}],"schema":"https://github.com/citation-style-language/schema/raw/master/csl-citation.json"} </w:instrText>
        </w:r>
      </w:ins>
      <w:del w:id="80" w:author="Russell, Seth" w:date="2018-11-07T13:41:00Z">
        <w:r w:rsidRPr="002D08F9" w:rsidDel="00496733">
          <w:rPr>
            <w:rFonts w:ascii="Times" w:eastAsia="Cambria" w:hAnsi="Times" w:cs="Times New Roman"/>
            <w:szCs w:val="24"/>
          </w:rPr>
          <w:delInstrText xml:space="preserve"> ADDIN ZOTERO_ITEM CSL_CITATION {"citationID":"PC2nAqwk","properties":{"formattedCitation":"(jpreese)","plainCitation":"(jpreese)","noteIndex":0},"citationItems":[{"id":1912,"uris":["http://zotero.org/users/2180197/items/259F59WD"],"uri":["http://zotero.org/users/2180197/items/259F59WD"],"itemData":{"id":1912,"type":"webpage","title":"Best practices for writing unit tests","abstract":"Learn best practices for writing unit tests that drive code quality and resilience","URL":"https://docs.microsoft.com/en-us/dotnet/core/testing/unit-testing-best-practices","language":"en-us","author":[{"family":"jpreese","given":""}],"accessed":{"date-parts":[["2018",8,28]]}}}],"schema":"https://github.com/citation-style-language/schema/raw/master/csl-citation.json"} </w:delInstrText>
        </w:r>
      </w:del>
      <w:r w:rsidRPr="002D08F9">
        <w:rPr>
          <w:rFonts w:ascii="Times" w:eastAsia="Cambria" w:hAnsi="Times" w:cs="Times New Roman"/>
          <w:szCs w:val="24"/>
        </w:rPr>
        <w:fldChar w:fldCharType="separate"/>
      </w:r>
      <w:ins w:id="81" w:author="Russell, Seth" w:date="2018-11-07T13:41:00Z">
        <w:r w:rsidR="00496733">
          <w:rPr>
            <w:rFonts w:ascii="Times" w:eastAsia="Cambria" w:hAnsi="Times" w:cs="Times New Roman"/>
            <w:noProof/>
            <w:szCs w:val="24"/>
          </w:rPr>
          <w:t>(Reese, 2018)</w:t>
        </w:r>
      </w:ins>
      <w:del w:id="82" w:author="Russell, Seth" w:date="2018-11-07T13:41:00Z">
        <w:r w:rsidRPr="00496733" w:rsidDel="00496733">
          <w:rPr>
            <w:rFonts w:ascii="Times" w:eastAsia="Cambria" w:hAnsi="Times" w:cs="Times New Roman"/>
            <w:noProof/>
            <w:szCs w:val="24"/>
          </w:rPr>
          <w:delText>(jpreese)</w:delText>
        </w:r>
      </w:del>
      <w:r w:rsidRPr="002D08F9">
        <w:rPr>
          <w:rFonts w:ascii="Times" w:eastAsia="Cambria" w:hAnsi="Times" w:cs="Times New Roman"/>
          <w:szCs w:val="24"/>
        </w:rPr>
        <w:fldChar w:fldCharType="end"/>
      </w:r>
      <w:r w:rsidRPr="002D08F9">
        <w:rPr>
          <w:rFonts w:ascii="Times" w:eastAsia="Cambria" w:hAnsi="Times" w:cs="Times New Roman"/>
          <w:szCs w:val="24"/>
        </w:rPr>
        <w:t>. Published research that involves software is not as easy to access and evaluate for use of testing code as CRAN packages are. While some journals have standardized means for storing and sharing code, many leave the storing and sharing of code up to the individual author, creating an environment where code analysis would require significant manual effort.</w:t>
      </w:r>
    </w:p>
    <w:p w14:paraId="3E962AB9" w14:textId="77777777" w:rsidR="00BC60C5" w:rsidRDefault="00BC60C5" w:rsidP="00BC60C5">
      <w:pPr>
        <w:contextualSpacing w:val="0"/>
        <w:rPr>
          <w:rFonts w:ascii="Times" w:eastAsia="Cambria" w:hAnsi="Times" w:cs="Times New Roman"/>
          <w:szCs w:val="24"/>
        </w:rPr>
      </w:pPr>
    </w:p>
    <w:p w14:paraId="36F0123F" w14:textId="77777777"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To analyze use of software testing techniques, we evaluated all CRAN packages on two different metrics:</w:t>
      </w:r>
    </w:p>
    <w:p w14:paraId="377FB105" w14:textId="77777777" w:rsidR="00A875F7" w:rsidRPr="002D08F9" w:rsidRDefault="00A875F7" w:rsidP="00BC60C5">
      <w:pPr>
        <w:contextualSpacing w:val="0"/>
        <w:rPr>
          <w:rFonts w:ascii="Times" w:eastAsia="Cambria" w:hAnsi="Times" w:cs="Times New Roman"/>
          <w:szCs w:val="24"/>
        </w:rPr>
      </w:pPr>
    </w:p>
    <w:p w14:paraId="32F8C0F2" w14:textId="76353B05" w:rsid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1: </w:t>
      </w:r>
      <w:ins w:id="83" w:author="Russell, Seth" w:date="2018-12-11T15:41:00Z">
        <w:r w:rsidR="001671D8">
          <w:rPr>
            <w:rFonts w:ascii="Times" w:eastAsia="Cambria" w:hAnsi="Times" w:cs="Times New Roman"/>
            <w:szCs w:val="24"/>
          </w:rPr>
          <w:t>In</w:t>
        </w:r>
      </w:ins>
      <w:ins w:id="84" w:author="Russell, Seth" w:date="2018-12-11T15:40:00Z">
        <w:r w:rsidR="001671D8">
          <w:rPr>
            <w:rFonts w:ascii="Times" w:eastAsia="Cambria" w:hAnsi="Times" w:cs="Times New Roman"/>
            <w:szCs w:val="24"/>
          </w:rPr>
          <w:t xml:space="preserve"> the source code of each package, </w:t>
        </w:r>
      </w:ins>
      <w:del w:id="85" w:author="Russell, Seth" w:date="2018-12-11T15:40:00Z">
        <w:r w:rsidRPr="002D08F9" w:rsidDel="001671D8">
          <w:rPr>
            <w:rFonts w:ascii="Times" w:eastAsia="Cambria" w:hAnsi="Times" w:cs="Times New Roman"/>
            <w:szCs w:val="24"/>
          </w:rPr>
          <w:delText>G</w:delText>
        </w:r>
      </w:del>
      <w:ins w:id="86" w:author="Russell, Seth" w:date="2018-12-11T15:41:00Z">
        <w:r w:rsidR="001671D8">
          <w:rPr>
            <w:rFonts w:ascii="Times" w:eastAsia="Cambria" w:hAnsi="Times" w:cs="Times New Roman"/>
            <w:szCs w:val="24"/>
          </w:rPr>
          <w:t>search</w:t>
        </w:r>
      </w:ins>
      <w:del w:id="87" w:author="Russell, Seth" w:date="2018-12-11T15:41:00Z">
        <w:r w:rsidRPr="002D08F9" w:rsidDel="001671D8">
          <w:rPr>
            <w:rFonts w:ascii="Times" w:eastAsia="Cambria" w:hAnsi="Times" w:cs="Times New Roman"/>
            <w:szCs w:val="24"/>
          </w:rPr>
          <w:delText>rep</w:delText>
        </w:r>
      </w:del>
      <w:r w:rsidRPr="002D08F9">
        <w:rPr>
          <w:rFonts w:ascii="Times" w:eastAsia="Cambria" w:hAnsi="Times" w:cs="Times New Roman"/>
          <w:szCs w:val="24"/>
        </w:rPr>
        <w:t xml:space="preserve"> for non-empty testing directories using the </w:t>
      </w:r>
      <w:ins w:id="88" w:author="Russell, Seth" w:date="2018-12-11T15:41:00Z">
        <w:r w:rsidR="001671D8">
          <w:rPr>
            <w:rFonts w:ascii="Times" w:eastAsia="Cambria" w:hAnsi="Times" w:cs="Times New Roman"/>
            <w:szCs w:val="24"/>
          </w:rPr>
          <w:t xml:space="preserve">regular expression </w:t>
        </w:r>
      </w:ins>
      <w:r w:rsidRPr="002D08F9">
        <w:rPr>
          <w:rFonts w:ascii="Times" w:eastAsia="Cambria" w:hAnsi="Times" w:cs="Times New Roman"/>
          <w:szCs w:val="24"/>
        </w:rPr>
        <w:t>pattern "[Tt]</w:t>
      </w:r>
      <w:proofErr w:type="gramStart"/>
      <w:r w:rsidRPr="002D08F9">
        <w:rPr>
          <w:rFonts w:ascii="Times" w:eastAsia="Cambria" w:hAnsi="Times" w:cs="Times New Roman"/>
          <w:szCs w:val="24"/>
        </w:rPr>
        <w:t>est[</w:t>
      </w:r>
      <w:proofErr w:type="gramEnd"/>
      <w:r w:rsidRPr="002D08F9">
        <w:rPr>
          <w:rFonts w:ascii="Times" w:eastAsia="Cambria" w:hAnsi="Times" w:cs="Times New Roman"/>
          <w:szCs w:val="24"/>
        </w:rPr>
        <w:t>^/]*/.+". All commonly used R testing packages (those identified for metric 2) recommend placing tests in a directory by themselves, which we look for.</w:t>
      </w:r>
    </w:p>
    <w:p w14:paraId="33D376DA" w14:textId="77777777" w:rsidR="00A875F7" w:rsidRPr="002D08F9" w:rsidRDefault="00A875F7" w:rsidP="00BC60C5">
      <w:pPr>
        <w:ind w:left="720"/>
        <w:contextualSpacing w:val="0"/>
        <w:rPr>
          <w:rFonts w:ascii="Times" w:eastAsia="Cambria" w:hAnsi="Times" w:cs="Times New Roman"/>
          <w:szCs w:val="24"/>
        </w:rPr>
      </w:pPr>
    </w:p>
    <w:p w14:paraId="0C0ED763" w14:textId="6248F251" w:rsidR="002D08F9" w:rsidRPr="002D08F9" w:rsidRDefault="002D08F9" w:rsidP="00BC60C5">
      <w:pPr>
        <w:ind w:left="720"/>
        <w:contextualSpacing w:val="0"/>
        <w:rPr>
          <w:rFonts w:ascii="Times" w:eastAsia="Cambria" w:hAnsi="Times" w:cs="Times New Roman"/>
          <w:szCs w:val="24"/>
        </w:rPr>
      </w:pPr>
      <w:r w:rsidRPr="002D08F9">
        <w:rPr>
          <w:rFonts w:ascii="Times" w:eastAsia="Cambria" w:hAnsi="Times" w:cs="Times New Roman"/>
          <w:szCs w:val="24"/>
        </w:rPr>
        <w:t xml:space="preserve">Metric 2: Check for stated dependencies on one of the following testing packages: RUnit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{"citationID":"L6baIt9c","properties":{"formattedCitation":"(Burger, Juenemann &amp; Koenig, 2015)","plainCitation":"(Burger, Juenemann &amp; Koenig, 2015)","noteIndex":0},"citationItems":[{"id":1682,"uris":["http://zotero.org/users/2180197/items/JC2FXTZV"],"uri":["http://zotero.org/users/2180197/items/JC2FXTZV"],"itemData":{"id":1682,"type":"book","title":"RUnit: R Unit Test Framework","URL":"https://CRAN.R-project.org/package=RUnit","author":[{"family":"Burger","given":"Matthias"},{"family":"Juenemann","given":"Klaus"},{"family":"Koenig","given":"Thomas"}],"issued":{"date-parts":[["2015"]]}}}],"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(Burger, Juenemann &amp; Koenig, 2015)</w:t>
      </w:r>
      <w:r w:rsidRPr="002D08F9">
        <w:rPr>
          <w:rFonts w:ascii="Times" w:eastAsia="Cambria" w:hAnsi="Times" w:cs="Times New Roman"/>
          <w:szCs w:val="24"/>
        </w:rPr>
        <w:fldChar w:fldCharType="end"/>
      </w:r>
      <w:r w:rsidRPr="002D08F9">
        <w:rPr>
          <w:rFonts w:ascii="Times" w:eastAsia="Cambria" w:hAnsi="Times" w:cs="Times New Roman"/>
          <w:szCs w:val="24"/>
        </w:rPr>
        <w:t xml:space="preserve">, svUnit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{"citationID":"Ggi4bCNJ","properties":{"formattedCitation":"(Grosjean, 2014)","plainCitation":"(Grosjean, 2014)","noteIndex":0},"citationItems":[{"id":1927,"uris":["http://zotero.org/users/2180197/items/MVEESPRL"],"uri":["http://zotero.org/users/2180197/items/MVEESPRL"],"itemData":{"id":1927,"type":"book","title":"SciViews-R: A GUI API for R","publisher":"UMONS","publisher-place":"MONS, Belgium","event-place":"MONS, Belgium","URL":"http://www.sciviews.org/SciViews-R","author":[{"family":"Grosjean","given":"Philippe"}],"issued":{"date-parts":[["2014"]]}}}],"schema":"https://github.com/citation-style-language/schema/raw/master/csl-citation.json"}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(Grosjean, 2014)</w:t>
      </w:r>
      <w:r w:rsidRPr="002D08F9">
        <w:rPr>
          <w:rFonts w:ascii="Times" w:eastAsia="Cambria" w:hAnsi="Times" w:cs="Times New Roman"/>
          <w:szCs w:val="24"/>
        </w:rPr>
        <w:fldChar w:fldCharType="end"/>
      </w:r>
      <w:r w:rsidRPr="002D08F9">
        <w:rPr>
          <w:rFonts w:ascii="Times" w:eastAsia="Cambria" w:hAnsi="Times" w:cs="Times New Roman"/>
          <w:szCs w:val="24"/>
        </w:rPr>
        <w:t xml:space="preserve">, testit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{"citationID":"22lnNCd7","properties":{"formattedCitation":"(Xie, 2018)","plainCitation":"(Xie, 2018)","noteIndex":0},"citationItems":[{"id":1928,"uris":["http://zotero.org/users/2180197/items/D2QPQL6F"],"uri":["http://zotero.org/users/2180197/items/D2QPQL6F"],"itemData":{"id":1928,"type":"book","title":"testit: A Simple Package for Testing R Packages","version":"0.8","source":"R-Packages","abstract":"Provides two convenience functions assert() and test_pkg() to facilitate testing R packages.","URL":"https://CRAN.R-project.org/package=testit","shortTitle":"testit","author":[{"family":"Xie","given":"Yihui"}],"issued":{"date-parts":[["2018",6,14]]}}}],"schema":"https://github.com/citation-style-language/schema/raw/master/csl-citation.json"}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(Xie, 2018)</w:t>
      </w:r>
      <w:r w:rsidRPr="002D08F9">
        <w:rPr>
          <w:rFonts w:ascii="Times" w:eastAsia="Cambria" w:hAnsi="Times" w:cs="Times New Roman"/>
          <w:szCs w:val="24"/>
        </w:rPr>
        <w:fldChar w:fldCharType="end"/>
      </w:r>
      <w:r w:rsidRPr="002D08F9">
        <w:rPr>
          <w:rFonts w:ascii="Times" w:eastAsia="Cambria" w:hAnsi="Times" w:cs="Times New Roman"/>
          <w:szCs w:val="24"/>
        </w:rPr>
        <w:t xml:space="preserve">, testthat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{"citationID":"Edc8OYxK","properties":{"formattedCitation":"(Wickham, 2011)","plainCitation":"(Wickham, 2011)","noteIndex":0},"citationItems":[{"id":1684,"uris":["http://zotero.org/users/2180197/items/GGLCC4L8"],"uri":["http://zotero.org/users/2180197/items/GGLCC4L8"],"itemData":{"id":1684,"type":"article-journal","title":"testthat: Get Started with Testing","container-title":"The R Journal","page":"5–10","volume":"3","URL":"https://journal.r-project.org/archive/2011-1/RJournal_2011-1_Wickham.pdf","author":[{"family":"Wickham","given":"Hadley"}],"issued":{"date-parts":[["2011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(Wickham, 2011)</w:t>
      </w:r>
      <w:r w:rsidRPr="002D08F9">
        <w:rPr>
          <w:rFonts w:ascii="Times" w:eastAsia="Cambria" w:hAnsi="Times" w:cs="Times New Roman"/>
          <w:szCs w:val="24"/>
        </w:rPr>
        <w:fldChar w:fldCharType="end"/>
      </w:r>
      <w:r w:rsidRPr="002D08F9">
        <w:rPr>
          <w:rFonts w:ascii="Times" w:eastAsia="Cambria" w:hAnsi="Times" w:cs="Times New Roman"/>
          <w:szCs w:val="24"/>
        </w:rPr>
        <w:t xml:space="preserve">, unitizer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{"citationID":"UXrXeOI8","properties":{"formattedCitation":"(Gaslam, 2017)","plainCitation":"(Gaslam, 2017)","noteIndex":0},"citationItems":[{"id":1930,"uris":["http://zotero.org/users/2180197/items/PEXZIF3H"],"uri":["http://zotero.org/users/2180197/items/PEXZIF3H"],"itemData":{"id":1930,"type":"book","title":"unitizer: Interactive R Unit Tests","version":"1.4.5","source":"R-Packages","abstract":"Simplifies regression tests by comparing objects produced by test code with earlier versions of those same objects. If objects are unchanged the tests pass, otherwise execution stops with error details. If in interactive mode, tests can be reviewed through the provided interactive environment.","URL":"https://CRAN.R-project.org/package=unitizer","shortTitle":"unitizer","author":[{"family":"Gaslam","given":"Brodie"}],"issued":{"date-parts":[["2017",11,24]]}}}],"schema":"https://github.com/citation-style-language/schema/raw/master/csl-citation.json"}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(Gaslam,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or unittest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{"citationID":"AluhBoCi","properties":{"formattedCitation":"(Lentin &amp; Hennessey, 2017)","plainCitation":"(Lentin &amp; Hennessey, 2017)","noteIndex":0},"citationItems":[{"id":1931,"uris":["http://zotero.org/users/2180197/items/U4RIYRFK"],"uri":["http://zotero.org/users/2180197/items/U4RIYRFK"],"itemData":{"id":1931,"type":"book","title":"unittest: TAP-Compliant Unit Testing","version":"1.3-0","source":"R-Packages","abstract":"Concise TAP &lt;http://testanything.org/&gt; compliant unit testing package. Authored tests can be run using CMD check with minimal implementation overhead.","URL":"https://CRAN.R-project.org/package=unittest","shortTitle":"unittest","author":[{"family":"Lentin","given":"Jamie"},{"family":"Hennessey","given":"Anthony"}],"issued":{"date-parts":[["2017",11,1]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(Lentin &amp; Hennessey, 2017)</w:t>
      </w:r>
      <w:r w:rsidRPr="002D08F9">
        <w:rPr>
          <w:rFonts w:ascii="Times" w:eastAsia="Cambria" w:hAnsi="Times" w:cs="Times New Roman"/>
          <w:szCs w:val="24"/>
        </w:rPr>
        <w:fldChar w:fldCharType="end"/>
      </w:r>
      <w:r w:rsidRPr="002D08F9">
        <w:rPr>
          <w:rFonts w:ascii="Times" w:eastAsia="Cambria" w:hAnsi="Times" w:cs="Times New Roman"/>
          <w:szCs w:val="24"/>
        </w:rPr>
        <w:t xml:space="preserve">. </w:t>
      </w:r>
      <w:ins w:id="89" w:author="Russell, Seth" w:date="2018-12-11T14:47:00Z">
        <w:r w:rsidR="00B21205">
          <w:rPr>
            <w:rFonts w:ascii="Times" w:eastAsia="Cambria" w:hAnsi="Times" w:cs="Times New Roman"/>
            <w:szCs w:val="24"/>
          </w:rPr>
          <w:t xml:space="preserve">From the authors of these packages, </w:t>
        </w:r>
      </w:ins>
      <w:del w:id="90" w:author="Russell, Seth" w:date="2018-12-11T14:47:00Z">
        <w:r w:rsidRPr="002D08F9" w:rsidDel="00B21205">
          <w:rPr>
            <w:rFonts w:ascii="Times" w:eastAsia="Cambria" w:hAnsi="Times" w:cs="Times New Roman"/>
            <w:szCs w:val="24"/>
          </w:rPr>
          <w:delText>I</w:delText>
        </w:r>
      </w:del>
      <w:ins w:id="91" w:author="Russell, Seth" w:date="2018-12-11T14:47:00Z">
        <w:r w:rsidR="00B21205">
          <w:rPr>
            <w:rFonts w:ascii="Times" w:eastAsia="Cambria" w:hAnsi="Times" w:cs="Times New Roman"/>
            <w:szCs w:val="24"/>
          </w:rPr>
          <w:t>i</w:t>
        </w:r>
      </w:ins>
      <w:r w:rsidRPr="002D08F9">
        <w:rPr>
          <w:rFonts w:ascii="Times" w:eastAsia="Cambria" w:hAnsi="Times" w:cs="Times New Roman"/>
          <w:szCs w:val="24"/>
        </w:rPr>
        <w:t xml:space="preserve">t is </w:t>
      </w:r>
      <w:del w:id="92" w:author="Russell, Seth" w:date="2018-12-11T14:47:00Z">
        <w:r w:rsidRPr="002D08F9" w:rsidDel="00B21205">
          <w:rPr>
            <w:rFonts w:ascii="Times" w:eastAsia="Cambria" w:hAnsi="Times" w:cs="Times New Roman"/>
            <w:szCs w:val="24"/>
          </w:rPr>
          <w:delText>considered best practice</w:delText>
        </w:r>
      </w:del>
      <w:ins w:id="93" w:author="Russell, Seth" w:date="2018-12-11T14:47:00Z">
        <w:r w:rsidR="00B21205">
          <w:rPr>
            <w:rFonts w:ascii="Times" w:eastAsia="Cambria" w:hAnsi="Times" w:cs="Times New Roman"/>
            <w:szCs w:val="24"/>
          </w:rPr>
          <w:t>recommended</w:t>
        </w:r>
      </w:ins>
      <w:r w:rsidRPr="002D08F9">
        <w:rPr>
          <w:rFonts w:ascii="Times" w:eastAsia="Cambria" w:hAnsi="Times" w:cs="Times New Roman"/>
          <w:szCs w:val="24"/>
        </w:rPr>
        <w:t xml:space="preserve"> to list dependenc</w:t>
      </w:r>
      <w:del w:id="94" w:author="Russell, Seth" w:date="2018-12-11T14:47:00Z">
        <w:r w:rsidRPr="002D08F9" w:rsidDel="00B21205">
          <w:rPr>
            <w:rFonts w:ascii="Times" w:eastAsia="Cambria" w:hAnsi="Times" w:cs="Times New Roman"/>
            <w:szCs w:val="24"/>
          </w:rPr>
          <w:delText>ies</w:delText>
        </w:r>
      </w:del>
      <w:ins w:id="95" w:author="Russell, Seth" w:date="2018-12-11T14:47:00Z">
        <w:r w:rsidR="00B21205">
          <w:rPr>
            <w:rFonts w:ascii="Times" w:eastAsia="Cambria" w:hAnsi="Times" w:cs="Times New Roman"/>
            <w:szCs w:val="24"/>
          </w:rPr>
          <w:t>y (or dependencies)</w:t>
        </w:r>
      </w:ins>
      <w:r w:rsidRPr="002D08F9">
        <w:rPr>
          <w:rFonts w:ascii="Times" w:eastAsia="Cambria" w:hAnsi="Times" w:cs="Times New Roman"/>
          <w:szCs w:val="24"/>
        </w:rPr>
        <w:t xml:space="preserve"> </w:t>
      </w:r>
      <w:del w:id="96" w:author="Russell, Seth" w:date="2018-12-11T14:47:00Z">
        <w:r w:rsidRPr="002D08F9" w:rsidDel="00B21205">
          <w:rPr>
            <w:rFonts w:ascii="Times" w:eastAsia="Cambria" w:hAnsi="Times" w:cs="Times New Roman"/>
            <w:szCs w:val="24"/>
          </w:rPr>
          <w:delText>on</w:delText>
        </w:r>
      </w:del>
      <w:ins w:id="97" w:author="Russell, Seth" w:date="2018-12-11T14:47:00Z">
        <w:r w:rsidR="00B21205">
          <w:rPr>
            <w:rFonts w:ascii="Times" w:eastAsia="Cambria" w:hAnsi="Times" w:cs="Times New Roman"/>
            <w:szCs w:val="24"/>
          </w:rPr>
          <w:t>to</w:t>
        </w:r>
      </w:ins>
      <w:r w:rsidRPr="002D08F9">
        <w:rPr>
          <w:rFonts w:ascii="Times" w:eastAsia="Cambria" w:hAnsi="Times" w:cs="Times New Roman"/>
          <w:szCs w:val="24"/>
        </w:rPr>
        <w:t xml:space="preserve"> a testing framework even though standard usage of a package may not require it.</w:t>
      </w:r>
    </w:p>
    <w:p w14:paraId="31C2BFA3" w14:textId="77777777" w:rsidR="00BC60C5" w:rsidRDefault="00BC60C5" w:rsidP="00BC60C5">
      <w:pPr>
        <w:contextualSpacing w:val="0"/>
        <w:rPr>
          <w:rFonts w:ascii="Times" w:eastAsia="Cambria" w:hAnsi="Times" w:cs="Times New Roman"/>
          <w:szCs w:val="24"/>
        </w:rPr>
      </w:pPr>
    </w:p>
    <w:p w14:paraId="3069B1C7" w14:textId="2FE29D05"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For the testing analysis, we used 2008 as the cutoff year for visualizations due to the low number of packages</w:t>
      </w:r>
      <w:ins w:id="98" w:author="Russell, Seth" w:date="2018-12-11T15:45:00Z">
        <w:r w:rsidR="00F54D92">
          <w:rPr>
            <w:rFonts w:ascii="Times" w:eastAsia="Cambria" w:hAnsi="Times" w:cs="Times New Roman"/>
            <w:szCs w:val="24"/>
          </w:rPr>
          <w:t xml:space="preserve"> last</w:t>
        </w:r>
      </w:ins>
      <w:r w:rsidRPr="002D08F9">
        <w:rPr>
          <w:rFonts w:ascii="Times" w:eastAsia="Cambria" w:hAnsi="Times" w:cs="Times New Roman"/>
          <w:szCs w:val="24"/>
        </w:rPr>
        <w:t xml:space="preserve"> updated prior to 2008. </w:t>
      </w:r>
    </w:p>
    <w:p w14:paraId="17F87494" w14:textId="77777777" w:rsidR="00BC60C5" w:rsidRPr="002D08F9" w:rsidRDefault="00BC60C5" w:rsidP="00BC60C5">
      <w:pPr>
        <w:contextualSpacing w:val="0"/>
        <w:rPr>
          <w:rFonts w:ascii="Times" w:eastAsia="Cambria" w:hAnsi="Times" w:cs="Times New Roman"/>
          <w:szCs w:val="24"/>
        </w:rPr>
      </w:pPr>
    </w:p>
    <w:p w14:paraId="79EEA693" w14:textId="77C06E69" w:rsidR="00806EBE"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shown in Figure 1, the evaluation for the presence of a non-empty testing directory shows that there is an increasing trend in testing R packages, with 44% of packages upda</w:t>
      </w:r>
      <w:r w:rsidR="00117069">
        <w:rPr>
          <w:rFonts w:ascii="Times" w:eastAsia="Cambria" w:hAnsi="Times" w:cs="Times New Roman"/>
          <w:szCs w:val="24"/>
        </w:rPr>
        <w:t>ted in 2018 having some tests. T</w:t>
      </w:r>
      <w:r w:rsidRPr="002D08F9">
        <w:rPr>
          <w:rFonts w:ascii="Times" w:eastAsia="Cambria" w:hAnsi="Times" w:cs="Times New Roman"/>
          <w:szCs w:val="24"/>
        </w:rPr>
        <w:t xml:space="preserve">able </w:t>
      </w:r>
      <w:r w:rsidR="00117069">
        <w:rPr>
          <w:rFonts w:ascii="Times" w:eastAsia="Cambria" w:hAnsi="Times" w:cs="Times New Roman"/>
          <w:szCs w:val="24"/>
        </w:rPr>
        <w:t xml:space="preserve">S1 contains the </w:t>
      </w:r>
      <w:r w:rsidRPr="002D08F9">
        <w:rPr>
          <w:rFonts w:ascii="Times" w:eastAsia="Cambria" w:hAnsi="Times" w:cs="Times New Roman"/>
          <w:szCs w:val="24"/>
        </w:rPr>
        <w:t>data used to generate Figure 1.</w:t>
      </w:r>
    </w:p>
    <w:p w14:paraId="5C27EE39" w14:textId="77777777" w:rsidR="00806EBE" w:rsidRDefault="00806EBE" w:rsidP="00BC60C5">
      <w:pPr>
        <w:contextualSpacing w:val="0"/>
        <w:rPr>
          <w:rFonts w:ascii="Times" w:eastAsia="Cambria" w:hAnsi="Times" w:cs="Times New Roman"/>
          <w:szCs w:val="24"/>
        </w:rPr>
      </w:pPr>
    </w:p>
    <w:p w14:paraId="16D40B94" w14:textId="5CDB2E57" w:rsidR="00117069" w:rsidRDefault="002D08F9" w:rsidP="00117069">
      <w:pPr>
        <w:contextualSpacing w:val="0"/>
        <w:rPr>
          <w:rFonts w:ascii="Times" w:eastAsia="Cambria" w:hAnsi="Times" w:cs="Times New Roman"/>
          <w:szCs w:val="24"/>
        </w:rPr>
      </w:pPr>
      <w:r w:rsidRPr="002D08F9">
        <w:rPr>
          <w:rFonts w:ascii="Times" w:eastAsia="Cambria" w:hAnsi="Times" w:cs="Times New Roman"/>
          <w:szCs w:val="24"/>
        </w:rPr>
        <w:t>As shown in Figure 2, reliance upon testing frameworks is increasing over</w:t>
      </w:r>
      <w:ins w:id="99" w:author="Russell, Seth" w:date="2018-11-08T11:12:00Z">
        <w:r w:rsidR="00F937D2">
          <w:rPr>
            <w:rFonts w:ascii="Times" w:eastAsia="Cambria" w:hAnsi="Times" w:cs="Times New Roman"/>
            <w:szCs w:val="24"/>
          </w:rPr>
          <w:t xml:space="preserve"> </w:t>
        </w:r>
      </w:ins>
      <w:r w:rsidRPr="002D08F9">
        <w:rPr>
          <w:rFonts w:ascii="Times" w:eastAsia="Cambria" w:hAnsi="Times" w:cs="Times New Roman"/>
          <w:szCs w:val="24"/>
        </w:rPr>
        <w:t>time both in count and as a percent</w:t>
      </w:r>
      <w:ins w:id="100" w:author="Russell, Seth" w:date="2018-11-08T11:13:00Z">
        <w:r w:rsidR="00F937D2">
          <w:rPr>
            <w:rFonts w:ascii="Times" w:eastAsia="Cambria" w:hAnsi="Times" w:cs="Times New Roman"/>
            <w:szCs w:val="24"/>
          </w:rPr>
          <w:t>age</w:t>
        </w:r>
      </w:ins>
      <w:r w:rsidRPr="002D08F9">
        <w:rPr>
          <w:rFonts w:ascii="Times" w:eastAsia="Cambria" w:hAnsi="Times" w:cs="Times New Roman"/>
          <w:szCs w:val="24"/>
        </w:rPr>
        <w:t xml:space="preserve"> of all packages. There 16 packages that list dependencies to more than one testing framework (9 with dependencies on both RUnit and testthat, 7 with dependencies on both testit and testthat), so the total number of packages shown in the histogram includes 16 that are double counted. </w:t>
      </w:r>
      <w:r w:rsidR="00117069">
        <w:rPr>
          <w:rFonts w:ascii="Times" w:eastAsia="Cambria" w:hAnsi="Times" w:cs="Times New Roman"/>
          <w:szCs w:val="24"/>
        </w:rPr>
        <w:t>T</w:t>
      </w:r>
      <w:r w:rsidR="00117069" w:rsidRPr="002D08F9">
        <w:rPr>
          <w:rFonts w:ascii="Times" w:eastAsia="Cambria" w:hAnsi="Times" w:cs="Times New Roman"/>
          <w:szCs w:val="24"/>
        </w:rPr>
        <w:t xml:space="preserve">able </w:t>
      </w:r>
      <w:r w:rsidR="00117069">
        <w:rPr>
          <w:rFonts w:ascii="Times" w:eastAsia="Cambria" w:hAnsi="Times" w:cs="Times New Roman"/>
          <w:szCs w:val="24"/>
        </w:rPr>
        <w:t>S2 contains the data used to generate Figure 2</w:t>
      </w:r>
      <w:r w:rsidR="00117069" w:rsidRPr="002D08F9">
        <w:rPr>
          <w:rFonts w:ascii="Times" w:eastAsia="Cambria" w:hAnsi="Times" w:cs="Times New Roman"/>
          <w:szCs w:val="24"/>
        </w:rPr>
        <w:t>.</w:t>
      </w:r>
    </w:p>
    <w:p w14:paraId="5FCF4E98" w14:textId="5D672BD4" w:rsidR="00806EBE" w:rsidRDefault="00806EBE" w:rsidP="00BC60C5">
      <w:pPr>
        <w:contextualSpacing w:val="0"/>
        <w:rPr>
          <w:rFonts w:ascii="Times" w:eastAsia="Cambria" w:hAnsi="Times" w:cs="Times New Roman"/>
          <w:szCs w:val="24"/>
        </w:rPr>
      </w:pPr>
    </w:p>
    <w:p w14:paraId="10D4B30B" w14:textId="03B47AE3" w:rsidR="002D08F9" w:rsidRDefault="002D08F9" w:rsidP="00BC60C5">
      <w:pPr>
        <w:contextualSpacing w:val="0"/>
        <w:rPr>
          <w:rFonts w:ascii="Times" w:eastAsia="Cambria" w:hAnsi="Times" w:cs="Times New Roman"/>
          <w:szCs w:val="24"/>
        </w:rPr>
      </w:pPr>
      <w:r w:rsidRPr="002D08F9">
        <w:rPr>
          <w:rFonts w:ascii="Times" w:eastAsia="Cambria" w:hAnsi="Times" w:cs="Times New Roman"/>
          <w:szCs w:val="24"/>
        </w:rPr>
        <w:t>As the numbers from Metric 1 do not match the numbers of Metric 2, some additional exploration is necessary. There are 8</w:t>
      </w:r>
      <w:del w:id="101" w:author="Russell, Seth" w:date="2018-12-10T11:48:00Z">
        <w:r w:rsidRPr="002D08F9" w:rsidDel="00A91931">
          <w:rPr>
            <w:rFonts w:ascii="Times" w:eastAsia="Cambria" w:hAnsi="Times" w:cs="Times New Roman"/>
            <w:szCs w:val="24"/>
          </w:rPr>
          <w:delText>66</w:delText>
        </w:r>
      </w:del>
      <w:ins w:id="102" w:author="Russell, Seth" w:date="2018-12-10T11:48:00Z">
        <w:r w:rsidR="00A91931">
          <w:rPr>
            <w:rFonts w:ascii="Times" w:eastAsia="Cambria" w:hAnsi="Times" w:cs="Times New Roman"/>
            <w:szCs w:val="24"/>
          </w:rPr>
          <w:t>84</w:t>
        </w:r>
      </w:ins>
      <w:r w:rsidRPr="002D08F9">
        <w:rPr>
          <w:rFonts w:ascii="Times" w:eastAsia="Cambria" w:hAnsi="Times" w:cs="Times New Roman"/>
          <w:szCs w:val="24"/>
        </w:rPr>
        <w:t xml:space="preserve"> more packages identified from Metric 1 vs Metric 2. There are 1</w:t>
      </w:r>
      <w:ins w:id="103" w:author="Russell, Seth" w:date="2018-12-10T11:48:00Z">
        <w:r w:rsidR="00A91931">
          <w:rPr>
            <w:rFonts w:ascii="Times" w:eastAsia="Cambria" w:hAnsi="Times" w:cs="Times New Roman"/>
            <w:szCs w:val="24"/>
          </w:rPr>
          <w:t>115</w:t>
        </w:r>
      </w:ins>
      <w:del w:id="104" w:author="Russell, Seth" w:date="2018-12-10T11:48:00Z">
        <w:r w:rsidRPr="002D08F9" w:rsidDel="00A91931">
          <w:rPr>
            <w:rFonts w:ascii="Times" w:eastAsia="Cambria" w:hAnsi="Times" w:cs="Times New Roman"/>
            <w:szCs w:val="24"/>
          </w:rPr>
          <w:delText>080</w:delText>
        </w:r>
      </w:del>
      <w:r w:rsidRPr="002D08F9">
        <w:rPr>
          <w:rFonts w:ascii="Times" w:eastAsia="Cambria" w:hAnsi="Times" w:cs="Times New Roman"/>
          <w:szCs w:val="24"/>
        </w:rPr>
        <w:t xml:space="preserve"> packages that do not list a dependency to a testing framework, but have a testing directory</w:t>
      </w:r>
      <w:ins w:id="105" w:author="Russell, Seth" w:date="2018-12-10T15:27:00Z">
        <w:r w:rsidR="00644375">
          <w:rPr>
            <w:rFonts w:ascii="Times" w:eastAsia="Cambria" w:hAnsi="Times" w:cs="Times New Roman"/>
            <w:szCs w:val="24"/>
          </w:rPr>
          <w:t xml:space="preserve">; e.g. </w:t>
        </w:r>
      </w:ins>
      <w:del w:id="106" w:author="Russell, Seth" w:date="2018-12-10T15:27:00Z">
        <w:r w:rsidRPr="002D08F9" w:rsidDel="00644375">
          <w:rPr>
            <w:rFonts w:ascii="Times" w:eastAsia="Cambria" w:hAnsi="Times" w:cs="Times New Roman"/>
            <w:szCs w:val="24"/>
          </w:rPr>
          <w:delText xml:space="preserve"> – see </w:delText>
        </w:r>
      </w:del>
      <w:r w:rsidRPr="002D08F9">
        <w:rPr>
          <w:rFonts w:ascii="Times" w:eastAsia="Cambria" w:hAnsi="Times" w:cs="Times New Roman"/>
          <w:szCs w:val="24"/>
        </w:rPr>
        <w:t xml:space="preserve">the package xlsx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{"citationID":"SaMGLp6M","properties":{"formattedCitation":"(Dragulescu &amp; Arendt, 2018)","plainCitation":"(Dragulescu &amp; Arendt, 2018)","noteIndex":0},"citationItems":[{"id":1932,"uris":["http://zotero.org/users/2180197/items/W9DT88P8"],"uri":["http://zotero.org/users/2180197/items/W9DT88P8"],"itemData":{"id":1932,"type":"book","title":"xlsx: Read, Write, Format Excel 2007 and Excel 97/2000/XP/2003 Files","version":"0.6.1","source":"R-Packages","abstract":"Provide R functions to read/write/format Excel 2007 and Excel 97/2000/XP/2003 file formats.","URL":"https://CRAN.R-project.org/package=xlsx","shortTitle":"xlsx","author":[{"family":"Dragulescu","given":"Adrian A."},{"family":"Arendt","given":"Cole"}],"issued":{"date-parts":[["2018",6,11]]}}}],"schema":"https://github.com/citation-style-language/schema/raw/master/csl-citation.json"}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(Dragulescu &amp; Arendt, 2018)</w:t>
      </w:r>
      <w:r w:rsidRPr="002D08F9">
        <w:rPr>
          <w:rFonts w:ascii="Times" w:eastAsia="Cambria" w:hAnsi="Times" w:cs="Times New Roman"/>
          <w:szCs w:val="24"/>
        </w:rPr>
        <w:fldChar w:fldCharType="end"/>
      </w:r>
      <w:del w:id="107" w:author="Russell, Seth" w:date="2018-12-10T15:27:00Z">
        <w:r w:rsidRPr="002D08F9" w:rsidDel="00644375">
          <w:rPr>
            <w:rFonts w:ascii="Times" w:eastAsia="Cambria" w:hAnsi="Times" w:cs="Times New Roman"/>
            <w:szCs w:val="24"/>
          </w:rPr>
          <w:delText xml:space="preserve"> as an example</w:delText>
        </w:r>
      </w:del>
      <w:r w:rsidRPr="002D08F9">
        <w:rPr>
          <w:rFonts w:ascii="Times" w:eastAsia="Cambria" w:hAnsi="Times" w:cs="Times New Roman"/>
          <w:szCs w:val="24"/>
        </w:rPr>
        <w:t xml:space="preserve">. Some </w:t>
      </w:r>
      <w:del w:id="108" w:author="Russell, Seth" w:date="2018-12-10T15:25:00Z">
        <w:r w:rsidRPr="002D08F9" w:rsidDel="00644375">
          <w:rPr>
            <w:rFonts w:ascii="Times" w:eastAsia="Cambria" w:hAnsi="Times" w:cs="Times New Roman"/>
            <w:szCs w:val="24"/>
          </w:rPr>
          <w:delText>also actually</w:delText>
        </w:r>
      </w:del>
      <w:ins w:id="109" w:author="Russell, Seth" w:date="2018-12-10T15:25:00Z">
        <w:r w:rsidR="00644375">
          <w:rPr>
            <w:rFonts w:ascii="Times" w:eastAsia="Cambria" w:hAnsi="Times" w:cs="Times New Roman"/>
            <w:szCs w:val="24"/>
          </w:rPr>
          <w:t>packages</w:t>
        </w:r>
      </w:ins>
      <w:r w:rsidRPr="002D08F9">
        <w:rPr>
          <w:rFonts w:ascii="Times" w:eastAsia="Cambria" w:hAnsi="Times" w:cs="Times New Roman"/>
          <w:szCs w:val="24"/>
        </w:rPr>
        <w:t xml:space="preserve"> use a testing </w:t>
      </w:r>
      <w:r w:rsidRPr="002D08F9">
        <w:rPr>
          <w:rFonts w:ascii="Times" w:eastAsia="Cambria" w:hAnsi="Times" w:cs="Times New Roman"/>
          <w:szCs w:val="24"/>
        </w:rPr>
        <w:lastRenderedPageBreak/>
        <w:t>framework, but do not list it as a dependency</w:t>
      </w:r>
      <w:ins w:id="110" w:author="Russell, Seth" w:date="2018-12-10T15:27:00Z">
        <w:r w:rsidR="00644375">
          <w:rPr>
            <w:rFonts w:ascii="Times" w:eastAsia="Cambria" w:hAnsi="Times" w:cs="Times New Roman"/>
            <w:szCs w:val="24"/>
          </w:rPr>
          <w:t xml:space="preserve">; </w:t>
        </w:r>
      </w:ins>
      <w:del w:id="111" w:author="Russell, Seth" w:date="2018-12-10T15:27:00Z">
        <w:r w:rsidRPr="002D08F9" w:rsidDel="00644375">
          <w:rPr>
            <w:rFonts w:ascii="Times" w:eastAsia="Cambria" w:hAnsi="Times" w:cs="Times New Roman"/>
            <w:szCs w:val="24"/>
          </w:rPr>
          <w:delText>,</w:delText>
        </w:r>
      </w:del>
      <w:ins w:id="112" w:author="Russell, Seth" w:date="2018-12-10T15:27:00Z">
        <w:r w:rsidR="00644375">
          <w:rPr>
            <w:rFonts w:ascii="Times" w:eastAsia="Cambria" w:hAnsi="Times" w:cs="Times New Roman"/>
            <w:szCs w:val="24"/>
          </w:rPr>
          <w:t xml:space="preserve">e.g. </w:t>
        </w:r>
      </w:ins>
      <w:del w:id="113" w:author="Russell, Seth" w:date="2018-12-10T15:27:00Z">
        <w:r w:rsidRPr="002D08F9" w:rsidDel="00644375">
          <w:rPr>
            <w:rFonts w:ascii="Times" w:eastAsia="Cambria" w:hAnsi="Times" w:cs="Times New Roman"/>
            <w:szCs w:val="24"/>
          </w:rPr>
          <w:delText xml:space="preserve"> see </w:delText>
        </w:r>
      </w:del>
      <w:r w:rsidRPr="002D08F9">
        <w:rPr>
          <w:rFonts w:ascii="Times" w:eastAsia="Cambria" w:hAnsi="Times" w:cs="Times New Roman"/>
          <w:szCs w:val="24"/>
        </w:rPr>
        <w:t xml:space="preserve">the package redcapAPI </w:t>
      </w:r>
      <w:r w:rsidRPr="002D08F9">
        <w:rPr>
          <w:rFonts w:ascii="Times" w:eastAsia="Cambria" w:hAnsi="Times" w:cs="Times New Roman"/>
          <w:szCs w:val="24"/>
        </w:rPr>
        <w:fldChar w:fldCharType="begin"/>
      </w:r>
      <w:r w:rsidRPr="002D08F9">
        <w:rPr>
          <w:rFonts w:ascii="Times" w:eastAsia="Cambria" w:hAnsi="Times" w:cs="Times New Roman"/>
          <w:szCs w:val="24"/>
        </w:rPr>
        <w:instrText xml:space="preserve"> ADDIN ZOTERO_ITEM CSL_CITATION {"citationID":"TPCRcdow","properties":{"formattedCitation":"(Nutter &amp; Lane, 2018)","plainCitation":"(Nutter &amp; Lane, 2018)","noteIndex":0},"citationItems":[{"id":1933,"uris":["http://zotero.org/users/2180197/items/LIS2IXIK"],"uri":["http://zotero.org/users/2180197/items/LIS2IXIK"],"itemData":{"id":1933,"type":"book","title":"redcapAPI: Accessing data from REDCap projects using the API","URL":"https://github.com/nutterb/redcapAPI/wiki","note":"DOI: 10.5281/zenodo.11826","author":[{"family":"Nutter","given":"Benjamin"},{"family":"Lane","given":"Stephen"}],"issued":{"date-parts":[["2018"]]}}}],"schema":"https://github.com/citation-style-language/schema/raw/master/csl-citation.json"} </w:instrText>
      </w:r>
      <w:r w:rsidRPr="002D08F9">
        <w:rPr>
          <w:rFonts w:ascii="Times" w:eastAsia="Cambria" w:hAnsi="Times" w:cs="Times New Roman"/>
          <w:szCs w:val="24"/>
        </w:rPr>
        <w:fldChar w:fldCharType="separate"/>
      </w:r>
      <w:r w:rsidRPr="002D08F9">
        <w:rPr>
          <w:rFonts w:ascii="Times" w:eastAsia="Cambria" w:hAnsi="Times" w:cs="Times New Roman"/>
          <w:noProof/>
          <w:szCs w:val="24"/>
        </w:rPr>
        <w:t>(Nutter &amp; Lane, 2018)</w:t>
      </w:r>
      <w:r w:rsidRPr="002D08F9">
        <w:rPr>
          <w:rFonts w:ascii="Times" w:eastAsia="Cambria" w:hAnsi="Times" w:cs="Times New Roman"/>
          <w:szCs w:val="24"/>
        </w:rPr>
        <w:fldChar w:fldCharType="end"/>
      </w:r>
      <w:del w:id="114" w:author="Russell, Seth" w:date="2018-12-10T15:28:00Z">
        <w:r w:rsidRPr="002D08F9" w:rsidDel="00644375">
          <w:rPr>
            <w:rFonts w:ascii="Times" w:eastAsia="Cambria" w:hAnsi="Times" w:cs="Times New Roman"/>
            <w:szCs w:val="24"/>
          </w:rPr>
          <w:delText xml:space="preserve"> as a</w:delText>
        </w:r>
      </w:del>
      <w:del w:id="115" w:author="Russell, Seth" w:date="2018-12-10T15:27:00Z">
        <w:r w:rsidRPr="002D08F9" w:rsidDel="00644375">
          <w:rPr>
            <w:rFonts w:ascii="Times" w:eastAsia="Cambria" w:hAnsi="Times" w:cs="Times New Roman"/>
            <w:szCs w:val="24"/>
          </w:rPr>
          <w:delText>n example</w:delText>
        </w:r>
      </w:del>
      <w:r w:rsidRPr="002D08F9">
        <w:rPr>
          <w:rFonts w:ascii="Times" w:eastAsia="Cambria" w:hAnsi="Times" w:cs="Times New Roman"/>
          <w:szCs w:val="24"/>
        </w:rPr>
        <w:t>. There are also 2</w:t>
      </w:r>
      <w:del w:id="116" w:author="Russell, Seth" w:date="2018-12-10T11:48:00Z">
        <w:r w:rsidRPr="002D08F9" w:rsidDel="00A91931">
          <w:rPr>
            <w:rFonts w:ascii="Times" w:eastAsia="Cambria" w:hAnsi="Times" w:cs="Times New Roman"/>
            <w:szCs w:val="24"/>
          </w:rPr>
          <w:delText>14</w:delText>
        </w:r>
      </w:del>
      <w:ins w:id="117" w:author="Russell, Seth" w:date="2018-12-10T11:48:00Z">
        <w:r w:rsidR="00A91931">
          <w:rPr>
            <w:rFonts w:ascii="Times" w:eastAsia="Cambria" w:hAnsi="Times" w:cs="Times New Roman"/>
            <w:szCs w:val="24"/>
          </w:rPr>
          <w:t>31</w:t>
        </w:r>
      </w:ins>
      <w:r w:rsidRPr="002D08F9">
        <w:rPr>
          <w:rFonts w:ascii="Times" w:eastAsia="Cambria" w:hAnsi="Times" w:cs="Times New Roman"/>
          <w:szCs w:val="24"/>
        </w:rPr>
        <w:t xml:space="preserve"> packages that list a testing framework as a dependency, but do not contain a directory with tests.</w:t>
      </w:r>
      <w:ins w:id="118" w:author="Russell, Seth" w:date="2018-12-11T15:47:00Z">
        <w:r w:rsidR="00DA1B9E">
          <w:rPr>
            <w:rFonts w:ascii="Times" w:eastAsia="Cambria" w:hAnsi="Times" w:cs="Times New Roman"/>
            <w:szCs w:val="24"/>
          </w:rPr>
          <w:t xml:space="preserve"> See Supplemental tables </w:t>
        </w:r>
      </w:ins>
      <w:ins w:id="119" w:author="Russell, Seth" w:date="2018-12-11T15:48:00Z">
        <w:r w:rsidR="00DA1B9E">
          <w:rPr>
            <w:rFonts w:ascii="Times" w:eastAsia="Cambria" w:hAnsi="Times" w:cs="Times New Roman"/>
            <w:szCs w:val="24"/>
          </w:rPr>
          <w:t xml:space="preserve">S1 and S2 </w:t>
        </w:r>
      </w:ins>
      <w:ins w:id="120" w:author="Russell, Seth" w:date="2018-12-11T15:47:00Z">
        <w:r w:rsidR="00DA1B9E">
          <w:rPr>
            <w:rFonts w:ascii="Times" w:eastAsia="Cambria" w:hAnsi="Times" w:cs="Times New Roman"/>
            <w:szCs w:val="24"/>
          </w:rPr>
          <w:t>for more details.</w:t>
        </w:r>
      </w:ins>
    </w:p>
    <w:p w14:paraId="1EFBF1D1" w14:textId="77777777" w:rsidR="00BC60C5" w:rsidRDefault="00BC60C5" w:rsidP="00BC60C5">
      <w:pPr>
        <w:contextualSpacing w:val="0"/>
        <w:rPr>
          <w:rFonts w:ascii="Times" w:eastAsia="Cambria" w:hAnsi="Times" w:cs="Times New Roman"/>
          <w:szCs w:val="24"/>
        </w:rPr>
      </w:pPr>
    </w:p>
    <w:p w14:paraId="48B00A96" w14:textId="4CDD6BED" w:rsidR="00BC60C5" w:rsidRPr="00BC60C5" w:rsidDel="00182F59" w:rsidRDefault="00BC60C5" w:rsidP="004B4B30">
      <w:pPr>
        <w:pStyle w:val="Heading3"/>
        <w:rPr>
          <w:del w:id="121" w:author="Russell, Seth" w:date="2018-12-11T14:01:00Z"/>
        </w:rPr>
        <w:pPrChange w:id="122" w:author="Russell, Seth" w:date="2018-12-17T08:22:00Z">
          <w:pPr>
            <w:contextualSpacing w:val="0"/>
          </w:pPr>
        </w:pPrChange>
      </w:pPr>
      <w:del w:id="123" w:author="Russell, Seth" w:date="2018-12-11T14:01:00Z">
        <w:r w:rsidRPr="00BC60C5" w:rsidDel="00182F59">
          <w:delText>WHEN TO TEST</w:delText>
        </w:r>
      </w:del>
    </w:p>
    <w:p w14:paraId="5D062FE1" w14:textId="34B8E3C5" w:rsidR="002D08F9" w:rsidRPr="002D08F9" w:rsidDel="00182F59" w:rsidRDefault="002D08F9" w:rsidP="004B4B30">
      <w:pPr>
        <w:pStyle w:val="Heading3"/>
        <w:rPr>
          <w:del w:id="124" w:author="Russell, Seth" w:date="2018-12-11T14:01:00Z"/>
          <w:rFonts w:ascii="Times" w:hAnsi="Times" w:cs="Times New Roman"/>
        </w:rPr>
        <w:pPrChange w:id="125" w:author="Russell, Seth" w:date="2018-12-17T08:22:00Z">
          <w:pPr>
            <w:contextualSpacing w:val="0"/>
          </w:pPr>
        </w:pPrChange>
      </w:pPr>
      <w:del w:id="126" w:author="Russell, Seth" w:date="2018-12-11T14:01:00Z">
        <w:r w:rsidRPr="002D08F9" w:rsidDel="00182F59">
          <w:rPr>
            <w:rFonts w:ascii="Times" w:hAnsi="Times" w:cs="Times New Roman"/>
          </w:rPr>
          <w:delText xml:space="preserve">One of the popular movements in recent years has been to develop tests first then work to implement code to meet desired functionality, a strategy called test driven development. While the test driven development strategy has done much to improve the focus of the software engineering world on testing, some have found that it does not meet all development styles </w:delText>
        </w:r>
        <w:r w:rsidRPr="002D08F9" w:rsidDel="00182F59">
          <w:rPr>
            <w:rFonts w:ascii="Times" w:hAnsi="Times" w:cs="Times New Roman"/>
          </w:rPr>
          <w:fldChar w:fldCharType="begin"/>
        </w:r>
      </w:del>
      <w:del w:id="127" w:author="Russell, Seth" w:date="2018-11-08T10:41:00Z">
        <w:r w:rsidRPr="002D08F9" w:rsidDel="009D01E6">
          <w:rPr>
            <w:rFonts w:ascii="Times" w:hAnsi="Times" w:cs="Times New Roman"/>
          </w:rPr>
          <w:delInstrText xml:space="preserve"> ADDIN ZOTERO_ITEM CSL_CITATION {"citationID":"GPL5cNYe","properties":{"formattedCitation":"(David Heinemeier Hansson, 2014; Sommerville, 2016)","plainCitation":"(David Heinemeier Hansson, 2014; Sommerville, 2016)","noteIndex":0},"citationItems":[{"id":1728,"uris":["http://zotero.org/users/2180197/items/EFAQI8K7"],"uri":["http://zotero.org/users/2180197/items/EFAQI8K7"],"itemData":{"id":1728,"type":"post-weblog","title":"Giving up on test-first development","container-title":"Systems, software and technology","abstract":"Test-first or test-driven driven development (TDD) is an approach to software development where you write the tests before you write the program. You write a program to pass the test, extend the te…","URL":"http://iansommerville.com/systems-software-and-technology/giving-up-on-test-first-development/","language":"en-US","author":[{"family":"Sommerville","given":"Ian"}],"issued":{"date-parts":[["2016",3,17]]}}},{"id":1726,"uris":["http://zotero.org/users/2180197/items/MKZI6Q66"],"uri":["http://zotero.org/users/2180197/items/MKZI6Q66"],"itemData":{"id":1726,"type":"post-weblog","title":"TDD is dead. Long live testing. (DHH)","URL":"http://david.heinemeierhansson.com/2014/tdd-is-dead-long-live-testing.html","author":[{"literal":"David Heinemeier Hansson"}],"issued":{"date-parts":[["2014",4,23]]}}}],"schema":"https://github.com/citation-style-language/schema/raw/master/csl-citation.json"} </w:delInstrText>
        </w:r>
      </w:del>
      <w:del w:id="128" w:author="Russell, Seth" w:date="2018-12-11T14:01:00Z">
        <w:r w:rsidRPr="002D08F9" w:rsidDel="00182F59">
          <w:rPr>
            <w:rFonts w:ascii="Times" w:hAnsi="Times" w:cs="Times New Roman"/>
          </w:rPr>
          <w:fldChar w:fldCharType="separate"/>
        </w:r>
      </w:del>
      <w:del w:id="129" w:author="Russell, Seth" w:date="2018-11-08T10:41:00Z">
        <w:r w:rsidRPr="009D01E6" w:rsidDel="009D01E6">
          <w:rPr>
            <w:rFonts w:ascii="Times" w:hAnsi="Times" w:cs="Times New Roman"/>
            <w:noProof/>
          </w:rPr>
          <w:delText>(David Heinemeier Hansson, 2014; Sommerville, 2016)</w:delText>
        </w:r>
      </w:del>
      <w:del w:id="130" w:author="Russell, Seth" w:date="2018-12-11T14:01:00Z">
        <w:r w:rsidRPr="002D08F9" w:rsidDel="00182F59">
          <w:rPr>
            <w:rFonts w:ascii="Times" w:hAnsi="Times" w:cs="Times New Roman"/>
          </w:rPr>
          <w:fldChar w:fldCharType="end"/>
        </w:r>
        <w:r w:rsidRPr="002D08F9" w:rsidDel="00182F59">
          <w:rPr>
            <w:rFonts w:ascii="Times" w:hAnsi="Times" w:cs="Times New Roman"/>
          </w:rPr>
          <w:delText>.  A better approach that matches the flexible and changing nature of research software is to create tests after a requirement or feature has been implemented.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delText>
        </w:r>
        <w:r w:rsidRPr="002D08F9" w:rsidDel="00182F59">
          <w:rPr>
            <w:rFonts w:ascii="Times" w:hAnsi="Times" w:cs="Times New Roman"/>
          </w:rPr>
          <w:br/>
        </w:r>
        <w:r w:rsidRPr="002D08F9" w:rsidDel="00182F59">
          <w:rPr>
            <w:rFonts w:ascii="Times" w:hAnsi="Times" w:cs="Times New Roman"/>
          </w:rPr>
          <w:br/>
        </w:r>
        <w:r w:rsidR="00BC60C5" w:rsidRPr="00BC60C5" w:rsidDel="00182F59">
          <w:delText>WHAT TO TEST</w:delText>
        </w:r>
      </w:del>
    </w:p>
    <w:p w14:paraId="0F66BBD9" w14:textId="5DCE5296" w:rsidR="002D08F9" w:rsidDel="00182F59" w:rsidRDefault="002D08F9" w:rsidP="004B4B30">
      <w:pPr>
        <w:pStyle w:val="Heading3"/>
        <w:rPr>
          <w:del w:id="131" w:author="Russell, Seth" w:date="2018-12-11T14:01:00Z"/>
          <w:rFonts w:ascii="Times" w:hAnsi="Times" w:cs="Times New Roman"/>
        </w:rPr>
        <w:pPrChange w:id="132" w:author="Russell, Seth" w:date="2018-12-17T08:22:00Z">
          <w:pPr>
            <w:contextualSpacing w:val="0"/>
          </w:pPr>
        </w:pPrChange>
      </w:pPr>
      <w:del w:id="133" w:author="Russell, Seth" w:date="2018-12-11T14:01:00Z">
        <w:r w:rsidRPr="002D08F9" w:rsidDel="00182F59">
          <w:rPr>
            <w:rFonts w:ascii="Times" w:hAnsi="Times" w:cs="Times New Roman"/>
          </w:rPr>
          <w:delText xml:space="preserve">In an ideal world, any software developed would be accompanied by 100% test coverage validating all aspects of functionality and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Pareto principle matches reality: 20% of bugs cause 80% of problems; additionally a Zipfian distribution may apply as well: 1% of bugs cause 50% of all problems </w:delText>
        </w:r>
        <w:r w:rsidRPr="002D08F9" w:rsidDel="00182F59">
          <w:rPr>
            <w:rFonts w:ascii="Times" w:hAnsi="Times" w:cs="Times New Roman"/>
          </w:rPr>
          <w:fldChar w:fldCharType="begin"/>
        </w:r>
        <w:r w:rsidRPr="002D08F9" w:rsidDel="00182F59">
          <w:rPr>
            <w:rFonts w:ascii="Times" w:hAnsi="Times" w:cs="Times New Roman"/>
          </w:rPr>
          <w:delInstrText xml:space="preserve"> ADDIN ZOTERO_ITEM CSL_CITATION {"citationID":"uUOX86FP","properties":{"formattedCitation":"(Rooney, 2002)","plainCitation":"(Rooney, 2002)","noteIndex":0},"citationItems":[{"id":1677,"uris":["http://zotero.org/users/2180197/items/76JI347M"],"uri":["http://zotero.org/users/2180197/items/76JI347M"],"itemData":{"id":1677,"type":"webpage","title":"Microsoft's CEO: 80-20 Rule Applies To Bugs, Not Just Features","container-title":"CRN","abstract":"Looks like the 80-20 rule applies to Microsoft's bugs, not just product features.","URL":"http://www.crn.com/news/security/18821726/microsofts-ceo-80-20-rule-applies-to-bugs-not-just-features.htm","shortTitle":"Microsoft's CEO","language":"en","author":[{"family":"Rooney","given":"Paula"}],"issued":{"date-parts":[["2002",10,3]]}}}],"schema":"https://github.com/citation-style-language/schema/raw/master/csl-citation.json"} </w:delInstrText>
        </w:r>
        <w:r w:rsidRPr="002D08F9" w:rsidDel="00182F59">
          <w:rPr>
            <w:rFonts w:ascii="Times" w:hAnsi="Times" w:cs="Times New Roman"/>
          </w:rPr>
          <w:fldChar w:fldCharType="separate"/>
        </w:r>
        <w:r w:rsidRPr="002D08F9" w:rsidDel="00182F59">
          <w:rPr>
            <w:rFonts w:ascii="Times" w:hAnsi="Times" w:cs="Times New Roman"/>
            <w:noProof/>
          </w:rPr>
          <w:delText>(Rooney, 2002)</w:delText>
        </w:r>
        <w:r w:rsidRPr="002D08F9" w:rsidDel="00182F59">
          <w:rPr>
            <w:rFonts w:ascii="Times" w:hAnsi="Times" w:cs="Times New Roman"/>
          </w:rPr>
          <w:fldChar w:fldCharType="end"/>
        </w:r>
        <w:r w:rsidRPr="002D08F9" w:rsidDel="00182F59">
          <w:rPr>
            <w:rFonts w:ascii="Times" w:hAnsi="Times" w:cs="Times New Roman"/>
          </w:rPr>
          <w:delText>.</w:delText>
        </w:r>
      </w:del>
    </w:p>
    <w:p w14:paraId="07CE05A7" w14:textId="4F433EED" w:rsidR="00A875F7" w:rsidRPr="002D08F9" w:rsidDel="00182F59" w:rsidRDefault="00A875F7" w:rsidP="004B4B30">
      <w:pPr>
        <w:pStyle w:val="Heading3"/>
        <w:rPr>
          <w:del w:id="134" w:author="Russell, Seth" w:date="2018-12-11T14:01:00Z"/>
          <w:rFonts w:ascii="Times" w:hAnsi="Times" w:cs="Times New Roman"/>
        </w:rPr>
        <w:pPrChange w:id="135" w:author="Russell, Seth" w:date="2018-12-17T08:22:00Z">
          <w:pPr>
            <w:contextualSpacing w:val="0"/>
          </w:pPr>
        </w:pPrChange>
      </w:pPr>
    </w:p>
    <w:p w14:paraId="7341262E" w14:textId="68EA8376" w:rsidR="002D08F9" w:rsidDel="00182F59" w:rsidRDefault="002D08F9" w:rsidP="004B4B30">
      <w:pPr>
        <w:pStyle w:val="Heading3"/>
        <w:rPr>
          <w:del w:id="136" w:author="Russell, Seth" w:date="2018-12-11T14:01:00Z"/>
          <w:rFonts w:ascii="Times" w:hAnsi="Times" w:cs="Times New Roman"/>
        </w:rPr>
        <w:pPrChange w:id="137" w:author="Russell, Seth" w:date="2018-12-17T08:22:00Z">
          <w:pPr>
            <w:contextualSpacing w:val="0"/>
          </w:pPr>
        </w:pPrChange>
      </w:pPr>
      <w:del w:id="138" w:author="Russell, Seth" w:date="2018-12-11T14:01:00Z">
        <w:r w:rsidRPr="002D08F9" w:rsidDel="00182F59">
          <w:rPr>
            <w:rFonts w:ascii="Times" w:hAnsi="Times" w:cs="Times New Roman"/>
          </w:rPr>
          <w:delTex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delText>
        </w:r>
      </w:del>
    </w:p>
    <w:p w14:paraId="1BA04155" w14:textId="07C23A9C" w:rsidR="00A875F7" w:rsidRPr="002D08F9" w:rsidDel="00182F59" w:rsidRDefault="00A875F7" w:rsidP="004B4B30">
      <w:pPr>
        <w:pStyle w:val="Heading3"/>
        <w:rPr>
          <w:del w:id="139" w:author="Russell, Seth" w:date="2018-12-11T14:01:00Z"/>
          <w:rFonts w:ascii="Times" w:hAnsi="Times" w:cs="Times New Roman"/>
        </w:rPr>
        <w:pPrChange w:id="140" w:author="Russell, Seth" w:date="2018-12-17T08:22:00Z">
          <w:pPr>
            <w:contextualSpacing w:val="0"/>
          </w:pPr>
        </w:pPrChange>
      </w:pPr>
    </w:p>
    <w:p w14:paraId="2562B550" w14:textId="254009F0" w:rsidR="002D08F9" w:rsidDel="00182F59" w:rsidRDefault="002D08F9" w:rsidP="004B4B30">
      <w:pPr>
        <w:pStyle w:val="Heading3"/>
        <w:rPr>
          <w:del w:id="141" w:author="Russell, Seth" w:date="2018-12-11T14:01:00Z"/>
          <w:rFonts w:ascii="Times" w:hAnsi="Times" w:cs="Times New Roman"/>
        </w:rPr>
        <w:pPrChange w:id="142" w:author="Russell, Seth" w:date="2018-12-17T08:22:00Z">
          <w:pPr>
            <w:contextualSpacing w:val="0"/>
          </w:pPr>
        </w:pPrChange>
      </w:pPr>
      <w:del w:id="143" w:author="Russell, Seth" w:date="2018-12-11T14:01:00Z">
        <w:r w:rsidRPr="002D08F9" w:rsidDel="00182F59">
          <w:rPr>
            <w:rFonts w:ascii="Times" w:hAnsi="Times" w:cs="Times New Roman"/>
          </w:rPr>
          <w:delText>Once answers to these questions are known, the developer(s) should spend time designing tests to validate key features, avoiding major negatives, and ensuring software performs adequately. Part of the test design process should include how to “test” more than just the code. Some specific aspects of non-code tests include validation of approach and implementation choices with a mentor or colleague.</w:delText>
        </w:r>
      </w:del>
    </w:p>
    <w:p w14:paraId="6C73C188" w14:textId="24CA0EFC" w:rsidR="00BC60C5" w:rsidDel="00182F59" w:rsidRDefault="00BC60C5" w:rsidP="004B4B30">
      <w:pPr>
        <w:pStyle w:val="Heading3"/>
        <w:rPr>
          <w:del w:id="144" w:author="Russell, Seth" w:date="2018-12-11T14:01:00Z"/>
          <w:rFonts w:ascii="Times" w:hAnsi="Times" w:cs="Times New Roman"/>
        </w:rPr>
        <w:pPrChange w:id="145" w:author="Russell, Seth" w:date="2018-12-17T08:22:00Z">
          <w:pPr>
            <w:contextualSpacing w:val="0"/>
          </w:pPr>
        </w:pPrChange>
      </w:pPr>
    </w:p>
    <w:p w14:paraId="43AF07F7" w14:textId="7F2121A5" w:rsidR="00BC60C5" w:rsidRPr="002D08F9" w:rsidDel="00182F59" w:rsidRDefault="00BC60C5" w:rsidP="004B4B30">
      <w:pPr>
        <w:pStyle w:val="Heading3"/>
        <w:rPr>
          <w:del w:id="146" w:author="Russell, Seth" w:date="2018-12-11T14:01:00Z"/>
        </w:rPr>
        <w:pPrChange w:id="147" w:author="Russell, Seth" w:date="2018-12-17T08:22:00Z">
          <w:pPr>
            <w:contextualSpacing w:val="0"/>
          </w:pPr>
        </w:pPrChange>
      </w:pPr>
      <w:del w:id="148" w:author="Russell, Seth" w:date="2018-12-11T14:01:00Z">
        <w:r w:rsidRPr="00A875F7" w:rsidDel="00182F59">
          <w:delText>HOW TO TEST</w:delText>
        </w:r>
      </w:del>
    </w:p>
    <w:p w14:paraId="65CFE4F8" w14:textId="73E496F1" w:rsidR="002D08F9" w:rsidDel="00182F59" w:rsidRDefault="002D08F9" w:rsidP="004B4B30">
      <w:pPr>
        <w:pStyle w:val="Heading3"/>
        <w:rPr>
          <w:del w:id="149" w:author="Russell, Seth" w:date="2018-12-11T14:01:00Z"/>
          <w:rFonts w:ascii="Times" w:hAnsi="Times" w:cs="Times New Roman"/>
        </w:rPr>
        <w:pPrChange w:id="150" w:author="Russell, Seth" w:date="2018-12-17T08:22:00Z">
          <w:pPr>
            <w:contextualSpacing w:val="0"/>
          </w:pPr>
        </w:pPrChange>
      </w:pPr>
      <w:del w:id="151" w:author="Russell, Seth" w:date="2018-12-11T14:01:00Z">
        <w:r w:rsidRPr="002D08F9" w:rsidDel="00182F59">
          <w:rPr>
            <w:rFonts w:ascii="Times" w:hAnsi="Times" w:cs="Times New Roman"/>
          </w:rPr>
          <w:delText xml:space="preserve">Most programming languages have a multitude of testing tools and frameworks available for assisting developers with the process of testing software. Due to the recurring patterns common across programming languages most languages have an SUnit </w:delText>
        </w:r>
      </w:del>
      <w:del w:id="152" w:author="Russell, Seth" w:date="2018-11-08T10:30:00Z">
        <w:r w:rsidR="00950BCA" w:rsidDel="001673F2">
          <w:rPr>
            <w:rFonts w:ascii="Times New Roman" w:hAnsi="Times New Roman" w:cs="Times New Roman"/>
          </w:rPr>
          <w:delText>(“SUnit,” 2017)</w:delText>
        </w:r>
      </w:del>
      <w:del w:id="153" w:author="Russell, Seth" w:date="2018-12-11T14:01:00Z">
        <w:r w:rsidRPr="002D08F9" w:rsidDel="00182F59">
          <w:rPr>
            <w:rFonts w:ascii="Times" w:hAnsi="Times" w:cs="Times New Roman"/>
          </w:rPr>
          <w:fldChar w:fldCharType="begin"/>
        </w:r>
      </w:del>
      <w:del w:id="154" w:author="Russell, Seth" w:date="2018-11-07T17:43:00Z">
        <w:r w:rsidRPr="002D08F9" w:rsidDel="009C3AAD">
          <w:rPr>
            <w:rFonts w:ascii="Times" w:hAnsi="Times" w:cs="Times New Roman"/>
          </w:rPr>
          <w:delInstrText xml:space="preserve"> ADDIN ZOTERO_ITEM CSL_CITATION {"citationID":"P6J5cOK7","properties":{"formattedCitation":"(\\uc0\\u8220{}SUnit,\\uc0\\u8221{} 2017)","plainCitation":"(“SUnit,” 2017)","noteIndex":0},"citationItems":[{"id":1675,"uris":["http://zotero.org/users/2180197/items/YFX5LXXN"],"uri":["http://zotero.org/users/2180197/items/YFX5LXXN"],"itemData":{"id":1675,"type":"entry-encyclopedia","title":"SUnit","container-title":"Wikipedia","source":"Wikipedia","abstract":"SUnit is a unit testing framework for the programming language Smalltalk. It is the original source of the xUnit design, originally written by the creator of Extreme Programming, Kent Beck. SUnit allows writing tests and checking results in Smalltalk.","URL":"https://en.wikipedia.org/w/index.php?title=SUnit&amp;oldid=815835062","note":"Page Version ID: 815835062","language":"en","issued":{"date-parts":[["2017",12,17]]}}}],"schema":"https://github.com/citation-style-language/schema/raw/master/csl-citation.json"} </w:delInstrText>
        </w:r>
      </w:del>
      <w:del w:id="155" w:author="Russell, Seth" w:date="2018-12-11T14:01:00Z">
        <w:r w:rsidRPr="002D08F9" w:rsidDel="00182F59">
          <w:rPr>
            <w:rFonts w:ascii="Times" w:hAnsi="Times" w:cs="Times New Roman"/>
          </w:rPr>
          <w:fldChar w:fldCharType="separate"/>
        </w:r>
      </w:del>
      <w:del w:id="156" w:author="Russell, Seth" w:date="2018-11-08T11:07:00Z">
        <w:r w:rsidRPr="00B42653" w:rsidDel="00B42653">
          <w:rPr>
            <w:rFonts w:ascii="Times" w:hAnsi="Times" w:cs="Times New Roman"/>
          </w:rPr>
          <w:delText>(“SUnit,” 2017)</w:delText>
        </w:r>
      </w:del>
      <w:del w:id="157"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derived testing tool, commonly referred to as an “xUnit” </w:delText>
        </w:r>
        <w:r w:rsidRPr="002D08F9" w:rsidDel="00182F59">
          <w:rPr>
            <w:rFonts w:ascii="Times" w:hAnsi="Times" w:cs="Times New Roman"/>
          </w:rPr>
          <w:fldChar w:fldCharType="begin"/>
        </w:r>
      </w:del>
      <w:del w:id="158" w:author="Russell, Seth" w:date="2018-11-08T11:07:00Z">
        <w:r w:rsidRPr="002D08F9" w:rsidDel="00B42653">
          <w:rPr>
            <w:rFonts w:ascii="Times" w:hAnsi="Times" w:cs="Times New Roman"/>
          </w:rPr>
          <w:delInstrText xml:space="preserve"> ADDIN ZOTERO_ITEM CSL_CITATION {"citationID":"ZitrlYOb","properties":{"formattedCitation":"(\\uc0\\u8220{}xUnit,\\uc0\\u8221{} 2017)","plainCitation":"(“xUnit,” 2017)","noteIndex":0},"citationItems":[{"id":1679,"uris":["http://zotero.org/users/2180197/items/GGANCCZL"],"uri":["http://zotero.org/users/2180197/items/GGANCCZL"],"itemData":{"id":1679,"type":"entry-encyclopedia","title":"xUnit","container-title":"Wikipedia","source":"Wikipedia","abstract":"For the particular .NET testing framework, see xUnit.net.\nFor the unit of measurement, see x unit.\nxUnit is the collective name for several unit testing frameworks that derive their structure and functionality from Smalltalk's SUnit. SUnit, designed by Kent Beck in 1998, was written in a highly structured object-oriented style, which lent easily to contemporary languages such as Java and C#. Following its introduction in Smalltalk the framework was ported to Java by Kent Beck and Erich Gamma and gained wide popularity, eventually gaining ground in the majority of programming languages in current use. The names of many of these frameworks are a variation on \"SUnit\", usually replacing the \"S\" with the first letter (or letters) in the name of their intended language (\"JUnit\" for Java, \"RUnit\" for R etc.). These frameworks and their common architecture are collectively known as \"xUnit\".","URL":"https://en.wikipedia.org/w/index.php?title=XUnit&amp;oldid=807299841","note":"Page Version ID: 807299841","language":"en","issued":{"date-parts":[["2017",10,27]]}}}],"schema":"https://github.com/citation-style-language/schema/raw/master/csl-citation.json"} </w:delInstrText>
        </w:r>
      </w:del>
      <w:del w:id="159" w:author="Russell, Seth" w:date="2018-12-11T14:01:00Z">
        <w:r w:rsidRPr="002D08F9" w:rsidDel="00182F59">
          <w:rPr>
            <w:rFonts w:ascii="Times" w:hAnsi="Times" w:cs="Times New Roman"/>
          </w:rPr>
          <w:fldChar w:fldCharType="separate"/>
        </w:r>
      </w:del>
      <w:del w:id="160" w:author="Russell, Seth" w:date="2018-11-08T11:07:00Z">
        <w:r w:rsidRPr="00B42653" w:rsidDel="00B42653">
          <w:rPr>
            <w:rFonts w:ascii="Times" w:hAnsi="Times" w:cs="Times New Roman"/>
          </w:rPr>
          <w:delText>(“xUnit,” 2017)</w:delText>
        </w:r>
      </w:del>
      <w:del w:id="161"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testing framework that focuses on validating individual units of code along with necessary input and output meet desired requirements.  Based on software language used, unit tests may be at the class or function/procedure level. Some common xUnit style packages in R are RUnit and testthat. Unit tests should be automated and run regularly to ensure errors are caught and addressed quickly. For R, it is easy to integrate unit tests into the package build process, but other approaches such as via post-commit hook in a version control system are common.</w:delText>
        </w:r>
      </w:del>
    </w:p>
    <w:p w14:paraId="3BEF275E" w14:textId="237F91F1" w:rsidR="00A875F7" w:rsidRPr="002D08F9" w:rsidDel="00182F59" w:rsidRDefault="00A875F7" w:rsidP="004B4B30">
      <w:pPr>
        <w:pStyle w:val="Heading3"/>
        <w:rPr>
          <w:del w:id="162" w:author="Russell, Seth" w:date="2018-12-11T14:01:00Z"/>
          <w:rFonts w:ascii="Times" w:hAnsi="Times" w:cs="Times New Roman"/>
        </w:rPr>
        <w:pPrChange w:id="163" w:author="Russell, Seth" w:date="2018-12-17T08:22:00Z">
          <w:pPr>
            <w:contextualSpacing w:val="0"/>
          </w:pPr>
        </w:pPrChange>
      </w:pPr>
    </w:p>
    <w:p w14:paraId="738FFA8C" w14:textId="7AD7DBA6" w:rsidR="002D08F9" w:rsidDel="00182F59" w:rsidRDefault="002D08F9" w:rsidP="004B4B30">
      <w:pPr>
        <w:pStyle w:val="Heading3"/>
        <w:rPr>
          <w:del w:id="164" w:author="Russell, Seth" w:date="2018-12-11T14:01:00Z"/>
          <w:rFonts w:ascii="Times" w:hAnsi="Times" w:cs="Times New Roman"/>
        </w:rPr>
        <w:pPrChange w:id="165" w:author="Russell, Seth" w:date="2018-12-17T08:22:00Z">
          <w:pPr>
            <w:contextualSpacing w:val="0"/>
          </w:pPr>
        </w:pPrChange>
      </w:pPr>
      <w:del w:id="166" w:author="Russell, Seth" w:date="2018-12-11T14:01:00Z">
        <w:r w:rsidRPr="002D08F9" w:rsidDel="00182F59">
          <w:rPr>
            <w:rFonts w:ascii="Times" w:hAnsi="Times" w:cs="Times New Roman"/>
          </w:rPr>
          <w:delText xml:space="preserve">In addition to unit tests, users should perform acceptance tests, or high-level functionality tests that validate the software meets requirements. Due to the high-level nature and subjective focus of acceptance tests, they are often manually performed. Careful documentation of how a user will actually use software, referred to as user stories, are translated into step by step tests that a human follows to validate the software works as expected. A few examples of acceptance testing tools are: Selenium </w:delText>
        </w:r>
        <w:r w:rsidRPr="002D08F9" w:rsidDel="00182F59">
          <w:rPr>
            <w:rFonts w:ascii="Times" w:hAnsi="Times" w:cs="Times New Roman"/>
          </w:rPr>
          <w:fldChar w:fldCharType="begin"/>
        </w:r>
      </w:del>
      <w:del w:id="167" w:author="Russell, Seth" w:date="2018-11-07T17:27:00Z">
        <w:r w:rsidRPr="002D08F9" w:rsidDel="00AE1368">
          <w:rPr>
            <w:rFonts w:ascii="Times" w:hAnsi="Times" w:cs="Times New Roman"/>
          </w:rPr>
          <w:delInstrText xml:space="preserve"> ADDIN ZOTERO_ITEM CSL_CITATION {"citationID":"vWE2KJp0","properties":{"formattedCitation":"({\\i{}Selenium})","plainCitation":"(Selenium)","noteIndex":0},"citationItems":[{"id":1685,"uris":["http://zotero.org/users/2180197/items/EG9HJ57N"],"uri":["http://zotero.org/users/2180197/items/EG9HJ57N"],"itemData":{"id":1685,"type":"book","title":"Selenium","URL":"https://www.seleniumhq.org"}}],"schema":"https://github.com/citation-style-language/schema/raw/master/csl-citation.json"} </w:delInstrText>
        </w:r>
      </w:del>
      <w:del w:id="168" w:author="Russell, Seth" w:date="2018-12-11T14:01:00Z">
        <w:r w:rsidRPr="002D08F9" w:rsidDel="00182F59">
          <w:rPr>
            <w:rFonts w:ascii="Times" w:hAnsi="Times" w:cs="Times New Roman"/>
          </w:rPr>
          <w:fldChar w:fldCharType="separate"/>
        </w:r>
      </w:del>
      <w:del w:id="169" w:author="Russell, Seth" w:date="2018-11-07T17:27:00Z">
        <w:r w:rsidRPr="009D01E6" w:rsidDel="00AE1368">
          <w:rPr>
            <w:rFonts w:ascii="Times" w:hAnsi="Times" w:cs="Times New Roman"/>
          </w:rPr>
          <w:delText>(</w:delText>
        </w:r>
        <w:r w:rsidRPr="00271BA6" w:rsidDel="00AE1368">
          <w:rPr>
            <w:rFonts w:ascii="Times" w:hAnsi="Times" w:cs="Times New Roman"/>
            <w:i/>
            <w:iCs/>
          </w:rPr>
          <w:delText>Selenium</w:delText>
        </w:r>
        <w:r w:rsidRPr="00271BA6" w:rsidDel="00AE1368">
          <w:rPr>
            <w:rFonts w:ascii="Times" w:hAnsi="Times" w:cs="Times New Roman"/>
          </w:rPr>
          <w:delText>)</w:delText>
        </w:r>
      </w:del>
      <w:del w:id="170"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Microfocus Unified Functional Testing (formely known as HP’s QuickTest Professional) </w:delText>
        </w:r>
        <w:r w:rsidRPr="002D08F9" w:rsidDel="00182F59">
          <w:rPr>
            <w:rFonts w:ascii="Times" w:hAnsi="Times" w:cs="Times New Roman"/>
          </w:rPr>
          <w:fldChar w:fldCharType="begin"/>
        </w:r>
      </w:del>
      <w:del w:id="171" w:author="Russell, Seth" w:date="2018-11-07T17:59:00Z">
        <w:r w:rsidRPr="002D08F9" w:rsidDel="009C3AAD">
          <w:rPr>
            <w:rFonts w:ascii="Times" w:hAnsi="Times" w:cs="Times New Roman"/>
          </w:rPr>
          <w:delInstrText xml:space="preserve"> ADDIN ZOTERO_ITEM CSL_CITATION {"citationID":"8a9JTYYC","properties":{"formattedCitation":"({\\i{}Unified Functional Testing})","plainCitation":"(Unified Functional Testing)","noteIndex":0},"citationItems":[{"id":1688,"uris":["http://zotero.org/users/2180197/items/29R24Q7S"],"uri":["http://zotero.org/users/2180197/items/29R24Q7S"],"itemData":{"id":1688,"type":"book","title":"Unified Functional Testing","publisher":"Microfocus","URL":"https://software.microfocus.com/en-us/products/unified-functional-automated-testing/overview"}}],"schema":"https://github.com/citation-style-language/schema/raw/master/csl-citation.json"} </w:delInstrText>
        </w:r>
      </w:del>
      <w:del w:id="172" w:author="Russell, Seth" w:date="2018-12-11T14:01:00Z">
        <w:r w:rsidRPr="002D08F9" w:rsidDel="00182F59">
          <w:rPr>
            <w:rFonts w:ascii="Times" w:hAnsi="Times" w:cs="Times New Roman"/>
          </w:rPr>
          <w:fldChar w:fldCharType="separate"/>
        </w:r>
      </w:del>
      <w:del w:id="173" w:author="Russell, Seth" w:date="2018-11-07T17:59:00Z">
        <w:r w:rsidRPr="00271BA6" w:rsidDel="009C3AAD">
          <w:rPr>
            <w:rFonts w:ascii="Times" w:hAnsi="Times" w:cs="Times New Roman"/>
          </w:rPr>
          <w:delText>(</w:delText>
        </w:r>
        <w:r w:rsidRPr="00271BA6" w:rsidDel="009C3AAD">
          <w:rPr>
            <w:rFonts w:ascii="Times" w:hAnsi="Times" w:cs="Times New Roman"/>
            <w:i/>
            <w:iCs/>
          </w:rPr>
          <w:delText>Unified Functional Testing</w:delText>
        </w:r>
        <w:r w:rsidRPr="00B42653" w:rsidDel="009C3AAD">
          <w:rPr>
            <w:rFonts w:ascii="Times" w:hAnsi="Times" w:cs="Times New Roman"/>
          </w:rPr>
          <w:delText>)</w:delText>
        </w:r>
      </w:del>
      <w:del w:id="174"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and Ranorex </w:delText>
        </w:r>
        <w:r w:rsidRPr="002D08F9" w:rsidDel="00182F59">
          <w:rPr>
            <w:rFonts w:ascii="Times" w:hAnsi="Times" w:cs="Times New Roman"/>
          </w:rPr>
          <w:fldChar w:fldCharType="begin"/>
        </w:r>
      </w:del>
      <w:del w:id="175" w:author="Russell, Seth" w:date="2018-11-07T17:24:00Z">
        <w:r w:rsidRPr="002D08F9" w:rsidDel="00AE1368">
          <w:rPr>
            <w:rFonts w:ascii="Times" w:hAnsi="Times" w:cs="Times New Roman"/>
          </w:rPr>
          <w:delInstrText xml:space="preserve"> ADDIN ZOTERO_ITEM CSL_CITATION {"citationID":"OPM91RcG","properties":{"formattedCitation":"({\\i{}Ranorex})","plainCitation":"(Ranorex)","noteIndex":0},"citationItems":[{"id":1689,"uris":["http://zotero.org/users/2180197/items/K4PINVDU"],"uri":["http://zotero.org/users/2180197/items/K4PINVDU"],"itemData":{"id":1689,"type":"book","title":"Ranorex","publisher":"Ranorex GmbH","URL":"https://www.ranorex.com"}}],"schema":"https://github.com/citation-style-language/schema/raw/master/csl-citation.json"} </w:delInstrText>
        </w:r>
      </w:del>
      <w:del w:id="176" w:author="Russell, Seth" w:date="2018-12-11T14:01:00Z">
        <w:r w:rsidRPr="002D08F9" w:rsidDel="00182F59">
          <w:rPr>
            <w:rFonts w:ascii="Times" w:hAnsi="Times" w:cs="Times New Roman"/>
          </w:rPr>
          <w:fldChar w:fldCharType="separate"/>
        </w:r>
      </w:del>
      <w:del w:id="177" w:author="Russell, Seth" w:date="2018-11-07T17:24:00Z">
        <w:r w:rsidRPr="009D01E6" w:rsidDel="00AE1368">
          <w:rPr>
            <w:rFonts w:ascii="Times" w:hAnsi="Times" w:cs="Times New Roman"/>
          </w:rPr>
          <w:delText>(</w:delText>
        </w:r>
        <w:r w:rsidRPr="00271BA6" w:rsidDel="00AE1368">
          <w:rPr>
            <w:rFonts w:ascii="Times" w:hAnsi="Times" w:cs="Times New Roman"/>
            <w:i/>
            <w:iCs/>
          </w:rPr>
          <w:delText>Ranorex</w:delText>
        </w:r>
        <w:r w:rsidRPr="00271BA6" w:rsidDel="00AE1368">
          <w:rPr>
            <w:rFonts w:ascii="Times" w:hAnsi="Times" w:cs="Times New Roman"/>
          </w:rPr>
          <w:delText>)</w:delText>
        </w:r>
      </w:del>
      <w:del w:id="178" w:author="Russell, Seth" w:date="2018-12-11T14:01:00Z">
        <w:r w:rsidRPr="002D08F9" w:rsidDel="00182F59">
          <w:rPr>
            <w:rFonts w:ascii="Times" w:hAnsi="Times" w:cs="Times New Roman"/>
          </w:rPr>
          <w:fldChar w:fldCharType="end"/>
        </w:r>
        <w:r w:rsidRPr="002D08F9" w:rsidDel="00182F59">
          <w:rPr>
            <w:rFonts w:ascii="Times" w:hAnsi="Times" w:cs="Times New Roman"/>
          </w:rPr>
          <w:delText xml:space="preserve">. As research focused software often does not have a GUI, an alternative to manual testing processes is to create a full step by step example via RMarkdown </w:delText>
        </w:r>
        <w:r w:rsidRPr="002D08F9" w:rsidDel="00182F59">
          <w:rPr>
            <w:rFonts w:ascii="Times" w:hAnsi="Times" w:cs="Times New Roman"/>
          </w:rPr>
          <w:fldChar w:fldCharType="begin"/>
        </w:r>
        <w:r w:rsidRPr="002D08F9" w:rsidDel="00182F59">
          <w:rPr>
            <w:rFonts w:ascii="Times" w:hAnsi="Times" w:cs="Times New Roman"/>
          </w:rPr>
          <w:delInstrText xml:space="preserve"> ADDIN ZOTERO_ITEM CSL_CITATION {"citationID":"tUHvOxG8","properties":{"formattedCitation":"(Xie, 2015)","plainCitation":"(Xie, 2015)","noteIndex":0},"citationItems":[{"id":1965,"uris":["http://zotero.org/users/2180197/items/RQPQUYGB"],"uri":["http://zotero.org/users/2180197/items/RQPQUYGB"],"itemData":{"id":1965,"type":"book","title":"Dynamic Documents with R and knitr","publisher":"Chapman and Hall/CRC","publisher-place":"Boca Raton","number-of-pages":"294","edition":"2 edition","source":"Amazon","event-place":"Boca Raton","abstract":"Quickly and Easily Write Dynamic Documents Suitable for both beginners and advanced users, Dynamic Documents with R and knitr, Second Edition makes writing statistical reports easier by integrating computing directly with reporting. Reports range from homework, projects, exams, books, blogs, and web pages to virtually any documents related to statistical graphics, computing, and data analysis. The book covers basic applications for beginners while guiding power users in understanding the extensibility of the knitr package. New to the Second Edition  A new chapter that introduces R Markdown v2 Changes that reflect improvements in the knitr package New sections on generating tables, defining custom printing methods for objects in code chunks, the C/Fortran engines, the Stan engine, running engines in a persistent session, and starting a local server to serve dynamic documents Boost Your Productivity in Statistical Report Writing and Make Your Scientific Computing with R Reproducible Like its highly praised predecessor, this edition shows you how to improve your efficiency in writing reports. The book takes you from program output to publication-quality reports, helping you fine-tune every aspect of your report.","ISBN":"978-1-4987-1696-3","language":"English","author":[{"family":"Xie","given":"Yihui"}],"issued":{"date-parts":[["2015",6,24]]}}}],"schema":"https://github.com/citation-style-language/schema/raw/master/csl-citation.json"} </w:delInstrText>
        </w:r>
        <w:r w:rsidRPr="002D08F9" w:rsidDel="00182F59">
          <w:rPr>
            <w:rFonts w:ascii="Times" w:hAnsi="Times" w:cs="Times New Roman"/>
          </w:rPr>
          <w:fldChar w:fldCharType="separate"/>
        </w:r>
        <w:r w:rsidRPr="002D08F9" w:rsidDel="00182F59">
          <w:rPr>
            <w:rFonts w:ascii="Times" w:hAnsi="Times" w:cs="Times New Roman"/>
            <w:noProof/>
          </w:rPr>
          <w:delText>(Xie, 2015)</w:delText>
        </w:r>
        <w:r w:rsidRPr="002D08F9" w:rsidDel="00182F59">
          <w:rPr>
            <w:rFonts w:ascii="Times" w:hAnsi="Times" w:cs="Times New Roman"/>
          </w:rPr>
          <w:fldChar w:fldCharType="end"/>
        </w:r>
        <w:r w:rsidRPr="002D08F9" w:rsidDel="00182F59">
          <w:rPr>
            <w:rFonts w:ascii="Times" w:hAnsi="Times" w:cs="Times New Roman"/>
          </w:rPr>
          <w:delText xml:space="preserve"> notebook demonstrating use of the software followed by either manually or automatic validation that the expected end result is correct. </w:delText>
        </w:r>
      </w:del>
    </w:p>
    <w:p w14:paraId="7F4302D6" w14:textId="46126385" w:rsidR="00A875F7" w:rsidRPr="002D08F9" w:rsidDel="00182F59" w:rsidRDefault="00A875F7" w:rsidP="004B4B30">
      <w:pPr>
        <w:pStyle w:val="Heading3"/>
        <w:rPr>
          <w:del w:id="179" w:author="Russell, Seth" w:date="2018-12-11T14:01:00Z"/>
          <w:rFonts w:ascii="Times" w:hAnsi="Times" w:cs="Times New Roman"/>
        </w:rPr>
        <w:pPrChange w:id="180" w:author="Russell, Seth" w:date="2018-12-17T08:22:00Z">
          <w:pPr>
            <w:contextualSpacing w:val="0"/>
          </w:pPr>
        </w:pPrChange>
      </w:pPr>
    </w:p>
    <w:p w14:paraId="758BC1BF" w14:textId="7A614296" w:rsidR="002D08F9" w:rsidDel="00182F59" w:rsidRDefault="002D08F9" w:rsidP="004B4B30">
      <w:pPr>
        <w:pStyle w:val="Heading3"/>
        <w:rPr>
          <w:del w:id="181" w:author="Russell, Seth" w:date="2018-12-11T14:01:00Z"/>
          <w:rFonts w:ascii="Times" w:hAnsi="Times" w:cs="Times New Roman"/>
        </w:rPr>
        <w:pPrChange w:id="182" w:author="Russell, Seth" w:date="2018-12-17T08:22:00Z">
          <w:pPr>
            <w:contextualSpacing w:val="0"/>
          </w:pPr>
        </w:pPrChange>
      </w:pPr>
      <w:del w:id="183" w:author="Russell, Seth" w:date="2018-12-11T14:01:00Z">
        <w:r w:rsidRPr="002D08F9" w:rsidDel="00182F59">
          <w:rPr>
            <w:rFonts w:ascii="Times" w:hAnsi="Times" w:cs="Times New Roman"/>
          </w:rPr>
          <w:delTex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delText>
        </w:r>
      </w:del>
    </w:p>
    <w:p w14:paraId="05F191F7" w14:textId="00445B00" w:rsidR="00BC60C5" w:rsidDel="00182F59" w:rsidRDefault="00BC60C5" w:rsidP="004B4B30">
      <w:pPr>
        <w:pStyle w:val="Heading3"/>
        <w:rPr>
          <w:del w:id="184" w:author="Russell, Seth" w:date="2018-12-11T14:01:00Z"/>
          <w:rFonts w:ascii="Times" w:hAnsi="Times" w:cs="Times New Roman"/>
        </w:rPr>
        <w:pPrChange w:id="185" w:author="Russell, Seth" w:date="2018-12-17T08:22:00Z">
          <w:pPr>
            <w:contextualSpacing w:val="0"/>
          </w:pPr>
        </w:pPrChange>
      </w:pPr>
    </w:p>
    <w:p w14:paraId="1352DF7A" w14:textId="6E252BE9" w:rsidR="00BC60C5" w:rsidRPr="002D08F9" w:rsidDel="00182F59" w:rsidRDefault="00BC60C5" w:rsidP="004B4B30">
      <w:pPr>
        <w:pStyle w:val="Heading3"/>
        <w:rPr>
          <w:del w:id="186" w:author="Russell, Seth" w:date="2018-12-11T14:01:00Z"/>
        </w:rPr>
        <w:pPrChange w:id="187" w:author="Russell, Seth" w:date="2018-12-17T08:22:00Z">
          <w:pPr>
            <w:contextualSpacing w:val="0"/>
          </w:pPr>
        </w:pPrChange>
      </w:pPr>
      <w:del w:id="188" w:author="Russell, Seth" w:date="2018-12-11T14:01:00Z">
        <w:r w:rsidRPr="00A875F7" w:rsidDel="00182F59">
          <w:delText>TESTING ANTI-PATTERNS</w:delText>
        </w:r>
      </w:del>
    </w:p>
    <w:p w14:paraId="1A64E906" w14:textId="71A53AB8" w:rsidR="002D08F9" w:rsidDel="00182F59" w:rsidRDefault="002D08F9" w:rsidP="004B4B30">
      <w:pPr>
        <w:pStyle w:val="Heading3"/>
        <w:rPr>
          <w:del w:id="189" w:author="Russell, Seth" w:date="2018-12-11T14:01:00Z"/>
          <w:rFonts w:ascii="Times" w:hAnsi="Times" w:cs="Times New Roman"/>
        </w:rPr>
        <w:pPrChange w:id="190" w:author="Russell, Seth" w:date="2018-12-17T08:22:00Z">
          <w:pPr>
            <w:contextualSpacing w:val="0"/>
          </w:pPr>
        </w:pPrChange>
      </w:pPr>
      <w:del w:id="191" w:author="Russell, Seth" w:date="2018-12-11T14:01:00Z">
        <w:r w:rsidRPr="002D08F9" w:rsidDel="00182F59">
          <w:rPr>
            <w:rFonts w:ascii="Times" w:hAnsi="Times" w:cs="Times New Roman"/>
          </w:rPr>
          <w:delText xml:space="preserve">While the above guidance should help researchers know the basics of testing, it does not cover in detail what not to do. An excellent collection of testing anti-patterns can be found at </w:delText>
        </w:r>
        <w:r w:rsidRPr="002D08F9" w:rsidDel="00182F59">
          <w:rPr>
            <w:rFonts w:ascii="Times" w:hAnsi="Times" w:cs="Times New Roman"/>
          </w:rPr>
          <w:fldChar w:fldCharType="begin"/>
        </w:r>
      </w:del>
      <w:del w:id="192" w:author="Russell, Seth" w:date="2018-11-07T18:01:00Z">
        <w:r w:rsidRPr="002D08F9" w:rsidDel="00FB713D">
          <w:rPr>
            <w:rFonts w:ascii="Times" w:hAnsi="Times" w:cs="Times New Roman"/>
          </w:rPr>
          <w:delInstrText xml:space="preserve"> ADDIN ZOTERO_ITEM CSL_CITATION {"citationID":"mwWnzD0d","properties":{"formattedCitation":"({\\i{}Unit testing Anti-patterns catalogue}; Jarkko Moilanen; James Carr, 2015)","plainCitation":"(Unit testing Anti-patterns catalogue; Jarkko Moilanen; James Carr, 2015)","noteIndex":0},"citationItems":[{"id":1690,"uris":["http://zotero.org/users/2180197/items/CMWQP5ZP"],"uri":["http://zotero.org/users/2180197/items/CMWQP5ZP"],"itemData":{"id":1690,"type":"book","title":"Unit testing Anti-patterns catalogue","URL":"https://stackoverflow.com/questions/333682/unit-testing-anti-patterns-catalogue"}},{"id":1691,"uris":["http://zotero.org/users/2180197/items/BBDFEJW3"],"uri":["http://zotero.org/users/2180197/items/BBDFEJW3"],"itemData":{"id":1691,"type":"book","title":"Test Driven Development details","URL":"https://github.com/educloudalliance/educloud-development/wiki/Test-Driven-Development-details","author":[{"family":"Jarkko Moilanen","given":""}]}},{"id":1706,"uris":["http://zotero.org/users/2180197/items/CKUA5RNM"],"uri":["http://zotero.org/users/2180197/items/CKUA5RNM"],"itemData":{"id":1706,"type":"webpage","title":"TDD Anti-Patterns","URL":"https://web.archive.org/web/20150726134212/http://blog.james-carr.org:80/2006/11/03/tdd-anti-patterns/","author":[{"literal":"James Carr"}],"issued":{"date-parts":[["2015",7,26]]}}}],"schema":"https://github.com/citation-style-language/schema/raw/master/csl-citation.json"} </w:delInstrText>
        </w:r>
      </w:del>
      <w:del w:id="193" w:author="Russell, Seth" w:date="2018-12-11T14:01:00Z">
        <w:r w:rsidRPr="002D08F9" w:rsidDel="00182F59">
          <w:rPr>
            <w:rFonts w:ascii="Times" w:hAnsi="Times" w:cs="Times New Roman"/>
          </w:rPr>
          <w:fldChar w:fldCharType="separate"/>
        </w:r>
      </w:del>
      <w:del w:id="194" w:author="Russell, Seth" w:date="2018-11-07T18:01:00Z">
        <w:r w:rsidRPr="00271BA6" w:rsidDel="00FB713D">
          <w:rPr>
            <w:rFonts w:ascii="Times" w:hAnsi="Times" w:cs="Times New Roman"/>
          </w:rPr>
          <w:delText>(</w:delText>
        </w:r>
        <w:r w:rsidRPr="00271BA6" w:rsidDel="00FB713D">
          <w:rPr>
            <w:rFonts w:ascii="Times" w:hAnsi="Times" w:cs="Times New Roman"/>
            <w:i/>
            <w:iCs/>
          </w:rPr>
          <w:delText>Unit te</w:delText>
        </w:r>
        <w:r w:rsidRPr="00B42653" w:rsidDel="00FB713D">
          <w:rPr>
            <w:rFonts w:ascii="Times" w:hAnsi="Times" w:cs="Times New Roman"/>
            <w:i/>
            <w:iCs/>
          </w:rPr>
          <w:delText>sting Anti-patterns catalogue</w:delText>
        </w:r>
        <w:r w:rsidRPr="00B42653" w:rsidDel="00FB713D">
          <w:rPr>
            <w:rFonts w:ascii="Times" w:hAnsi="Times" w:cs="Times New Roman"/>
          </w:rPr>
          <w:delText>; Jarkko Moilanen; James Carr, 2015)</w:delText>
        </w:r>
      </w:del>
      <w:del w:id="195" w:author="Russell, Seth" w:date="2018-12-11T14:01:00Z">
        <w:r w:rsidRPr="002D08F9" w:rsidDel="00182F59">
          <w:rPr>
            <w:rFonts w:ascii="Times" w:hAnsi="Times" w:cs="Times New Roman"/>
          </w:rPr>
          <w:fldChar w:fldCharType="end"/>
        </w:r>
        <w:r w:rsidRPr="002D08F9" w:rsidDel="00182F59">
          <w:rPr>
            <w:rFonts w:ascii="Times" w:hAnsi="Times" w:cs="Times New Roman"/>
          </w:rPr>
          <w:delText>. Some key problems that novices experience when learning how to test software are:</w:delText>
        </w:r>
      </w:del>
    </w:p>
    <w:p w14:paraId="1E4E4B11" w14:textId="6ACAA6D8" w:rsidR="00A875F7" w:rsidRPr="002D08F9" w:rsidDel="00182F59" w:rsidRDefault="00A875F7" w:rsidP="004B4B30">
      <w:pPr>
        <w:pStyle w:val="Heading3"/>
        <w:rPr>
          <w:del w:id="196" w:author="Russell, Seth" w:date="2018-12-11T14:01:00Z"/>
          <w:rFonts w:ascii="Times" w:hAnsi="Times" w:cs="Times New Roman"/>
        </w:rPr>
        <w:pPrChange w:id="197" w:author="Russell, Seth" w:date="2018-12-17T08:22:00Z">
          <w:pPr>
            <w:contextualSpacing w:val="0"/>
          </w:pPr>
        </w:pPrChange>
      </w:pPr>
    </w:p>
    <w:p w14:paraId="2C4C4E2B" w14:textId="1368A38A" w:rsidR="002D08F9" w:rsidRPr="002D08F9" w:rsidDel="00182F59" w:rsidRDefault="002D08F9" w:rsidP="004B4B30">
      <w:pPr>
        <w:pStyle w:val="Heading3"/>
        <w:rPr>
          <w:del w:id="198" w:author="Russell, Seth" w:date="2018-12-11T14:01:00Z"/>
          <w:rFonts w:ascii="Times" w:hAnsi="Times" w:cs="Times New Roman"/>
        </w:rPr>
        <w:pPrChange w:id="199" w:author="Russell, Seth" w:date="2018-12-17T08:22:00Z">
          <w:pPr>
            <w:numPr>
              <w:numId w:val="8"/>
            </w:numPr>
            <w:ind w:left="720" w:hanging="360"/>
            <w:contextualSpacing w:val="0"/>
          </w:pPr>
        </w:pPrChange>
      </w:pPr>
      <w:del w:id="200" w:author="Russell, Seth" w:date="2018-12-11T14:01:00Z">
        <w:r w:rsidRPr="002D08F9" w:rsidDel="00182F59">
          <w:rPr>
            <w:rFonts w:ascii="Times" w:hAnsi="Times" w:cs="Times New Roman"/>
          </w:rPr>
          <w:delText>Interdependent tests - Interdependent tests can cause multiple test failures. When a failure in an early test case breaks a later test, it can cause difficulty in resolution and remediation.</w:delText>
        </w:r>
      </w:del>
    </w:p>
    <w:p w14:paraId="065F89F0" w14:textId="6CF190C0" w:rsidR="002D08F9" w:rsidRPr="002D08F9" w:rsidDel="00182F59" w:rsidRDefault="002D08F9" w:rsidP="004B4B30">
      <w:pPr>
        <w:pStyle w:val="Heading3"/>
        <w:rPr>
          <w:del w:id="201" w:author="Russell, Seth" w:date="2018-12-11T14:01:00Z"/>
          <w:rFonts w:ascii="Times" w:hAnsi="Times" w:cs="Times New Roman"/>
        </w:rPr>
        <w:pPrChange w:id="202" w:author="Russell, Seth" w:date="2018-12-17T08:22:00Z">
          <w:pPr>
            <w:numPr>
              <w:numId w:val="8"/>
            </w:numPr>
            <w:ind w:left="720" w:hanging="360"/>
            <w:contextualSpacing w:val="0"/>
          </w:pPr>
        </w:pPrChange>
      </w:pPr>
      <w:del w:id="203" w:author="Russell, Seth" w:date="2018-12-11T14:01:00Z">
        <w:r w:rsidRPr="002D08F9" w:rsidDel="00182F59">
          <w:rPr>
            <w:rFonts w:ascii="Times" w:hAnsi="Times" w:cs="Times New Roman"/>
          </w:rPr>
          <w:delText>Testing application performance – While testing execution timing or software performance is a good idea and is covered more in the “Software Optimization” section, creating an automated test to perform this is difficult and does not carry over well from one machine to another.</w:delText>
        </w:r>
      </w:del>
    </w:p>
    <w:p w14:paraId="1A3B6626" w14:textId="6625FCC4" w:rsidR="002D08F9" w:rsidRPr="002D08F9" w:rsidDel="00182F59" w:rsidRDefault="002D08F9" w:rsidP="004B4B30">
      <w:pPr>
        <w:pStyle w:val="Heading3"/>
        <w:rPr>
          <w:del w:id="204" w:author="Russell, Seth" w:date="2018-12-11T14:01:00Z"/>
          <w:rFonts w:ascii="Times" w:hAnsi="Times" w:cs="Times New Roman"/>
        </w:rPr>
        <w:pPrChange w:id="205" w:author="Russell, Seth" w:date="2018-12-17T08:22:00Z">
          <w:pPr>
            <w:numPr>
              <w:numId w:val="8"/>
            </w:numPr>
            <w:ind w:left="720" w:hanging="360"/>
            <w:contextualSpacing w:val="0"/>
          </w:pPr>
        </w:pPrChange>
      </w:pPr>
      <w:del w:id="206" w:author="Russell, Seth" w:date="2018-12-11T14:01:00Z">
        <w:r w:rsidRPr="002D08F9" w:rsidDel="00182F59">
          <w:rPr>
            <w:rFonts w:ascii="Times" w:hAnsi="Times" w:cs="Times New Roman"/>
          </w:rPr>
          <w:delText>Slow running tests – As much as possible, tests should be automated but still run quickly. If the testing process takes too long consider refactoring tests or evaluating the performance of the software being tested.</w:delText>
        </w:r>
      </w:del>
    </w:p>
    <w:p w14:paraId="73CA8EDA" w14:textId="0326ECBD" w:rsidR="002D08F9" w:rsidRPr="002D08F9" w:rsidDel="00182F59" w:rsidRDefault="002D08F9" w:rsidP="004B4B30">
      <w:pPr>
        <w:pStyle w:val="Heading3"/>
        <w:rPr>
          <w:del w:id="207" w:author="Russell, Seth" w:date="2018-12-11T14:01:00Z"/>
          <w:rFonts w:ascii="Times" w:hAnsi="Times" w:cs="Times New Roman"/>
        </w:rPr>
        <w:pPrChange w:id="208" w:author="Russell, Seth" w:date="2018-12-17T08:22:00Z">
          <w:pPr>
            <w:numPr>
              <w:numId w:val="8"/>
            </w:numPr>
            <w:ind w:left="720" w:hanging="360"/>
            <w:contextualSpacing w:val="0"/>
          </w:pPr>
        </w:pPrChange>
      </w:pPr>
      <w:del w:id="209" w:author="Russell, Seth" w:date="2018-12-11T14:01:00Z">
        <w:r w:rsidRPr="002D08F9" w:rsidDel="00182F59">
          <w:rPr>
            <w:rFonts w:ascii="Times" w:hAnsi="Times" w:cs="Times New Roman"/>
          </w:rPr>
          <w:delText>Only test correct input - A common problem in testing is to only validate expected inputs and desired behavior. Make sure tests cover invalid input, exceptions, and similar items.</w:delText>
        </w:r>
      </w:del>
    </w:p>
    <w:p w14:paraId="3CD7333D" w14:textId="72010443" w:rsidR="002D08F9" w:rsidRPr="00BC60C5" w:rsidDel="00182F59" w:rsidRDefault="002D08F9" w:rsidP="004B4B30">
      <w:pPr>
        <w:pStyle w:val="Heading3"/>
        <w:rPr>
          <w:del w:id="210" w:author="Russell, Seth" w:date="2018-12-11T14:01:00Z"/>
        </w:rPr>
        <w:pPrChange w:id="211" w:author="Russell, Seth" w:date="2018-12-17T08:22:00Z">
          <w:pPr/>
        </w:pPrChange>
      </w:pPr>
      <w:del w:id="212" w:author="Russell, Seth" w:date="2018-12-11T14:01:00Z">
        <w:r w:rsidRPr="002D08F9" w:rsidDel="00182F59">
          <w:br/>
        </w:r>
        <w:r w:rsidR="00BC60C5" w:rsidRPr="00BC60C5" w:rsidDel="00182F59">
          <w:delText>APPLICATION OF SOFTWARE TESTING TO R PACKAGE DEVELOPMENT</w:delText>
        </w:r>
      </w:del>
    </w:p>
    <w:p w14:paraId="26D57052" w14:textId="0657AD32" w:rsidR="002D08F9" w:rsidDel="00182F59" w:rsidRDefault="002D08F9" w:rsidP="004B4B30">
      <w:pPr>
        <w:pStyle w:val="Heading3"/>
        <w:rPr>
          <w:del w:id="213" w:author="Russell, Seth" w:date="2018-12-11T14:01:00Z"/>
          <w:rFonts w:ascii="Times" w:hAnsi="Times" w:cs="Times New Roman"/>
        </w:rPr>
        <w:pPrChange w:id="214" w:author="Russell, Seth" w:date="2018-12-17T08:22:00Z">
          <w:pPr>
            <w:contextualSpacing w:val="0"/>
          </w:pPr>
        </w:pPrChange>
      </w:pPr>
      <w:del w:id="215" w:author="Russell, Seth" w:date="2018-12-11T14:01:00Z">
        <w:r w:rsidRPr="002D08F9" w:rsidDel="00182F59">
          <w:rPr>
            <w:rFonts w:ascii="Times" w:hAnsi="Times" w:cs="Times New Roman"/>
          </w:rPr>
          <w:delText>As a brief example of how to apply the aforementioned testing principles, here is some information on key testing steps followed with PCCC. For the PCCC package there is a large set of ICD codes and code set patterns that are used to determine if an input record meets any complex chronic condition criteria. To validate the correct functioning of the software, the first priority was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delText>
        </w:r>
        <w:r w:rsidR="00A875F7" w:rsidDel="00182F59">
          <w:rPr>
            <w:rFonts w:ascii="Times" w:hAnsi="Times" w:cs="Times New Roman"/>
          </w:rPr>
          <w:delText>uplicates and overlaps existed.</w:delText>
        </w:r>
      </w:del>
    </w:p>
    <w:p w14:paraId="78F0F661" w14:textId="6C9BFBE0" w:rsidR="00A875F7" w:rsidRPr="002D08F9" w:rsidDel="00182F59" w:rsidRDefault="00A875F7" w:rsidP="004B4B30">
      <w:pPr>
        <w:pStyle w:val="Heading3"/>
        <w:rPr>
          <w:del w:id="216" w:author="Russell, Seth" w:date="2018-12-11T14:01:00Z"/>
          <w:rFonts w:ascii="Times" w:hAnsi="Times" w:cs="Times New Roman"/>
        </w:rPr>
        <w:pPrChange w:id="217" w:author="Russell, Seth" w:date="2018-12-17T08:22:00Z">
          <w:pPr>
            <w:contextualSpacing w:val="0"/>
          </w:pPr>
        </w:pPrChange>
      </w:pPr>
    </w:p>
    <w:p w14:paraId="6542C65D" w14:textId="18607F42" w:rsidR="002D08F9" w:rsidDel="00182F59" w:rsidRDefault="002D08F9" w:rsidP="004B4B30">
      <w:pPr>
        <w:pStyle w:val="Heading3"/>
        <w:rPr>
          <w:del w:id="218" w:author="Russell, Seth" w:date="2018-12-11T14:01:00Z"/>
          <w:rFonts w:ascii="Times" w:hAnsi="Times" w:cs="Times New Roman"/>
        </w:rPr>
        <w:pPrChange w:id="219" w:author="Russell, Seth" w:date="2018-12-17T08:22:00Z">
          <w:pPr>
            <w:contextualSpacing w:val="0"/>
          </w:pPr>
        </w:pPrChange>
      </w:pPr>
      <w:del w:id="220" w:author="Russell, Seth" w:date="2018-12-11T14:01:00Z">
        <w:r w:rsidRPr="002D08F9" w:rsidDel="00182F59">
          <w:rPr>
            <w:rFonts w:ascii="Times" w:hAnsi="Times" w:cs="Times New Roman"/>
          </w:rPr>
          <w:delText>Here is a brief snippet of some of the code used to automatically find duplicates and codes that were already included as part of another code:</w:delText>
        </w:r>
      </w:del>
    </w:p>
    <w:p w14:paraId="48031E1D" w14:textId="48FEB8BB" w:rsidR="00A875F7" w:rsidRPr="002D08F9" w:rsidDel="00182F59" w:rsidRDefault="00A875F7" w:rsidP="004B4B30">
      <w:pPr>
        <w:pStyle w:val="Heading3"/>
        <w:rPr>
          <w:del w:id="221" w:author="Russell, Seth" w:date="2018-12-11T14:01:00Z"/>
          <w:rFonts w:ascii="Times" w:hAnsi="Times" w:cs="Times New Roman"/>
        </w:rPr>
        <w:pPrChange w:id="222" w:author="Russell, Seth" w:date="2018-12-17T08:22:00Z">
          <w:pPr>
            <w:contextualSpacing w:val="0"/>
          </w:pPr>
        </w:pPrChange>
      </w:pPr>
    </w:p>
    <w:p w14:paraId="4DC0D00D" w14:textId="1FF253C7" w:rsidR="002D08F9" w:rsidDel="00182F59" w:rsidRDefault="002D08F9" w:rsidP="004B4B30">
      <w:pPr>
        <w:pStyle w:val="Heading3"/>
        <w:rPr>
          <w:del w:id="223" w:author="Russell, Seth" w:date="2018-12-11T14:01:00Z"/>
          <w:rFonts w:ascii="Consolas" w:hAnsi="Consolas" w:cs="Consolas"/>
        </w:rPr>
        <w:pPrChange w:id="224" w:author="Russell, Seth" w:date="2018-12-17T08:22:00Z">
          <w:pPr>
            <w:ind w:left="720"/>
            <w:contextualSpacing w:val="0"/>
          </w:pPr>
        </w:pPrChange>
      </w:pPr>
      <w:del w:id="225" w:author="Russell, Seth" w:date="2018-12-11T14:01:00Z">
        <w:r w:rsidRPr="00A875F7" w:rsidDel="00182F59">
          <w:rPr>
            <w:rFonts w:ascii="Consolas" w:hAnsi="Consolas" w:cs="Consolas"/>
          </w:rPr>
          <w:delText>icds &lt;- input.file("../pccc_validation/icd10_codes_r.txt")</w:delText>
        </w:r>
        <w:r w:rsidRPr="002D08F9" w:rsidDel="00182F59">
          <w:rPr>
            <w:rFonts w:ascii="Consolas" w:hAnsi="Consolas" w:cs="Consolas"/>
          </w:rPr>
          <w:br/>
        </w:r>
        <w:r w:rsidRPr="002D08F9" w:rsidDel="00182F59">
          <w:rPr>
            <w:rFonts w:ascii="Consolas" w:hAnsi="Consolas" w:cs="Consolas"/>
          </w:rPr>
          <w:br/>
        </w:r>
        <w:r w:rsidRPr="00A875F7" w:rsidDel="00182F59">
          <w:rPr>
            <w:rFonts w:ascii="Consolas" w:hAnsi="Consolas" w:cs="Consolas"/>
          </w:rPr>
          <w:delText>unlist(lapply(icds, function(i) {</w:delText>
        </w:r>
        <w:r w:rsidRPr="002D08F9" w:rsidDel="00182F59">
          <w:rPr>
            <w:rFonts w:ascii="Consolas" w:hAnsi="Consolas" w:cs="Consolas"/>
          </w:rPr>
          <w:br/>
        </w:r>
        <w:r w:rsidRPr="00A875F7" w:rsidDel="00182F59">
          <w:rPr>
            <w:rFonts w:ascii="Consolas" w:hAnsi="Consolas" w:cs="Consolas"/>
          </w:rPr>
          <w:delText xml:space="preserve">  tmp &lt;- icds[icds != i]</w:delText>
        </w:r>
        <w:r w:rsidRPr="002D08F9" w:rsidDel="00182F59">
          <w:rPr>
            <w:rFonts w:ascii="Consolas" w:hAnsi="Consolas" w:cs="Consolas"/>
          </w:rPr>
          <w:br/>
        </w:r>
        <w:r w:rsidRPr="00A875F7" w:rsidDel="00182F59">
          <w:rPr>
            <w:rFonts w:ascii="Consolas" w:hAnsi="Consolas" w:cs="Consolas"/>
          </w:rPr>
          <w:delText xml:space="preserve">  output &lt;- tmp[grepl(paste0("^", i, ".*"), tmp)]</w:delText>
        </w:r>
        <w:r w:rsidRPr="002D08F9" w:rsidDel="00182F59">
          <w:rPr>
            <w:rFonts w:ascii="Consolas" w:hAnsi="Consolas" w:cs="Consolas"/>
          </w:rPr>
          <w:br/>
        </w:r>
        <w:r w:rsidRPr="00A875F7" w:rsidDel="00182F59">
          <w:rPr>
            <w:rFonts w:ascii="Consolas" w:hAnsi="Consolas" w:cs="Consolas"/>
          </w:rPr>
          <w:delText xml:space="preserve">  # add the matched element into the output</w:delText>
        </w:r>
        <w:r w:rsidRPr="002D08F9" w:rsidDel="00182F59">
          <w:rPr>
            <w:rFonts w:ascii="Consolas" w:hAnsi="Consolas" w:cs="Consolas"/>
          </w:rPr>
          <w:br/>
        </w:r>
        <w:r w:rsidRPr="00A875F7" w:rsidDel="00182F59">
          <w:rPr>
            <w:rFonts w:ascii="Consolas" w:hAnsi="Consolas" w:cs="Consolas"/>
          </w:rPr>
          <w:delText xml:space="preserve">  if(length(output) != 0)</w:delText>
        </w:r>
        <w:r w:rsidRPr="002D08F9" w:rsidDel="00182F59">
          <w:rPr>
            <w:rFonts w:ascii="Consolas" w:hAnsi="Consolas" w:cs="Consolas"/>
          </w:rPr>
          <w:br/>
        </w:r>
        <w:r w:rsidRPr="00A875F7" w:rsidDel="00182F59">
          <w:rPr>
            <w:rFonts w:ascii="Consolas" w:hAnsi="Consolas" w:cs="Consolas"/>
          </w:rPr>
          <w:delText xml:space="preserve">    output &lt;- c(i, output)</w:delText>
        </w:r>
        <w:r w:rsidRPr="002D08F9" w:rsidDel="00182F59">
          <w:rPr>
            <w:rFonts w:ascii="Consolas" w:hAnsi="Consolas" w:cs="Consolas"/>
          </w:rPr>
          <w:br/>
        </w:r>
        <w:r w:rsidRPr="00A875F7" w:rsidDel="00182F59">
          <w:rPr>
            <w:rFonts w:ascii="Consolas" w:hAnsi="Consolas" w:cs="Consolas"/>
          </w:rPr>
          <w:delText xml:space="preserve">  output</w:delText>
        </w:r>
        <w:r w:rsidRPr="002D08F9" w:rsidDel="00182F59">
          <w:rPr>
            <w:rFonts w:ascii="Consolas" w:hAnsi="Consolas" w:cs="Consolas"/>
          </w:rPr>
          <w:br/>
        </w:r>
        <w:r w:rsidRPr="00A875F7" w:rsidDel="00182F59">
          <w:rPr>
            <w:rFonts w:ascii="Consolas" w:hAnsi="Consolas" w:cs="Consolas"/>
          </w:rPr>
          <w:delText>}))</w:delText>
        </w:r>
      </w:del>
    </w:p>
    <w:p w14:paraId="2640E222" w14:textId="2E84B78F" w:rsidR="00A875F7" w:rsidRPr="002D08F9" w:rsidDel="00182F59" w:rsidRDefault="00A875F7" w:rsidP="004B4B30">
      <w:pPr>
        <w:pStyle w:val="Heading3"/>
        <w:rPr>
          <w:del w:id="226" w:author="Russell, Seth" w:date="2018-12-11T14:01:00Z"/>
          <w:rFonts w:ascii="Consolas" w:hAnsi="Consolas" w:cs="Consolas"/>
        </w:rPr>
        <w:pPrChange w:id="227" w:author="Russell, Seth" w:date="2018-12-17T08:22:00Z">
          <w:pPr>
            <w:ind w:left="720"/>
            <w:contextualSpacing w:val="0"/>
          </w:pPr>
        </w:pPrChange>
      </w:pPr>
    </w:p>
    <w:p w14:paraId="78FA5CA2" w14:textId="29C1C3AB" w:rsidR="002D08F9" w:rsidDel="00182F59" w:rsidRDefault="002D08F9" w:rsidP="004B4B30">
      <w:pPr>
        <w:pStyle w:val="Heading3"/>
        <w:rPr>
          <w:del w:id="228" w:author="Russell, Seth" w:date="2018-12-11T14:01:00Z"/>
          <w:rFonts w:ascii="Times" w:hAnsi="Times" w:cs="Times New Roman"/>
        </w:rPr>
        <w:pPrChange w:id="229" w:author="Russell, Seth" w:date="2018-12-17T08:22:00Z">
          <w:pPr>
            <w:contextualSpacing w:val="0"/>
          </w:pPr>
        </w:pPrChange>
      </w:pPr>
      <w:del w:id="230" w:author="Russell, Seth" w:date="2018-12-11T14:01:00Z">
        <w:r w:rsidRPr="002D08F9" w:rsidDel="00182F59">
          <w:rPr>
            <w:rFonts w:ascii="Times" w:hAnsi="Times" w:cs="Times New Roman"/>
          </w:rPr>
          <w:delText>While the specific codes were being compared, validated, and agreed upon, unit tests were written to validate the functionality of the new package. The first tests written were those that were manually developed and manually run as development progressed. Key test cases of this form are ideal candidates for inclusion in automated testing.  After these initial tests, further thought went into edge cases to check how the software might behave if the input data was incorrect or if parameters were not specified correctly.</w:delText>
        </w:r>
      </w:del>
    </w:p>
    <w:p w14:paraId="22EF3237" w14:textId="097C35EA" w:rsidR="00A875F7" w:rsidRPr="002D08F9" w:rsidDel="00182F59" w:rsidRDefault="00A875F7" w:rsidP="004B4B30">
      <w:pPr>
        <w:pStyle w:val="Heading3"/>
        <w:rPr>
          <w:del w:id="231" w:author="Russell, Seth" w:date="2018-12-11T14:01:00Z"/>
          <w:rFonts w:ascii="Times" w:hAnsi="Times" w:cs="Times New Roman"/>
        </w:rPr>
        <w:pPrChange w:id="232" w:author="Russell, Seth" w:date="2018-12-17T08:22:00Z">
          <w:pPr>
            <w:contextualSpacing w:val="0"/>
          </w:pPr>
        </w:pPrChange>
      </w:pPr>
    </w:p>
    <w:p w14:paraId="37C0B1DB" w14:textId="40FFE735" w:rsidR="002D08F9" w:rsidDel="00182F59" w:rsidRDefault="002D08F9" w:rsidP="004B4B30">
      <w:pPr>
        <w:pStyle w:val="Heading3"/>
        <w:rPr>
          <w:del w:id="233" w:author="Russell, Seth" w:date="2018-12-11T14:01:00Z"/>
          <w:rFonts w:ascii="Times" w:hAnsi="Times" w:cs="Times New Roman"/>
        </w:rPr>
        <w:pPrChange w:id="234" w:author="Russell, Seth" w:date="2018-12-17T08:22:00Z">
          <w:pPr>
            <w:contextualSpacing w:val="0"/>
          </w:pPr>
        </w:pPrChange>
      </w:pPr>
      <w:del w:id="235" w:author="Russell, Seth" w:date="2018-12-11T14:01:00Z">
        <w:r w:rsidRPr="002D08F9" w:rsidDel="00182F59">
          <w:rPr>
            <w:rFonts w:ascii="Times" w:hAnsi="Times" w:cs="Times New Roman"/>
          </w:rPr>
          <w:delText>Another common pattern is to create a test case for discovered bugs - this ensures that a re-occurrence, known as a “regression” to software engineers, of this error does not happen again. Here is an example that automated a test discovered due to the flexible nature of the sapply function returning different data types based on input:</w:delText>
        </w:r>
      </w:del>
    </w:p>
    <w:p w14:paraId="6A10680F" w14:textId="3455AD54" w:rsidR="00A875F7" w:rsidRPr="002D08F9" w:rsidDel="00182F59" w:rsidRDefault="00A875F7" w:rsidP="004B4B30">
      <w:pPr>
        <w:pStyle w:val="Heading3"/>
        <w:rPr>
          <w:del w:id="236" w:author="Russell, Seth" w:date="2018-12-11T14:01:00Z"/>
          <w:rFonts w:ascii="Times" w:hAnsi="Times" w:cs="Times New Roman"/>
        </w:rPr>
        <w:pPrChange w:id="237" w:author="Russell, Seth" w:date="2018-12-17T08:22:00Z">
          <w:pPr>
            <w:contextualSpacing w:val="0"/>
          </w:pPr>
        </w:pPrChange>
      </w:pPr>
    </w:p>
    <w:p w14:paraId="7673F3E6" w14:textId="55E8478D" w:rsidR="002D08F9" w:rsidDel="00182F59" w:rsidRDefault="002D08F9" w:rsidP="004B4B30">
      <w:pPr>
        <w:pStyle w:val="Heading3"/>
        <w:rPr>
          <w:del w:id="238" w:author="Russell, Seth" w:date="2018-12-11T14:01:00Z"/>
          <w:rFonts w:ascii="Consolas" w:hAnsi="Consolas" w:cs="Consolas"/>
        </w:rPr>
        <w:pPrChange w:id="239" w:author="Russell, Seth" w:date="2018-12-17T08:22:00Z">
          <w:pPr>
            <w:ind w:left="720"/>
            <w:contextualSpacing w:val="0"/>
          </w:pPr>
        </w:pPrChange>
      </w:pPr>
      <w:del w:id="240" w:author="Russell, Seth" w:date="2018-12-11T14:01:00Z">
        <w:r w:rsidRPr="00A875F7" w:rsidDel="00182F59">
          <w:rPr>
            <w:rFonts w:ascii="Consolas" w:hAnsi="Consolas" w:cs="Consolas"/>
          </w:rPr>
          <w:delText xml:space="preserve"> # Due to previous use of sapply in ccc.R, this would fail - fixed now</w:delText>
        </w:r>
        <w:r w:rsidRPr="002D08F9" w:rsidDel="00182F59">
          <w:rPr>
            <w:rFonts w:ascii="Consolas" w:hAnsi="Consolas" w:cs="Consolas"/>
          </w:rPr>
          <w:br/>
        </w:r>
        <w:r w:rsidRPr="00A875F7" w:rsidDel="00182F59">
          <w:rPr>
            <w:rFonts w:ascii="Consolas" w:hAnsi="Consolas" w:cs="Consolas"/>
          </w:rPr>
          <w:delText xml:space="preserve">  test_that("1 patient with multiple rows of no diagnosis data - should have all CCCs as FALSE", {</w:delText>
        </w:r>
        <w:r w:rsidRPr="002D08F9" w:rsidDel="00182F59">
          <w:rPr>
            <w:rFonts w:ascii="Consolas" w:hAnsi="Consolas" w:cs="Consolas"/>
          </w:rPr>
          <w:br/>
        </w:r>
        <w:r w:rsidRPr="00A875F7" w:rsidDel="00182F59">
          <w:rPr>
            <w:rFonts w:ascii="Consolas" w:hAnsi="Consolas" w:cs="Consolas"/>
          </w:rPr>
          <w:delText xml:space="preserve">    expect_true(all(ccc(dplyr::data_frame(id = 'a', dx1 = NA, dx2 = NA),</w:delText>
        </w:r>
        <w:r w:rsidRPr="002D08F9" w:rsidDel="00182F59">
          <w:rPr>
            <w:rFonts w:ascii="Consolas" w:hAnsi="Consolas" w:cs="Consolas"/>
          </w:rPr>
          <w:br/>
        </w:r>
        <w:r w:rsidRPr="00A875F7" w:rsidDel="00182F59">
          <w:rPr>
            <w:rFonts w:ascii="Consolas" w:hAnsi="Consolas" w:cs="Consolas"/>
          </w:rPr>
          <w:delText xml:space="preserve">                        dx_cols = dplyr::starts_with("dx"),</w:delText>
        </w:r>
        <w:r w:rsidRPr="002D08F9" w:rsidDel="00182F59">
          <w:rPr>
            <w:rFonts w:ascii="Consolas" w:hAnsi="Consolas" w:cs="Consolas"/>
          </w:rPr>
          <w:br/>
        </w:r>
        <w:r w:rsidRPr="00A875F7" w:rsidDel="00182F59">
          <w:rPr>
            <w:rFonts w:ascii="Consolas" w:hAnsi="Consolas" w:cs="Consolas"/>
          </w:rPr>
          <w:delText xml:space="preserve">                        icdv    = code) == 0))</w:delText>
        </w:r>
        <w:r w:rsidRPr="002D08F9" w:rsidDel="00182F59">
          <w:rPr>
            <w:rFonts w:ascii="Consolas" w:hAnsi="Consolas" w:cs="Consolas"/>
          </w:rPr>
          <w:br/>
        </w:r>
        <w:r w:rsidRPr="00A875F7" w:rsidDel="00182F59">
          <w:rPr>
            <w:rFonts w:ascii="Consolas" w:hAnsi="Consolas" w:cs="Consolas"/>
          </w:rPr>
          <w:delText xml:space="preserve">  })</w:delText>
        </w:r>
      </w:del>
    </w:p>
    <w:p w14:paraId="64D4112C" w14:textId="196B50D0" w:rsidR="00A875F7" w:rsidRPr="002D08F9" w:rsidDel="00182F59" w:rsidRDefault="00A875F7" w:rsidP="004B4B30">
      <w:pPr>
        <w:pStyle w:val="Heading3"/>
        <w:rPr>
          <w:del w:id="241" w:author="Russell, Seth" w:date="2018-12-11T14:02:00Z"/>
          <w:rFonts w:ascii="Consolas" w:hAnsi="Consolas" w:cs="Consolas"/>
        </w:rPr>
        <w:pPrChange w:id="242" w:author="Russell, Seth" w:date="2018-12-17T08:22:00Z">
          <w:pPr>
            <w:ind w:left="720"/>
            <w:contextualSpacing w:val="0"/>
          </w:pPr>
        </w:pPrChange>
      </w:pPr>
    </w:p>
    <w:p w14:paraId="5960BA7C" w14:textId="19E6EF58" w:rsidR="002D08F9" w:rsidRPr="005C6BD8" w:rsidDel="00437F9A" w:rsidRDefault="002D08F9" w:rsidP="004B4B30">
      <w:pPr>
        <w:pStyle w:val="Heading3"/>
        <w:rPr>
          <w:del w:id="243" w:author="Russell, Seth" w:date="2018-12-14T10:04:00Z"/>
          <w:rFonts w:eastAsia="Times New Roman"/>
          <w:bCs/>
          <w:sz w:val="28"/>
        </w:rPr>
        <w:pPrChange w:id="244" w:author="Russell, Seth" w:date="2018-12-17T08:22:00Z">
          <w:pPr>
            <w:keepNext/>
            <w:keepLines/>
            <w:contextualSpacing w:val="0"/>
            <w:outlineLvl w:val="1"/>
          </w:pPr>
        </w:pPrChange>
      </w:pPr>
      <w:bookmarkStart w:id="245" w:name="software-optimization"/>
      <w:bookmarkStart w:id="246" w:name="_Toc523169477"/>
      <w:bookmarkEnd w:id="245"/>
      <w:del w:id="247" w:author="Russell, Seth" w:date="2018-12-14T10:04:00Z">
        <w:r w:rsidRPr="005C6BD8" w:rsidDel="00437F9A">
          <w:rPr>
            <w:rFonts w:eastAsia="Times New Roman"/>
            <w:bCs/>
            <w:sz w:val="28"/>
          </w:rPr>
          <w:delText>S</w:delText>
        </w:r>
        <w:r w:rsidR="005866E2" w:rsidRPr="005C6BD8" w:rsidDel="00437F9A">
          <w:rPr>
            <w:rFonts w:eastAsia="Times New Roman"/>
            <w:bCs/>
            <w:sz w:val="28"/>
          </w:rPr>
          <w:delText>OFTWARE</w:delText>
        </w:r>
        <w:r w:rsidRPr="005C6BD8" w:rsidDel="00437F9A">
          <w:rPr>
            <w:rFonts w:eastAsia="Times New Roman"/>
            <w:bCs/>
            <w:sz w:val="28"/>
          </w:rPr>
          <w:delText xml:space="preserve"> O</w:delText>
        </w:r>
        <w:r w:rsidR="005866E2" w:rsidRPr="005C6BD8" w:rsidDel="00437F9A">
          <w:rPr>
            <w:rFonts w:eastAsia="Times New Roman"/>
            <w:bCs/>
            <w:sz w:val="28"/>
          </w:rPr>
          <w:delText>PTIMIZATION</w:delText>
        </w:r>
        <w:bookmarkEnd w:id="246"/>
      </w:del>
    </w:p>
    <w:p w14:paraId="6EDF11AB" w14:textId="68D0CCE0" w:rsidR="002D08F9" w:rsidDel="00437F9A" w:rsidRDefault="002D08F9" w:rsidP="004B4B30">
      <w:pPr>
        <w:pStyle w:val="Heading3"/>
        <w:rPr>
          <w:del w:id="248" w:author="Russell, Seth" w:date="2018-12-14T10:04:00Z"/>
          <w:rFonts w:ascii="Times" w:hAnsi="Times" w:cs="Times New Roman"/>
        </w:rPr>
        <w:pPrChange w:id="249" w:author="Russell, Seth" w:date="2018-12-17T08:22:00Z">
          <w:pPr>
            <w:contextualSpacing w:val="0"/>
          </w:pPr>
        </w:pPrChange>
      </w:pPr>
      <w:del w:id="250" w:author="Russell, Seth" w:date="2018-12-14T10:04:00Z">
        <w:r w:rsidRPr="005C6BD8" w:rsidDel="00437F9A">
          <w:rPr>
            <w:rFonts w:ascii="Times" w:hAnsi="Times" w:cs="Times New Roman"/>
          </w:rPr>
          <w:delText xml:space="preserve">Getting software to run in a reasonable amount of time is always a key consideration when working with large datasets.  A mathematical understanding of software algorithms is usually a key component of computer science and software engineering curricula, but not widely covered in other disciplines. Additionally, while software engineering texts and curricula highlight the importance of testing for non-functional requirements such as performance </w:delText>
        </w:r>
        <w:r w:rsidRPr="005C6BD8" w:rsidDel="00437F9A">
          <w:rPr>
            <w:rFonts w:ascii="Times" w:hAnsi="Times" w:cs="Times New Roman"/>
          </w:rPr>
          <w:fldChar w:fldCharType="begin"/>
        </w:r>
        <w:r w:rsidRPr="005C6BD8" w:rsidDel="00437F9A">
          <w:rPr>
            <w:rFonts w:ascii="Times" w:hAnsi="Times" w:cs="Times New Roman"/>
          </w:rPr>
          <w:delInstrText xml:space="preserve"> ADDIN ZOTERO_ITEM CSL_CITATION {"citationID":"GLFf9JFM","properties":{"formattedCitation":"(Sommerville,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delInstrText>
        </w:r>
        <w:r w:rsidRPr="005C6BD8" w:rsidDel="00437F9A">
          <w:rPr>
            <w:rFonts w:ascii="Times" w:hAnsi="Times" w:cs="Times New Roman"/>
          </w:rPr>
          <w:fldChar w:fldCharType="separate"/>
        </w:r>
        <w:r w:rsidRPr="005C6BD8" w:rsidDel="00437F9A">
          <w:rPr>
            <w:rFonts w:ascii="Times" w:hAnsi="Times" w:cs="Times New Roman"/>
            <w:noProof/>
          </w:rPr>
          <w:delText>(Sommerville, 2015)</w:delText>
        </w:r>
        <w:r w:rsidRPr="005C6BD8" w:rsidDel="00437F9A">
          <w:rPr>
            <w:rFonts w:ascii="Times" w:hAnsi="Times" w:cs="Times New Roman"/>
          </w:rPr>
          <w:fldChar w:fldCharType="end"/>
        </w:r>
        <w:r w:rsidRPr="005C6BD8" w:rsidDel="00437F9A">
          <w:rPr>
            <w:rFonts w:ascii="Times" w:hAnsi="Times" w:cs="Times New Roman"/>
          </w:rPr>
          <w:delText>, they often fail to provide details on how best to evaluate software performance or how to plan for performance during the various phases of software lifecycle.</w:delText>
        </w:r>
      </w:del>
    </w:p>
    <w:p w14:paraId="136F63DA" w14:textId="2D509035" w:rsidR="005C6BD8" w:rsidRPr="005C6BD8" w:rsidDel="00437F9A" w:rsidRDefault="005C6BD8" w:rsidP="004B4B30">
      <w:pPr>
        <w:pStyle w:val="Heading3"/>
        <w:rPr>
          <w:del w:id="251" w:author="Russell, Seth" w:date="2018-12-14T10:04:00Z"/>
          <w:rFonts w:ascii="Times" w:hAnsi="Times" w:cs="Times New Roman"/>
        </w:rPr>
        <w:pPrChange w:id="252" w:author="Russell, Seth" w:date="2018-12-17T08:22:00Z">
          <w:pPr>
            <w:contextualSpacing w:val="0"/>
          </w:pPr>
        </w:pPrChange>
      </w:pPr>
    </w:p>
    <w:p w14:paraId="7EB5B92A" w14:textId="4B3EC7E1" w:rsidR="002D08F9" w:rsidDel="00437F9A" w:rsidRDefault="002D08F9" w:rsidP="004B4B30">
      <w:pPr>
        <w:pStyle w:val="Heading3"/>
        <w:rPr>
          <w:del w:id="253" w:author="Russell, Seth" w:date="2018-12-14T10:04:00Z"/>
          <w:rFonts w:ascii="Times" w:hAnsi="Times" w:cs="Times New Roman"/>
        </w:rPr>
        <w:pPrChange w:id="254" w:author="Russell, Seth" w:date="2018-12-17T08:22:00Z">
          <w:pPr>
            <w:contextualSpacing w:val="0"/>
          </w:pPr>
        </w:pPrChange>
      </w:pPr>
      <w:del w:id="255" w:author="Russell, Seth" w:date="2018-12-14T10:04:00Z">
        <w:r w:rsidRPr="005C6BD8" w:rsidDel="00437F9A">
          <w:rPr>
            <w:rFonts w:ascii="Times" w:hAnsi="Times" w:cs="Times New Roman"/>
          </w:rPr>
          <w:delText>The survey of R packages that follows indicates that approximately 75% of packages do not use optimization related packages nor compiled code to improve performance.  Following the analysis of R packages, this section will provide a starting point for additional study, research, and experimentation. The key aspects of software optimization discussed in this are: identify a performance target, understanding and applying Big O notation, and the use code profiling and benchmarking tools.</w:delText>
        </w:r>
      </w:del>
    </w:p>
    <w:p w14:paraId="5C0C8168" w14:textId="13782AA5" w:rsidR="005C6BD8" w:rsidRPr="005C6BD8" w:rsidDel="00437F9A" w:rsidRDefault="005C6BD8" w:rsidP="004B4B30">
      <w:pPr>
        <w:pStyle w:val="Heading3"/>
        <w:rPr>
          <w:del w:id="256" w:author="Russell, Seth" w:date="2018-12-14T10:04:00Z"/>
          <w:rFonts w:ascii="Times" w:hAnsi="Times" w:cs="Times New Roman"/>
        </w:rPr>
        <w:pPrChange w:id="257" w:author="Russell, Seth" w:date="2018-12-17T08:22:00Z">
          <w:pPr>
            <w:contextualSpacing w:val="0"/>
          </w:pPr>
        </w:pPrChange>
      </w:pPr>
    </w:p>
    <w:p w14:paraId="1C8D7DC4" w14:textId="01FAEE22" w:rsidR="002D08F9" w:rsidRPr="005C6BD8" w:rsidRDefault="005C6BD8" w:rsidP="004B4B30">
      <w:pPr>
        <w:pStyle w:val="Heading3"/>
        <w:rPr>
          <w:rFonts w:eastAsia="Times New Roman"/>
          <w:bCs/>
        </w:rPr>
        <w:pPrChange w:id="258" w:author="Russell, Seth" w:date="2018-12-17T08:22:00Z">
          <w:pPr>
            <w:keepNext/>
            <w:keepLines/>
            <w:contextualSpacing w:val="0"/>
            <w:outlineLvl w:val="2"/>
          </w:pPr>
        </w:pPrChange>
      </w:pPr>
      <w:bookmarkStart w:id="259" w:name="_Toc523169478"/>
      <w:r w:rsidRPr="005C6BD8">
        <w:rPr>
          <w:rFonts w:eastAsia="Times New Roman"/>
          <w:bCs/>
        </w:rPr>
        <w:t>ANALYSIS OF OPTIMIZATION OF R PACKAGES</w:t>
      </w:r>
      <w:del w:id="260" w:author="Russell, Seth" w:date="2018-12-14T10:05:00Z">
        <w:r w:rsidRPr="005C6BD8" w:rsidDel="00437F9A">
          <w:rPr>
            <w:rFonts w:eastAsia="Times New Roman"/>
            <w:bCs/>
          </w:rPr>
          <w:delText xml:space="preserve"> ON CRAN</w:delText>
        </w:r>
      </w:del>
      <w:bookmarkEnd w:id="259"/>
    </w:p>
    <w:p w14:paraId="7B1E8544" w14:textId="77777777"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In order to get an estimate of the level of software optimization common among R software, an analysis of R packages available through CRAN has been performed.  To analyze the use of software optimization tools and techniques we evaluated all CRAN packages on two different metrics:</w:t>
      </w:r>
    </w:p>
    <w:p w14:paraId="16125A78" w14:textId="77777777" w:rsidR="005C6BD8" w:rsidRPr="005C6BD8" w:rsidRDefault="005C6BD8" w:rsidP="005C6BD8">
      <w:pPr>
        <w:contextualSpacing w:val="0"/>
        <w:rPr>
          <w:rFonts w:ascii="Times" w:eastAsia="Cambria" w:hAnsi="Times" w:cs="Times New Roman"/>
          <w:szCs w:val="24"/>
        </w:rPr>
      </w:pPr>
    </w:p>
    <w:p w14:paraId="5CEB8354" w14:textId="54ADDC80"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t xml:space="preserve">Metric 1: </w:t>
      </w:r>
      <w:ins w:id="261" w:author="Russell, Seth" w:date="2018-12-11T15:42:00Z">
        <w:r w:rsidR="001671D8">
          <w:rPr>
            <w:rFonts w:ascii="Times" w:eastAsia="Cambria" w:hAnsi="Times" w:cs="Times New Roman"/>
            <w:szCs w:val="24"/>
          </w:rPr>
          <w:t xml:space="preserve">In the source code of each package, search </w:t>
        </w:r>
      </w:ins>
      <w:del w:id="262" w:author="Russell, Seth" w:date="2018-12-11T15:42:00Z">
        <w:r w:rsidRPr="005C6BD8" w:rsidDel="001671D8">
          <w:rPr>
            <w:rFonts w:ascii="Times" w:eastAsia="Cambria" w:hAnsi="Times" w:cs="Times New Roman"/>
            <w:szCs w:val="24"/>
          </w:rPr>
          <w:delText xml:space="preserve">Grep </w:delText>
        </w:r>
      </w:del>
      <w:r w:rsidRPr="005C6BD8">
        <w:rPr>
          <w:rFonts w:ascii="Times" w:eastAsia="Cambria" w:hAnsi="Times" w:cs="Times New Roman"/>
          <w:szCs w:val="24"/>
        </w:rPr>
        <w:t>for non-empty src directories</w:t>
      </w:r>
      <w:ins w:id="263" w:author="Russell, Seth" w:date="2018-12-11T15:42:00Z">
        <w:r w:rsidR="001671D8">
          <w:rPr>
            <w:rFonts w:ascii="Times" w:eastAsia="Cambria" w:hAnsi="Times" w:cs="Times New Roman"/>
            <w:szCs w:val="24"/>
          </w:rPr>
          <w:t xml:space="preserve"> </w:t>
        </w:r>
        <w:r w:rsidR="001671D8" w:rsidRPr="002D08F9">
          <w:rPr>
            <w:rFonts w:ascii="Times" w:eastAsia="Cambria" w:hAnsi="Times" w:cs="Times New Roman"/>
            <w:szCs w:val="24"/>
          </w:rPr>
          <w:t xml:space="preserve">using the </w:t>
        </w:r>
        <w:r w:rsidR="001671D8">
          <w:rPr>
            <w:rFonts w:ascii="Times" w:eastAsia="Cambria" w:hAnsi="Times" w:cs="Times New Roman"/>
            <w:szCs w:val="24"/>
          </w:rPr>
          <w:t xml:space="preserve">regular expression </w:t>
        </w:r>
        <w:r w:rsidR="001671D8" w:rsidRPr="002D08F9">
          <w:rPr>
            <w:rFonts w:ascii="Times" w:eastAsia="Cambria" w:hAnsi="Times" w:cs="Times New Roman"/>
            <w:szCs w:val="24"/>
          </w:rPr>
          <w:t>pattern</w:t>
        </w:r>
        <w:r w:rsidR="001671D8">
          <w:rPr>
            <w:rFonts w:ascii="Times" w:eastAsia="Cambria" w:hAnsi="Times" w:cs="Times New Roman"/>
            <w:szCs w:val="24"/>
          </w:rPr>
          <w:t xml:space="preserve"> </w:t>
        </w:r>
      </w:ins>
      <w:ins w:id="264" w:author="Russell, Seth" w:date="2018-12-11T15:43:00Z">
        <w:r w:rsidR="001671D8" w:rsidRPr="001671D8">
          <w:rPr>
            <w:rFonts w:ascii="Times" w:eastAsia="Cambria" w:hAnsi="Times" w:cs="Times New Roman"/>
            <w:szCs w:val="24"/>
          </w:rPr>
          <w:t>"</w:t>
        </w:r>
        <w:proofErr w:type="gramStart"/>
        <w:r w:rsidR="001671D8" w:rsidRPr="001671D8">
          <w:rPr>
            <w:rFonts w:ascii="Times" w:eastAsia="Cambria" w:hAnsi="Times" w:cs="Times New Roman"/>
            <w:szCs w:val="24"/>
          </w:rPr>
          <w:t>src[</w:t>
        </w:r>
        <w:proofErr w:type="gramEnd"/>
        <w:r w:rsidR="001671D8" w:rsidRPr="001671D8">
          <w:rPr>
            <w:rFonts w:ascii="Times" w:eastAsia="Cambria" w:hAnsi="Times" w:cs="Times New Roman"/>
            <w:szCs w:val="24"/>
          </w:rPr>
          <w:t>^/]*/.+"</w:t>
        </w:r>
      </w:ins>
      <w:r w:rsidRPr="005C6BD8">
        <w:rPr>
          <w:rFonts w:ascii="Times" w:eastAsia="Cambria" w:hAnsi="Times" w:cs="Times New Roman"/>
          <w:szCs w:val="24"/>
        </w:rPr>
        <w:t>. By convention, packages using compiled code (C, C++, Fortran) place those files in a '/src' directory.</w:t>
      </w:r>
    </w:p>
    <w:p w14:paraId="20FB2516" w14:textId="77777777" w:rsidR="005C6BD8" w:rsidRPr="005C6BD8" w:rsidRDefault="005C6BD8" w:rsidP="005C6BD8">
      <w:pPr>
        <w:ind w:left="720"/>
        <w:contextualSpacing w:val="0"/>
        <w:rPr>
          <w:rFonts w:ascii="Times" w:eastAsia="Cambria" w:hAnsi="Times" w:cs="Times New Roman"/>
          <w:szCs w:val="24"/>
        </w:rPr>
      </w:pPr>
    </w:p>
    <w:p w14:paraId="521A10A5" w14:textId="7BF5E8AF" w:rsidR="002D08F9" w:rsidRDefault="002D08F9" w:rsidP="005C6BD8">
      <w:pPr>
        <w:ind w:left="720"/>
        <w:contextualSpacing w:val="0"/>
        <w:rPr>
          <w:rFonts w:ascii="Times" w:eastAsia="Cambria" w:hAnsi="Times" w:cs="Times New Roman"/>
          <w:szCs w:val="24"/>
        </w:rPr>
      </w:pPr>
      <w:r w:rsidRPr="005C6BD8">
        <w:rPr>
          <w:rFonts w:ascii="Times" w:eastAsia="Cambria" w:hAnsi="Times" w:cs="Times New Roman"/>
          <w:szCs w:val="24"/>
        </w:rPr>
        <w:t xml:space="preserve">Metric 2: Check for stated dependencies on packages that can optimize, scale performance, or evaluate performance of a package. Packages included in analysis are: DSL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{"citationID":"wc7VTdWQ","properties":{"formattedCitation":"(Feinerer, Theussl &amp; Buchta, 2015)","plainCitation":"(Feinerer, Theussl &amp; Buchta, 2015)","noteIndex":0},"citationItems":[{"id":1937,"uris":["http://zotero.org/users/2180197/items/CCV559F8"],"uri":["http://zotero.org/users/2180197/items/CCV559F8"],"itemData":{"id":1937,"type":"book","title":"DSL: Distributed Storage and List","version":"0.1-6","source":"R-Packages","abstract":"An abstract DList class helps storing large list-type objects in a distributed manner. Corresponding high-level functions and methods for handling distributed storage (DStorage) and lists allows for processing such DLists on distributed systems efficiently. In doing so it uses a well defined storage backend implemented based on the DStorage class.","URL":"https://CRAN.R-project.org/package=DSL","shortTitle":"DSL","author":[{"family":"Feinerer","given":"Ingo"},{"family":"Theussl","given":"Stefan"},{"family":"Buchta","given":"Christian"}],"issued":{"date-parts":[["2015",7,3]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(Feinerer, Theussl &amp; Buchta,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Rcpp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{"citationID":"0wFXgvcC","properties":{"formattedCitation":"(Eddelbuettel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(Eddelbuettel &amp; Balamuta,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RcppParallel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{"citationID":"aHVdPpj4","properties":{"formattedCitation":"(Allaire et al., 2018)","plainCitation":"(Allaire et al., 2018)","noteIndex":0},"citationItems":[{"id":1940,"uris":["http://zotero.org/users/2180197/items/YH5K4TLB"],"uri":["http://zotero.org/users/2180197/items/YH5K4TLB"],"itemData":{"id":1940,"type":"book","title":"RcppParallel: Parallel Programming Tools for 'Rcpp'","version":"4.4.1","source":"R-Packages","abstract":"High level functions for parallel programming with 'Rcpp'. For example, the 'parallelFor()' function can be used to convert the work of a standard serial \"for\" loop into a parallel one and the 'parallelReduce()' function can be used for accumulating aggregate or other values.","URL":"https://CRAN.R-project.org/package=RcppParallel","shortTitle":"RcppParallel","author":[{"family":"Allaire","given":"J. J."},{"family":"Francois","given":"Romain"},{"family":"Ushey","given":"Kevin"},{"family":"Vandenbrouck","given":"Gregory"},{"family":"library","given":"Marcus Geelnard (TinyThread"},{"family":"http://tinythreadpp.bitsnbites.eu/)","given":""},{"family":"RStudio","given":""},{"family":"library","given":"Intel (Intel TBB"},{"family":"https://www.threadingbuildingblocks.org/)","given":""},{"family":"Microsoft","given":""}],"issued":{"date-parts":[["2018",7,19]]}}}],"schema":"https://github.com/citation-style-language/schema/raw/master/csl-citation.json"}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(Allaire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Rmpi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{"citationID":"LV22Kgua","properties":{"formattedCitation":"(Yu, 2002)","plainCitation":"(Yu, 2002)","noteIndex":0},"citationItems":[{"id":1941,"uris":["http://zotero.org/users/2180197/items/MJIQUAWQ"],"uri":["http://zotero.org/users/2180197/items/MJIQUAWQ"],"itemData":{"id":1941,"type":"article-journal","title":"Rmpi: Parallel Statistical Computing in R","container-title":"R News","page":"10–14","volume":"2","issue":"2","URL":"https://cran.r-project.org/doc/Rnews/Rnews_2002-2.pdf","author":[{"family":"Yu","given":"Hao"}],"issued":{"date-parts":[["2002"]]}}}],"schema":"https://github.com/citation-style-language/schema/raw/master/csl-citation.json"}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(Yu, 2002)</w:t>
      </w:r>
      <w:r w:rsidRPr="005C6BD8">
        <w:rPr>
          <w:rFonts w:ascii="Times" w:eastAsia="Cambria" w:hAnsi="Times" w:cs="Times New Roman"/>
          <w:szCs w:val="24"/>
        </w:rPr>
        <w:fldChar w:fldCharType="end"/>
      </w:r>
      <w:r w:rsidRPr="005C6BD8">
        <w:rPr>
          <w:rFonts w:ascii="Times" w:eastAsia="Cambria" w:hAnsi="Times" w:cs="Times New Roman"/>
          <w:szCs w:val="24"/>
        </w:rPr>
        <w:t xml:space="preserve">, SparkR </w:t>
      </w:r>
      <w:r w:rsidRPr="005C6BD8">
        <w:rPr>
          <w:rFonts w:ascii="Times" w:eastAsia="Cambria" w:hAnsi="Times" w:cs="Times New Roman"/>
          <w:szCs w:val="24"/>
        </w:rPr>
        <w:fldChar w:fldCharType="begin"/>
      </w:r>
      <w:ins w:id="265" w:author="Russell, Seth" w:date="2018-11-08T10:56:00Z">
        <w:r w:rsidR="00271BA6">
          <w:rPr>
            <w:rFonts w:ascii="Times" w:eastAsia="Cambria" w:hAnsi="Times" w:cs="Times New Roman"/>
            <w:szCs w:val="24"/>
          </w:rPr>
          <w:instrText xml:space="preserve"> ADDIN ZOTERO_ITEM CSL_CITATION {"citationID":"JvIR9MoZ","properties":{"formattedCitation":"(Apache Software Foundation, 2018)","plainCitation":"(Apache Software Foundation, 2018)","noteIndex":0},"citationItems":[{"id":1942,"uris":["http://zotero.org/users/2180197/items/ANSPMXWU"],"uri":["http://zotero.org/users/2180197/items/ANSPMXWU"],"itemData":{"id":1942,"type":"webpage","title":"SparkR (R on Spark) - Spark 2.3.2 Documentation","URL":"https://spark.apache.org/docs/latest/sparkr.html","author":[{"literal":"Apache Software Foundation"}],"issued":{"date-parts":[["2018"]]}}}],"schema":"https://github.com/citation-style-language/schema/raw/master/csl-citation.json"} </w:instrText>
        </w:r>
      </w:ins>
      <w:del w:id="266" w:author="Russell, Seth" w:date="2018-11-08T10:56:00Z">
        <w:r w:rsidRPr="005C6BD8" w:rsidDel="00271BA6">
          <w:rPr>
            <w:rFonts w:ascii="Times" w:eastAsia="Cambria" w:hAnsi="Times" w:cs="Times New Roman"/>
            <w:szCs w:val="24"/>
          </w:rPr>
          <w:delInstrText xml:space="preserve"> ADDIN ZOTERO_ITEM CSL_CITATION {"citationID":"JvIR9MoZ","properties":{"formattedCitation":"(\\uc0\\u8220{}SparkR (R on Spark) - Spark 2.3.2 Documentation\\uc0\\u8221{})","plainCitation":"(“SparkR (R on Spark) - Spark 2.3.2 Documentation”)","noteIndex":0},"citationItems":[{"id":1942,"uris":["http://zotero.org/users/2180197/items/ANSPMXWU"],"uri":["http://zotero.org/users/2180197/items/ANSPMXWU"],"itemData":{"id":1942,"type":"webpage","title":"SparkR (R on Spark) - Spark 2.3.2 Documentation","URL":"https://spark.apache.org/docs/latest/sparkr.html"}}],"schema":"https://github.com/citation-style-language/schema/raw/master/csl-citation.json"} </w:delInstrText>
        </w:r>
      </w:del>
      <w:r w:rsidRPr="005C6BD8">
        <w:rPr>
          <w:rFonts w:ascii="Times" w:eastAsia="Cambria" w:hAnsi="Times" w:cs="Times New Roman"/>
          <w:szCs w:val="24"/>
        </w:rPr>
        <w:fldChar w:fldCharType="separate"/>
      </w:r>
      <w:ins w:id="267" w:author="Russell, Seth" w:date="2018-11-08T10:56:00Z">
        <w:r w:rsidR="00271BA6">
          <w:rPr>
            <w:rFonts w:ascii="Times" w:eastAsia="Cambria" w:hAnsi="Times" w:cs="Times New Roman"/>
            <w:szCs w:val="24"/>
          </w:rPr>
          <w:t>(Apache Software Foundation, 2018)</w:t>
        </w:r>
      </w:ins>
      <w:del w:id="268" w:author="Russell, Seth" w:date="2018-11-08T10:56:00Z">
        <w:r w:rsidRPr="00271BA6" w:rsidDel="00271BA6">
          <w:rPr>
            <w:rFonts w:ascii="Times" w:eastAsia="Cambria" w:hAnsi="Times" w:cs="Times New Roman"/>
            <w:szCs w:val="24"/>
          </w:rPr>
          <w:delText>(“SparkR (R on Spark) - Spark 2.3.2 Documentation”)</w:delText>
        </w:r>
      </w:del>
      <w:r w:rsidRPr="005C6BD8">
        <w:rPr>
          <w:rFonts w:ascii="Times" w:eastAsia="Cambria" w:hAnsi="Times" w:cs="Times New Roman"/>
          <w:szCs w:val="24"/>
        </w:rPr>
        <w:fldChar w:fldCharType="end"/>
      </w:r>
      <w:r w:rsidRPr="005C6BD8">
        <w:rPr>
          <w:rFonts w:ascii="Times" w:eastAsia="Cambria" w:hAnsi="Times" w:cs="Times New Roman"/>
          <w:szCs w:val="24"/>
        </w:rPr>
        <w:t xml:space="preserve">, batchtools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{"citationID":"TcLKAovu","properties":{"formattedCitation":"(Bischl et al., 2015)","plainCitation":"(Bischl et al., 2015)","noteIndex":0},"citationItems":[{"id":1944,"uris":["http://zotero.org/users/2180197/items/7M582TIQ"],"uri":["http://zotero.org/users/2180197/items/7M582TIQ"],"itemData":{"id":1944,"type":"article-journal","title":"BatchJobs and BatchExperiments: Abstraction Mechanisms for Using R in Batch Environments","container-title":"Journal of Statistical Software","page":"1–25","volume":"64","issue":"11","URL":"http://www.jstatsoft.org/v64/i11/","author":[{"family":"Bischl","given":"Bernd"},{"family":"Lang","given":"Michel"},{"family":"Mersmann","given":"Olaf"},{"family":"Rahnenführer","given":"Jörg"},{"family":"Weihs","given":"Claus"}],"issued":{"date-parts":[["2015"]]}}}],"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et al., 2015)</w:t>
      </w:r>
      <w:r w:rsidRPr="005C6BD8">
        <w:rPr>
          <w:rFonts w:ascii="Times" w:eastAsia="Cambria" w:hAnsi="Times" w:cs="Times New Roman"/>
          <w:szCs w:val="24"/>
        </w:rPr>
        <w:fldChar w:fldCharType="end"/>
      </w:r>
      <w:r w:rsidRPr="005C6BD8">
        <w:rPr>
          <w:rFonts w:ascii="Times" w:eastAsia="Cambria" w:hAnsi="Times" w:cs="Times New Roman"/>
          <w:szCs w:val="24"/>
        </w:rPr>
        <w:t>,</w:t>
      </w:r>
      <w:ins w:id="269" w:author="Russell, Seth" w:date="2018-12-10T16:21:00Z">
        <w:r w:rsidR="00581C2E">
          <w:rPr>
            <w:rFonts w:ascii="Times" w:eastAsia="Cambria" w:hAnsi="Times" w:cs="Times New Roman"/>
            <w:szCs w:val="24"/>
          </w:rPr>
          <w:t xml:space="preserve"> bench </w:t>
        </w:r>
      </w:ins>
      <w:ins w:id="270" w:author="Russell, Seth" w:date="2018-12-10T16:28:00Z">
        <w:r w:rsidR="00581C2E">
          <w:rPr>
            <w:rFonts w:ascii="Times" w:eastAsia="Cambria" w:hAnsi="Times" w:cs="Times New Roman"/>
            <w:szCs w:val="24"/>
          </w:rPr>
          <w:fldChar w:fldCharType="begin"/>
        </w:r>
        <w:r w:rsidR="00581C2E">
          <w:rPr>
            <w:rFonts w:ascii="Times" w:eastAsia="Cambria" w:hAnsi="Times" w:cs="Times New Roman"/>
            <w:szCs w:val="24"/>
          </w:rPr>
          <w:instrText xml:space="preserve"> ADDIN ZOTERO_ITEM CSL_CITATION {"citationID":"hYCgKHMk","properties":{"formattedCitation":"(Hester, 2018)","plainCitation":"(Hester, 2018)","noteIndex":0},"citationItems":[{"id":2088,"uris":["http://zotero.org/users/2180197/items/PEMRB5NT"],"uri":["http://zotero.org/users/2180197/items/PEMRB5NT"],"itemData":{"id":2088,"type":"book","title":"bench: High Precision Timing of R Expressions","version":"1.0.1","source":"R-Packages","abstract":"Tools to accurately benchmark and analyze execution times for R expressions.","URL":"https://cran.r-project.org/package=bench","shortTitle":"bench","author":[{"family":"Hester","given":"Jim"}],"issued":{"date-parts":[["2018",6,6]]}}}],"schema":"https://github.com/citation-style-language/schema/raw/master/csl-citation.json"} </w:instrText>
        </w:r>
      </w:ins>
      <w:r w:rsidR="00581C2E">
        <w:rPr>
          <w:rFonts w:ascii="Times" w:eastAsia="Cambria" w:hAnsi="Times" w:cs="Times New Roman"/>
          <w:szCs w:val="24"/>
        </w:rPr>
        <w:fldChar w:fldCharType="separate"/>
      </w:r>
      <w:ins w:id="271" w:author="Russell, Seth" w:date="2018-12-10T16:28:00Z">
        <w:r w:rsidR="00581C2E">
          <w:rPr>
            <w:rFonts w:ascii="Times" w:eastAsia="Cambria" w:hAnsi="Times" w:cs="Times New Roman"/>
            <w:noProof/>
            <w:szCs w:val="24"/>
          </w:rPr>
          <w:t>(Hester, 2018)</w:t>
        </w:r>
        <w:r w:rsidR="00581C2E">
          <w:rPr>
            <w:rFonts w:ascii="Times" w:eastAsia="Cambria" w:hAnsi="Times" w:cs="Times New Roman"/>
            <w:szCs w:val="24"/>
          </w:rPr>
          <w:fldChar w:fldCharType="end"/>
        </w:r>
      </w:ins>
      <w:ins w:id="272" w:author="Russell, Seth" w:date="2018-12-10T16:21:00Z">
        <w:r w:rsidR="00581C2E">
          <w:rPr>
            <w:rFonts w:ascii="Times" w:eastAsia="Cambria" w:hAnsi="Times" w:cs="Times New Roman"/>
            <w:szCs w:val="24"/>
          </w:rPr>
          <w:t xml:space="preserve">, benchr </w:t>
        </w:r>
      </w:ins>
      <w:ins w:id="273" w:author="Russell, Seth" w:date="2018-12-10T16:42:00Z">
        <w:r w:rsidR="009F619F">
          <w:rPr>
            <w:rFonts w:ascii="Times" w:eastAsia="Cambria" w:hAnsi="Times" w:cs="Times New Roman"/>
            <w:szCs w:val="24"/>
          </w:rPr>
          <w:fldChar w:fldCharType="begin"/>
        </w:r>
        <w:r w:rsidR="009F619F">
          <w:rPr>
            <w:rFonts w:ascii="Times" w:eastAsia="Cambria" w:hAnsi="Times" w:cs="Times New Roman"/>
            <w:szCs w:val="24"/>
          </w:rPr>
          <w:instrText xml:space="preserve"> ADDIN ZOTERO_ITEM CSL_CITATION {"citationID":"3QhXwYrQ","properties":{"formattedCitation":"(Klevtsov, Antonov &amp; Upravitelev, 2018)","plainCitation":"(Klevtsov, Antonov &amp; Upravitelev, 2018)","noteIndex":0},"citationItems":[{"id":2089,"uris":["http://zotero.org/users/2180197/items/XZ597UE8"],"uri":["http://zotero.org/users/2180197/items/XZ597UE8"],"itemData":{"id":2089,"type":"book","title":"benchr: High Precise Measurement of R Expressions Execution Time","version":"0.2.2","source":"R-Packages","abstract":"Provides infrastructure to accurately measure and compare the execution time of R expressions.","URL":"https://cran.r-project.org/package=benchr","shortTitle":"benchr","author":[{"family":"Klevtsov","given":"Artem"},{"family":"Antonov","given":"Anton"},{"family":"Upravitelev","given":"Philipp"}],"issued":{"date-parts":[["2018",7,15]]}}}],"schema":"https://github.com/citation-style-language/schema/raw/master/csl-citation.json"} </w:instrText>
        </w:r>
      </w:ins>
      <w:r w:rsidR="009F619F">
        <w:rPr>
          <w:rFonts w:ascii="Times" w:eastAsia="Cambria" w:hAnsi="Times" w:cs="Times New Roman"/>
          <w:szCs w:val="24"/>
        </w:rPr>
        <w:fldChar w:fldCharType="separate"/>
      </w:r>
      <w:ins w:id="274" w:author="Russell, Seth" w:date="2018-12-10T16:42:00Z">
        <w:r w:rsidR="009F619F">
          <w:rPr>
            <w:rFonts w:ascii="Times" w:eastAsia="Cambria" w:hAnsi="Times" w:cs="Times New Roman"/>
            <w:noProof/>
            <w:szCs w:val="24"/>
          </w:rPr>
          <w:t>(Klevtsov, Antonov &amp; Upravitelev, 2018)</w:t>
        </w:r>
        <w:r w:rsidR="009F619F">
          <w:rPr>
            <w:rFonts w:ascii="Times" w:eastAsia="Cambria" w:hAnsi="Times" w:cs="Times New Roman"/>
            <w:szCs w:val="24"/>
          </w:rPr>
          <w:fldChar w:fldCharType="end"/>
        </w:r>
      </w:ins>
      <w:ins w:id="275" w:author="Russell, Seth" w:date="2018-12-10T16:21:00Z">
        <w:r w:rsidR="00581C2E">
          <w:rPr>
            <w:rFonts w:ascii="Times" w:eastAsia="Cambria" w:hAnsi="Times" w:cs="Times New Roman"/>
            <w:szCs w:val="24"/>
          </w:rPr>
          <w:t>,</w:t>
        </w:r>
      </w:ins>
      <w:r w:rsidRPr="005C6BD8">
        <w:rPr>
          <w:rFonts w:ascii="Times" w:eastAsia="Cambria" w:hAnsi="Times" w:cs="Times New Roman"/>
          <w:szCs w:val="24"/>
        </w:rPr>
        <w:t xml:space="preserve"> doMC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{"citationID":"05FL4Nvo","properties":{"formattedCitation":"(Calaway, Analytics &amp; Weston, 2017)","plainCitation":"(Calaway, Analytics &amp; Weston, 2017)","noteIndex":0},"citationItems":[{"id":1946,"uris":["http://zotero.org/users/2180197/items/CKR4XE6J"],"uri":["http://zotero.org/users/2180197/items/CKR4XE6J"],"itemData":{"id":1946,"type":"book","title":"doMC: Foreach Parallel Adaptor for 'parallel'","version":"1.3.5","source":"R-Packages","abstract":"Provides a parallel backend for the %dopar% function using the multicore functionality of the parallel package.","URL":"https://CRAN.R-project.org/package=doMC","shortTitle":"doMC","author":[{"family":"Calaway","given":"Rich"},{"family":"Analytics","given":"Revolutio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Analytics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doMPI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{"citationID":"DFJBnuke","properties":{"formattedCitation":"(Weston, 2017)","plainCitation":"(Weston, 2017)","noteIndex":0},"citationItems":[{"id":1947,"uris":["http://zotero.org/users/2180197/items/6HVY8RF6"],"uri":["http://zotero.org/users/2180197/items/6HVY8RF6"],"itemData":{"id":1947,"type":"book","title":"doMPI: Foreach Parallel Adaptor for the Rmpi Package","version":"0.2.2","source":"R-Packages","abstract":"Provides a parallel backend for the %dopar% function using the Rmpi package.","URL":"https://CRAN.R-project.org/package=doMPI","shortTitle":"doMPI","author":[{"family":"Weston","given":"Steve"}],"issued":{"date-parts":[["2017",5,1]]}}}],"schema":"https://github.com/citation-style-language/schema/raw/master/csl-citation.json"}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doParallel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{"citationID":"Ox6IpDrp","properties":{"formattedCitation":"(Calaway et al., 2018)","plainCitation":"(Calaway et al., 2018)","noteIndex":0},"citationItems":[{"id":1948,"uris":["http://zotero.org/users/2180197/items/WQSF7HC5"],"uri":["http://zotero.org/users/2180197/items/WQSF7HC5"],"itemData":{"id":1948,"type":"book","title":"doParallel: Foreach Parallel Adaptor for the 'parallel' Package","version":"1.0.14","source":"R-Packages","abstract":"Provides a parallel backend for the %dopar% function using the parallel package.","URL":"https://CRAN.R-project.org/package=doParallel","shortTitle":"doParallel","author":[{"family":"Calaway","given":"Rich"},{"family":"Corporation","given":"Microsoft"},{"family":"Weston","given":"Steve"},{"family":"Tenenbaum","given":"Dan"}],"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doSNOW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{"citationID":"XUm9lsDG","properties":{"formattedCitation":"(Calaway, Corporation &amp; Weston, 2017)","plainCitation":"(Calaway, Corporation &amp; Weston, 2017)","noteIndex":0},"citationItems":[{"id":1949,"uris":["http://zotero.org/users/2180197/items/NDIS5BHW"],"uri":["http://zotero.org/users/2180197/items/NDIS5BHW"],"itemData":{"id":1949,"type":"book","title":"doSNOW: Foreach Parallel Adaptor for the 'snow' Package","version":"1.0.16","source":"R-Packages","abstract":"Provides a parallel backend for the %dopar% function using the snow package of Tierney, Rossini, Li, and Sevcikova.","URL":"https://CRAN.R-project.org/package=doSNOW","shortTitle":"doSNOW","author":[{"family":"Calaway","given":"Rich"},{"family":"Corporation","given":"Microsoft"},{"family":"Weston","given":"Stephen"}],"issued":{"date-parts":[["2017",12,13]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Corporation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foreach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{"citationID":"QYw8zE0Z","properties":{"formattedCitation":"(Calaway, Microsoft &amp; Weston, 2017)","plainCitation":"(Calaway, Microsoft &amp; Weston, 2017)","noteIndex":0},"citationItems":[{"id":1950,"uris":["http://zotero.org/users/2180197/items/YXKSGEGF"],"uri":["http://zotero.org/users/2180197/items/YXKSGEGF"],"itemData":{"id":1950,"type":"book","title":"foreach: Provides Foreach Looping Construct for R","version":"1.4.4","source":"R-Packages","abstract":"Support for the foreach looping construct. Foreach is an idiom that allows for iterating over elements in a collection, without the use of an explicit loop counter. This package in particular is intended to be used for its return value, rather than for its side effects. In that sense, it is similar to the standard lapply function, but doesn't require the evaluation of a function. Using foreach without side effects also facilitates executing the loop in parallel.","URL":"https://CRAN.R-project.org/package=foreach","shortTitle":"foreach","author":[{"family":"Calaway","given":"Rich"},{"family":"Microsoft","given":""},{"family":"Weston","given":"Steve"}],"issued":{"date-parts":[["2017",12,12]]}}}],"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(Calaway, Microsoft &amp; Weston, 2017)</w:t>
      </w:r>
      <w:r w:rsidRPr="005C6BD8">
        <w:rPr>
          <w:rFonts w:ascii="Times" w:eastAsia="Cambria" w:hAnsi="Times" w:cs="Times New Roman"/>
          <w:szCs w:val="24"/>
        </w:rPr>
        <w:fldChar w:fldCharType="end"/>
      </w:r>
      <w:r w:rsidRPr="005C6BD8">
        <w:rPr>
          <w:rFonts w:ascii="Times" w:eastAsia="Cambria" w:hAnsi="Times" w:cs="Times New Roman"/>
          <w:szCs w:val="24"/>
        </w:rPr>
        <w:t xml:space="preserve">, future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{"citationID":"vKmJ9LLj","properties":{"formattedCitation":"(Bengtsson, 2018)","plainCitation":"(Bengtsson, 2018)","noteIndex":0},"citationItems":[{"id":1951,"uris":["http://zotero.org/users/2180197/items/6GVFUYV7"],"uri":["http://zotero.org/users/2180197/items/6GVFUYV7"],"itemData":{"id":1951,"type":"book","title":"future: Unified Parallel and Distributed Processing in R for Everyone","version":"1.9.0","source":"R-Packages","abstract":"The purpose of this package is to provide a lightweight and unified Future API for sequential and parallel processing of R expression via futures. The simplest way to evaluate an expression in parallel is to use 'x %&lt;-% { expression }' with 'plan(multiprocess)'. This package implements sequential, multicore, multisession, and cluster futures. With these, R expressions can be evaluated on the local machine, in parallel a set of local machines, or distributed on a mix of local and remote machines. Extensions to this package implement additional backends for processing futures via compute cluster schedulers etc. Because of its unified API, there is no need to modify any code in order switch from sequential on the local machine to, say, distributed processing on a remote compute cluster. Another strength of this package is that global variables and functions are automatically identified and exported as needed, making it straightforward to tweak existing code to make use of futures.","URL":"https://CRAN.R-project.org/package=future","shortTitle":"future","author":[{"family":"Bengtsson","given":"Henrik"}],"issued":{"date-parts":[["2018",7,23]]}}}],"schema":"https://github.com/citation-style-language/schema/raw/master/csl-citation.json"}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future.apply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{"citationID":"FEIefI6l","properties":{"formattedCitation":"(Bengtsson &amp; R Core Team, 2018)","plainCitation":"(Bengtsson &amp; R Core Team, 2018)","noteIndex":0},"citationItems":[{"id":1952,"uris":["http://zotero.org/users/2180197/items/676M6S4S"],"uri":["http://zotero.org/users/2180197/items/676M6S4S"],"itemData":{"id":1952,"type":"book","title":"future.apply: Apply Function to Elements in Parallel using Futures","version":"1.0.1","source":"R-Packages","abstract":"Implementations of apply(), eapply(), lapply(), Map(), mapply(), replicate(), sapply(), tapply(), and vapply() that can be resolved using any future-supported backend, e.g. parallel on the local machine or distributed on a compute cluster. These future_*apply() functions come with the same pros and cons as the corresponding base-R *apply() functions but with the additional feature of being able to be processed via the future framework.","URL":"https://CRAN.R-project.org/package=future.apply","shortTitle":"future.apply","author":[{"family":"Bengtsson","given":"Henrik"},{"family":"R Core Team","given":""}],"issued":{"date-parts":[["2018",8,26]]}}}],"schema":"https://github.com/citation-style-language/schema/raw/master/csl-citation.json"}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(Bengtsson &amp; 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microbenchmark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{"citationID":"jHLtQuRx","properties":{"formattedCitation":"(Mersmann, 2018)","plainCitation":"(Mersmann, 2018)","noteIndex":0},"citationItems":[{"id":1697,"uris":["http://zotero.org/users/2180197/items/V39ETE57"],"uri":["http://zotero.org/users/2180197/items/V39ETE57"],"itemData":{"id":1697,"type":"book","title":"microbenchmark: Accurate Timing Functions","URL":"https://CRAN.R-project.org/package=microbenchmark","author":[{"family":"Mersmann","given":"Olaf"}],"issued":{"date-parts":[["2018"]]}}}],"schema":"https://github.com/citation-style-language/schema/raw/master/csl-citation.json"}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(Mersmann,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parallel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{"citationID":"pcP8Eejf","properties":{"formattedCitation":"(R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(R Core Team,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parallelDist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{"citationID":"OYkleoNL","properties":{"formattedCitation":"(Eckert, 2018)","plainCitation":"(Eckert, 2018)","noteIndex":0},"citationItems":[{"id":1955,"uris":["http://zotero.org/users/2180197/items/Y6BU5LTF"],"uri":["http://zotero.org/users/2180197/items/Y6BU5LTF"],"itemData":{"id":1955,"type":"book","title":"parallelDist: Parallel Distance Matrix Computation using Multiple Threads","version":"0.2.2","source":"R-Packages","abstract":"A fast parallelized alternative to R's native 'dist' function to calculate distance matrices for continuous, binary, and multi-dimensional input matrices, which supports a broad variety of 39 predefined distance functions from the 'stats', 'proxy' and 'dtw' R packages, as well as user- defined functions written in C++. For ease of use, the 'parDist' function extends the signature of the 'dist' function and uses the same parameter naming conventions as distance methods of existing R packages. The package is mainly implemented in C++ and leverages the 'RcppParallel' package to parallelize the distance computations with the help of the 'TinyThread' library. Furthermore, the 'Armadillo' linear algebra library is used for optimized matrix operations during distance calculations. The curiously recurring template pattern (CRTP) technique is applied to avoid virtual functions, which improves the Dynamic Time Warping calculations while the implementation stays flexible enough to support different DTW step patterns and normalization methods.","URL":"https://CRAN.R-project.org/package=parallelDist","shortTitle":"parallelDist","author":[{"family":"Eckert","given":"Alexander"}],"issued":{"date-parts":[["2018",9,24]]}}}],"schema":"https://github.com/citation-style-language/schema/raw/master/csl-citation.json"}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(Eckert,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parallelMap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{"citationID":"UQ2Kzr6T","properties":{"formattedCitation":"(Bischl &amp; Lang, 2015)","plainCitation":"(Bischl &amp; Lang, 2015)","noteIndex":0},"citationItems":[{"id":1956,"uris":["http://zotero.org/users/2180197/items/9GGD2PWZ"],"uri":["http://zotero.org/users/2180197/items/9GGD2PWZ"],"itemData":{"id":1956,"type":"book","title":"parallelMap: Unified Interface to Parallelization Back-Ends","version":"1.3","source":"R-Packages","abstract":"Unified parallelization framework for multiple back-end, designed for internal package and interactive usage. The main operation is a parallel \"map\" over lists. Supports local, multicore, mpi and BatchJobs mode. Allows \"tagging\" of the parallel operation with a level name that can be later selected by the user to switch on parallel execution for exactly this operation.","URL":"https://CRAN.R-project.org/package=parallelMap","shortTitle":"parallelMap","author":[{"family":"Bischl","given":"Bernd"},{"family":"Lang","given":"Michel"}],"issued":{"date-parts":[["2015",6,10]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(Bischl &amp; Lang, 2015)</w:t>
      </w:r>
      <w:r w:rsidRPr="005C6BD8">
        <w:rPr>
          <w:rFonts w:ascii="Times" w:eastAsia="Cambria" w:hAnsi="Times" w:cs="Times New Roman"/>
          <w:szCs w:val="24"/>
        </w:rPr>
        <w:fldChar w:fldCharType="end"/>
      </w:r>
      <w:r w:rsidRPr="005C6BD8">
        <w:rPr>
          <w:rFonts w:ascii="Times" w:eastAsia="Cambria" w:hAnsi="Times" w:cs="Times New Roman"/>
          <w:szCs w:val="24"/>
        </w:rPr>
        <w:t xml:space="preserve">, partools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{"citationID":"1noP7LCa","properties":{"formattedCitation":"(Matloff, 2016)","plainCitation":"(Matloff, 2016)","noteIndex":0},"citationItems":[{"id":1957,"uris":["http://zotero.org/users/2180197/items/H7RQWTZ2"],"uri":["http://zotero.org/users/2180197/items/H7RQWTZ2"],"itemData":{"id":1957,"type":"article-journal","title":"Software Alchemy: Turning Complex Statistical Computations into Embarrassingly-Parallel Ones","container-title":"Journal of Statistical Software","page":"1–15","volume":"71","issue":"4","DOI":"10.18637/jss.v071.i04","author":[{"family":"Matloff","given":"Norman"}],"issued":{"date-parts":[["2016"]]}}}],"schema":"https://github.com/citation-style-language/schema/raw/master/csl-citation.json"}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(Matloff, 2016)</w:t>
      </w:r>
      <w:r w:rsidRPr="005C6BD8">
        <w:rPr>
          <w:rFonts w:ascii="Times" w:eastAsia="Cambria" w:hAnsi="Times" w:cs="Times New Roman"/>
          <w:szCs w:val="24"/>
        </w:rPr>
        <w:fldChar w:fldCharType="end"/>
      </w:r>
      <w:r w:rsidRPr="005C6BD8">
        <w:rPr>
          <w:rFonts w:ascii="Times" w:eastAsia="Cambria" w:hAnsi="Times" w:cs="Times New Roman"/>
          <w:szCs w:val="24"/>
        </w:rPr>
        <w:t xml:space="preserve">, profr </w:t>
      </w:r>
      <w:r w:rsidRPr="005C6BD8">
        <w:rPr>
          <w:rFonts w:ascii="Times" w:eastAsia="Cambria" w:hAnsi="Times" w:cs="Times New Roman"/>
          <w:szCs w:val="24"/>
        </w:rPr>
        <w:fldChar w:fldCharType="begin"/>
      </w:r>
      <w:ins w:id="276" w:author="Russell, Seth" w:date="2018-12-17T08:25:00Z">
        <w:r w:rsidR="001B60B9">
          <w:rPr>
            <w:rFonts w:ascii="Times" w:eastAsia="Cambria" w:hAnsi="Times" w:cs="Times New Roman"/>
            <w:szCs w:val="24"/>
          </w:rPr>
          <w: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instrText>
        </w:r>
      </w:ins>
      <w:del w:id="277" w:author="Russell, Seth" w:date="2018-12-11T14:05:00Z">
        <w:r w:rsidRPr="005C6BD8" w:rsidDel="00182F59">
          <w:rPr>
            <w:rFonts w:ascii="Times" w:eastAsia="Cambria" w:hAnsi="Times" w:cs="Times New Roman"/>
            <w:szCs w:val="24"/>
          </w:rPr>
          <w:delInstrText xml:space="preserve"> ADDIN ZOTERO_ITEM CSL_CITATION {"citationID":"UhTcJQSC","properties":{"formattedCitation":"(Wickham, 2014a)","plainCitation":"(Wickham, 2014a)","noteIndex":0},"citationItems":[{"id":1958,"uris":["http://zotero.org/users/2180197/items/E8HKZXCH"],"uri":["http://zotero.org/users/2180197/items/E8HKZXCH"],"itemData":{"id":1958,"type":"book","title":"profr: An alternative display for profiling information","version":"0.3.1","source":"R-Packages","abstract":"profr provides an alternative data structure and visual rendering for the profiling information generated by Rprof.","URL":"https://CRAN.R-project.org/package=profr","shortTitle":"profr","author":[{"family":"Wickham","given":"Hadley"}],"issued":{"date-parts":[["2014",4,22]]}}}],"schema":"https://github.com/citation-style-language/schema/raw/master/csl-citation.json"} </w:delInstrText>
        </w:r>
      </w:del>
      <w:r w:rsidRPr="005C6BD8">
        <w:rPr>
          <w:rFonts w:ascii="Times" w:eastAsia="Cambria" w:hAnsi="Times" w:cs="Times New Roman"/>
          <w:szCs w:val="24"/>
        </w:rPr>
        <w:fldChar w:fldCharType="separate"/>
      </w:r>
      <w:ins w:id="278" w:author="Russell, Seth" w:date="2018-12-17T08:25:00Z">
        <w:r w:rsidR="001B60B9">
          <w:rPr>
            <w:rFonts w:ascii="Times" w:eastAsia="Cambria" w:hAnsi="Times" w:cs="Times New Roman"/>
            <w:noProof/>
            <w:szCs w:val="24"/>
          </w:rPr>
          <w:t>(Wickham, 2014a)</w:t>
        </w:r>
      </w:ins>
      <w:del w:id="279" w:author="Russell, Seth" w:date="2018-12-11T14:05:00Z">
        <w:r w:rsidRPr="001B60B9" w:rsidDel="00182F59">
          <w:rPr>
            <w:rFonts w:ascii="Times" w:eastAsia="Cambria" w:hAnsi="Times" w:cs="Times New Roman"/>
            <w:noProof/>
            <w:szCs w:val="24"/>
          </w:rPr>
          <w:delText>(Wickham, 2014a)</w:delText>
        </w:r>
      </w:del>
      <w:r w:rsidRPr="005C6BD8">
        <w:rPr>
          <w:rFonts w:ascii="Times" w:eastAsia="Cambria" w:hAnsi="Times" w:cs="Times New Roman"/>
          <w:szCs w:val="24"/>
        </w:rPr>
        <w:fldChar w:fldCharType="end"/>
      </w:r>
      <w:r w:rsidRPr="005C6BD8">
        <w:rPr>
          <w:rFonts w:ascii="Times" w:eastAsia="Cambria" w:hAnsi="Times" w:cs="Times New Roman"/>
          <w:szCs w:val="24"/>
        </w:rPr>
        <w:t xml:space="preserve">, profvis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{"citationID":"ObBjkUv0","properties":{"formattedCitation":"(Chang &amp; Luraschi, 2018)","plainCitation":"(Chang &amp; Luraschi, 2018)","noteIndex":0},"citationItems":[{"id":1704,"uris":["http://zotero.org/users/2180197/items/L35F8YDR"],"uri":["http://zotero.org/users/2180197/items/L35F8YDR"],"itemData":{"id":1704,"type":"book","title":"profvis: Interactive Visualizations for Profiling R Code","URL":"https://CRAN.R-project.org/package=profvis","author":[{"family":"Chang","given":"Winston"},{"family":"Luraschi","given":"Javier"}],"issued":{"date-parts":[["2018"]]}}}],"schema":"https://github.com/citation-style-language/schema/raw/master/csl-citation.json"}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(Chang &amp; Luraschi,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rbenchmark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{"citationID":"Nf7wJIJJ","properties":{"formattedCitation":"(Kusnierczyk, Eddelbuettel &amp; Hasselman, 2012)","plainCitation":"(Kusnierczyk, Eddelbuettel &amp; Hasselman, 2012)","noteIndex":0},"citationItems":[{"id":1960,"uris":["http://zotero.org/users/2180197/items/PZICYSL2"],"uri":["http://zotero.org/users/2180197/items/PZICYSL2"],"itemData":{"id":1960,"type":"book","title":"rbenchmark: Benchmarking routine for R","version":"1.0.0","source":"R-Packages","abstract":"rbenchmark is inspired by the Perl module Benchmark, and is intended to facilitate benchmarking of arbitrary R code. The library consists of just one function, benchmark, which is a simple wrapper around system.time. Given a specification of the benchmarking process (counts of replications, evaluation environment) and an arbitrary number of expressions, benchmark evaluates each of the expressions in the specified environment, replicating the evaluation as many times as specified, and returning the results conveniently wrapped into a data frame.","URL":"https://CRAN.R-project.org/package=rbenchmark","shortTitle":"rbenchmark","author":[{"family":"Kusnierczyk","given":"Wacek"},{"family":"Eddelbuettel","given":"Dirk"},{"family":"Hasselman","given":"Berend"}],"issued":{"date-parts":[["2012",8,30]]}}}],"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(Kusnierczyk, Eddelbuettel &amp; Hasselman, 2012)</w:t>
      </w:r>
      <w:r w:rsidRPr="005C6BD8">
        <w:rPr>
          <w:rFonts w:ascii="Times" w:eastAsia="Cambria" w:hAnsi="Times" w:cs="Times New Roman"/>
          <w:szCs w:val="24"/>
        </w:rPr>
        <w:fldChar w:fldCharType="end"/>
      </w:r>
      <w:r w:rsidRPr="005C6BD8">
        <w:rPr>
          <w:rFonts w:ascii="Times" w:eastAsia="Cambria" w:hAnsi="Times" w:cs="Times New Roman"/>
          <w:szCs w:val="24"/>
        </w:rPr>
        <w:t xml:space="preserve">, snow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{"citationID":"NzdPvgUm","properties":{"formattedCitation":"(Tierney et al., 2018)","plainCitation":"(Tierney et al., 2018)","noteIndex":0},"citationItems":[{"id":1961,"uris":["http://zotero.org/users/2180197/items/RXC86SMI"],"uri":["http://zotero.org/users/2180197/items/RXC86SMI"],"itemData":{"id":1961,"type":"book","title":"snow: Simple Network of Workstations","version":"0.4-3","source":"R-Packages","abstract":"Support for simple parallel computing in R.","URL":"https://CRAN.R-project.org/package=snow","shortTitle":"snow","author":[{"family":"Tierney","given":"Luke"},{"family":"Rossini","given":"A. J."},{"family":"Li","given":"Na"},{"family":"Sevcikova","given":"H."}],"issued":{"date-parts":[["2018",9,14]]}}}],"schema":"https://github.com/citation-style-language/schema/raw/master/csl-citation.json"}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(Tierney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sparklyr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{"citationID":"6gHXQSuT","properties":{"formattedCitation":"(Luraschi et al., 2018)","plainCitation":"(Luraschi et al., 2018)","noteIndex":0},"citationItems":[{"id":1962,"uris":["http://zotero.org/users/2180197/items/ZE3WA6PD"],"uri":["http://zotero.org/users/2180197/items/ZE3WA6PD"],"itemData":{"id":1962,"type":"book","title":"sparklyr: R Interface to Apache Spark","version":"0.9.1","source":"R-Packages","abstract":"R interface to Apache Spark, a fast and general engine for big data processing, see &lt;http://spark.apache.org&gt;. This package supports connecting to local and remote Apache Spark clusters, provides a 'dplyr' compatible back-end, and provides an interface to Spark's built-in machine learning algorithms.","URL":"https://CRAN.R-project.org/package=sparklyr","shortTitle":"sparklyr","author":[{"family":"Luraschi","given":"Javier"},{"family":"Kuo","given":"Kevin"},{"family":"Ushey","given":"Kevin"},{"family":"Allaire","given":"J. J."},{"family":"Macedo","given":"Samuel"},{"family":"RStudio","given":""},{"family":"Foundation","given":"The Apache Software"}],"issued":{"date-parts":[["2018",9,27]]}}}],"schema":"https://github.com/citation-style-language/schema/raw/master/csl-citation.json"}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(Luraschi et al., 2018)</w:t>
      </w:r>
      <w:r w:rsidRPr="005C6BD8">
        <w:rPr>
          <w:rFonts w:ascii="Times" w:eastAsia="Cambria" w:hAnsi="Times" w:cs="Times New Roman"/>
          <w:szCs w:val="24"/>
        </w:rPr>
        <w:fldChar w:fldCharType="end"/>
      </w:r>
      <w:r w:rsidRPr="005C6BD8">
        <w:rPr>
          <w:rFonts w:ascii="Times" w:eastAsia="Cambria" w:hAnsi="Times" w:cs="Times New Roman"/>
          <w:szCs w:val="24"/>
        </w:rPr>
        <w:t xml:space="preserve">, tictoc </w:t>
      </w:r>
      <w:r w:rsidRPr="005C6BD8">
        <w:rPr>
          <w:rFonts w:ascii="Times" w:eastAsia="Cambria" w:hAnsi="Times" w:cs="Times New Roman"/>
          <w:szCs w:val="24"/>
        </w:rPr>
        <w:fldChar w:fldCharType="begin"/>
      </w:r>
      <w:r w:rsidRPr="005C6BD8">
        <w:rPr>
          <w:rFonts w:ascii="Times" w:eastAsia="Cambria" w:hAnsi="Times" w:cs="Times New Roman"/>
          <w:szCs w:val="24"/>
        </w:rPr>
        <w:instrText xml:space="preserve"> ADDIN ZOTERO_ITEM CSL_CITATION {"citationID":"6ZInAYK2","properties":{"formattedCitation":"(Izrailev, 2014)","plainCitation":"(Izrailev, 2014)","noteIndex":0},"citationItems":[{"id":1699,"uris":["http://zotero.org/users/2180197/items/VL46LSZS"],"uri":["http://zotero.org/users/2180197/items/VL46LSZS"],"itemData":{"id":1699,"type":"book","title":"tictoc: Functions for timing R scripts, as well as implementations of Stack and List structures.","URL":"https://CRAN.R-project.org/package=tictoc","author":[{"family":"Izrailev","given":"Sergei"}],"issued":{"date-parts":[["2014"]]}}}],"schema":"https://github.com/citation-style-language/schema/raw/master/csl-citation.json"} </w:instrText>
      </w:r>
      <w:r w:rsidRPr="005C6BD8">
        <w:rPr>
          <w:rFonts w:ascii="Times" w:eastAsia="Cambria" w:hAnsi="Times" w:cs="Times New Roman"/>
          <w:szCs w:val="24"/>
        </w:rPr>
        <w:fldChar w:fldCharType="separate"/>
      </w:r>
      <w:r w:rsidRPr="005C6BD8">
        <w:rPr>
          <w:rFonts w:ascii="Times" w:eastAsia="Cambria" w:hAnsi="Times" w:cs="Times New Roman"/>
          <w:noProof/>
          <w:szCs w:val="24"/>
        </w:rPr>
        <w:t>(Izrailev, 2014)</w:t>
      </w:r>
      <w:r w:rsidRPr="005C6BD8">
        <w:rPr>
          <w:rFonts w:ascii="Times" w:eastAsia="Cambria" w:hAnsi="Times" w:cs="Times New Roman"/>
          <w:szCs w:val="24"/>
        </w:rPr>
        <w:fldChar w:fldCharType="end"/>
      </w:r>
      <w:r w:rsidRPr="005C6BD8">
        <w:rPr>
          <w:rFonts w:ascii="Times" w:eastAsia="Cambria" w:hAnsi="Times" w:cs="Times New Roman"/>
          <w:szCs w:val="24"/>
        </w:rPr>
        <w:t>.</w:t>
      </w:r>
    </w:p>
    <w:p w14:paraId="452E1257" w14:textId="77777777" w:rsidR="005C6BD8" w:rsidRPr="005C6BD8" w:rsidRDefault="005C6BD8" w:rsidP="005C6BD8">
      <w:pPr>
        <w:ind w:left="720"/>
        <w:contextualSpacing w:val="0"/>
        <w:rPr>
          <w:rFonts w:ascii="Times" w:eastAsia="Cambria" w:hAnsi="Times" w:cs="Times New Roman"/>
          <w:szCs w:val="24"/>
        </w:rPr>
      </w:pPr>
    </w:p>
    <w:p w14:paraId="4CFD6FB2" w14:textId="5944D44F"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For the optimization analysis, we used 2008 as the cutoff year for visualizations showing presence of a src directory due to the low number of currently available packages </w:t>
      </w:r>
      <w:ins w:id="280" w:author="Russell, Seth" w:date="2018-12-11T15:45:00Z">
        <w:r w:rsidR="00F54D92">
          <w:rPr>
            <w:rFonts w:ascii="Times" w:eastAsia="Cambria" w:hAnsi="Times" w:cs="Times New Roman"/>
            <w:szCs w:val="24"/>
          </w:rPr>
          <w:t xml:space="preserve">last </w:t>
        </w:r>
      </w:ins>
      <w:r w:rsidRPr="005C6BD8">
        <w:rPr>
          <w:rFonts w:ascii="Times" w:eastAsia="Cambria" w:hAnsi="Times" w:cs="Times New Roman"/>
          <w:szCs w:val="24"/>
        </w:rPr>
        <w:t xml:space="preserve">updated prior to 2008. For optimization related dependencies, </w:t>
      </w:r>
      <w:ins w:id="281" w:author="Russell, Seth" w:date="2018-12-11T11:09:00Z">
        <w:r w:rsidR="00E22C4E">
          <w:rPr>
            <w:rFonts w:ascii="Times" w:eastAsia="Cambria" w:hAnsi="Times" w:cs="Times New Roman"/>
            <w:szCs w:val="24"/>
          </w:rPr>
          <w:t xml:space="preserve">in order to </w:t>
        </w:r>
      </w:ins>
      <w:ins w:id="282" w:author="Russell, Seth" w:date="2018-12-11T11:10:00Z">
        <w:r w:rsidR="00E22C4E">
          <w:rPr>
            <w:rFonts w:ascii="Times" w:eastAsia="Cambria" w:hAnsi="Times" w:cs="Times New Roman"/>
            <w:szCs w:val="24"/>
          </w:rPr>
          <w:t xml:space="preserve">aid visual understanding, </w:t>
        </w:r>
      </w:ins>
      <w:r w:rsidRPr="005C6BD8">
        <w:rPr>
          <w:rFonts w:ascii="Times" w:eastAsia="Cambria" w:hAnsi="Times" w:cs="Times New Roman"/>
          <w:szCs w:val="24"/>
        </w:rPr>
        <w:t>we used 2009 as the cutoff year and only showed those packages with 15 or greater dependent packages in a given year.</w:t>
      </w:r>
    </w:p>
    <w:p w14:paraId="3DEBB371" w14:textId="77777777" w:rsidR="005C6BD8" w:rsidRPr="005C6BD8" w:rsidRDefault="005C6BD8" w:rsidP="005C6BD8">
      <w:pPr>
        <w:contextualSpacing w:val="0"/>
        <w:rPr>
          <w:rFonts w:ascii="Times" w:eastAsia="Cambria" w:hAnsi="Times" w:cs="Times New Roman"/>
          <w:szCs w:val="24"/>
        </w:rPr>
      </w:pPr>
    </w:p>
    <w:p w14:paraId="31B2CCC4" w14:textId="15F65F75"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Automatically analyzing software for evidence of optimization has similar difficulties to those mentioned previously related to automatically detecting the use of software testing techniques and tools. The best evidence of software optimization would be in the history of commits, unit tests that time functionality, and package bug reports</w:t>
      </w:r>
      <w:ins w:id="283" w:author="Russell, Seth" w:date="2018-12-15T18:48:00Z">
        <w:r w:rsidR="00853969">
          <w:rPr>
            <w:rFonts w:ascii="Times" w:eastAsia="Cambria" w:hAnsi="Times" w:cs="Times New Roman"/>
            <w:szCs w:val="24"/>
          </w:rPr>
          <w:t>.</w:t>
        </w:r>
      </w:ins>
      <w:del w:id="284" w:author="Russell, Seth" w:date="2018-12-15T18:47:00Z">
        <w:r w:rsidRPr="005C6BD8" w:rsidDel="00853969">
          <w:rPr>
            <w:rFonts w:ascii="Times" w:eastAsia="Cambria" w:hAnsi="Times" w:cs="Times New Roman"/>
            <w:szCs w:val="24"/>
          </w:rPr>
          <w:delText>.</w:delText>
        </w:r>
      </w:del>
      <w:r w:rsidRPr="005C6BD8">
        <w:rPr>
          <w:rFonts w:ascii="Times" w:eastAsia="Cambria" w:hAnsi="Times" w:cs="Times New Roman"/>
          <w:szCs w:val="24"/>
        </w:rPr>
        <w:t xml:space="preserve"> While all R packages have source code available, not all have development history available nor unit tests available. Additionally, a </w:t>
      </w:r>
      <w:r w:rsidRPr="005C6BD8">
        <w:rPr>
          <w:rFonts w:ascii="Times" w:eastAsia="Cambria" w:hAnsi="Times" w:cs="Times New Roman"/>
          <w:szCs w:val="24"/>
        </w:rPr>
        <w:lastRenderedPageBreak/>
        <w:t>stated dependency on one of the optimization packages listed could mean the package creators recommend using that along with their package, not that they are actually using it in their package. Despite these shortcomings, it is estimated that presence of a src directory or the use of specific packages is an indication that some optimization effort was put into a package.</w:t>
      </w:r>
    </w:p>
    <w:p w14:paraId="707A14A4" w14:textId="77777777" w:rsidR="005C6BD8" w:rsidRPr="005C6BD8" w:rsidRDefault="005C6BD8" w:rsidP="005C6BD8">
      <w:pPr>
        <w:contextualSpacing w:val="0"/>
        <w:rPr>
          <w:rFonts w:ascii="Times" w:eastAsia="Cambria" w:hAnsi="Times" w:cs="Times New Roman"/>
          <w:szCs w:val="24"/>
        </w:rPr>
      </w:pPr>
    </w:p>
    <w:p w14:paraId="26A8F1EE" w14:textId="5030C846" w:rsidR="0009584B"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As shown in Figure 3, the evaluation for the presence of a non-empty src directory shows that there is an increasing trend in using compiled code in R packages, by count. However, when evaluated as a percent of all R packages, the change has only been a slight increase over the last few years.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S3 contains the data used to generate Figure 3</w:t>
      </w:r>
      <w:r w:rsidR="006679C1" w:rsidRPr="002D08F9">
        <w:rPr>
          <w:rFonts w:ascii="Times" w:eastAsia="Cambria" w:hAnsi="Times" w:cs="Times New Roman"/>
          <w:szCs w:val="24"/>
        </w:rPr>
        <w:t>.</w:t>
      </w:r>
    </w:p>
    <w:p w14:paraId="24A78CF2" w14:textId="77777777" w:rsidR="006679C1" w:rsidRDefault="006679C1" w:rsidP="005C6BD8">
      <w:pPr>
        <w:contextualSpacing w:val="0"/>
        <w:rPr>
          <w:rFonts w:ascii="Times" w:eastAsia="Cambria" w:hAnsi="Times" w:cs="Times New Roman"/>
          <w:szCs w:val="24"/>
        </w:rPr>
      </w:pPr>
    </w:p>
    <w:p w14:paraId="53916156" w14:textId="03137D6D" w:rsidR="004207BD" w:rsidRDefault="002D08F9" w:rsidP="005C6BD8">
      <w:pPr>
        <w:contextualSpacing w:val="0"/>
        <w:rPr>
          <w:rFonts w:ascii="Times" w:eastAsia="Cambria" w:hAnsi="Times" w:cs="Times New Roman"/>
          <w:szCs w:val="24"/>
        </w:rPr>
      </w:pPr>
      <w:r w:rsidRPr="005C6BD8">
        <w:rPr>
          <w:rFonts w:ascii="Times" w:eastAsia="Cambria" w:hAnsi="Times" w:cs="Times New Roman"/>
          <w:szCs w:val="24"/>
        </w:rPr>
        <w:t xml:space="preserve">As shown in Figure 4, </w:t>
      </w:r>
      <w:ins w:id="285" w:author="Russell, Seth" w:date="2018-12-11T11:08:00Z">
        <w:r w:rsidR="00E22C4E">
          <w:rPr>
            <w:rFonts w:ascii="Times" w:eastAsia="Cambria" w:hAnsi="Times" w:cs="Times New Roman"/>
            <w:szCs w:val="24"/>
          </w:rPr>
          <w:t xml:space="preserve">in 2018, </w:t>
        </w:r>
      </w:ins>
      <w:r w:rsidRPr="005C6BD8">
        <w:rPr>
          <w:rFonts w:ascii="Times" w:eastAsia="Cambria" w:hAnsi="Times" w:cs="Times New Roman"/>
          <w:szCs w:val="24"/>
        </w:rPr>
        <w:t>Rcpp is the most common optimization related dependency followed by parallel and foreach. Those same packages have been the most popular for packages last updated during the entire period shown. There 6</w:t>
      </w:r>
      <w:ins w:id="286" w:author="Russell, Seth" w:date="2018-12-10T12:05:00Z">
        <w:r w:rsidR="008622E6">
          <w:rPr>
            <w:rFonts w:ascii="Times" w:eastAsia="Cambria" w:hAnsi="Times" w:cs="Times New Roman"/>
            <w:szCs w:val="24"/>
          </w:rPr>
          <w:t>9</w:t>
        </w:r>
      </w:ins>
      <w:ins w:id="287" w:author="Russell, Seth" w:date="2018-12-10T16:20:00Z">
        <w:r w:rsidR="00581C2E">
          <w:rPr>
            <w:rFonts w:ascii="Times" w:eastAsia="Cambria" w:hAnsi="Times" w:cs="Times New Roman"/>
            <w:szCs w:val="24"/>
          </w:rPr>
          <w:t>9</w:t>
        </w:r>
      </w:ins>
      <w:del w:id="288" w:author="Russell, Seth" w:date="2018-12-10T12:05:00Z">
        <w:r w:rsidRPr="005C6BD8" w:rsidDel="008622E6">
          <w:rPr>
            <w:rFonts w:ascii="Times" w:eastAsia="Cambria" w:hAnsi="Times" w:cs="Times New Roman"/>
            <w:szCs w:val="24"/>
          </w:rPr>
          <w:delText>41</w:delText>
        </w:r>
      </w:del>
      <w:r w:rsidRPr="005C6BD8">
        <w:rPr>
          <w:rFonts w:ascii="Times" w:eastAsia="Cambria" w:hAnsi="Times" w:cs="Times New Roman"/>
          <w:szCs w:val="24"/>
        </w:rPr>
        <w:t xml:space="preserve"> packages that list dependencies to more than one optimization framework (</w:t>
      </w:r>
      <w:ins w:id="289" w:author="Russell, Seth" w:date="2018-12-10T12:03:00Z">
        <w:r w:rsidR="008622E6">
          <w:rPr>
            <w:rFonts w:ascii="Times" w:eastAsia="Cambria" w:hAnsi="Times" w:cs="Times New Roman"/>
            <w:szCs w:val="24"/>
          </w:rPr>
          <w:t>40</w:t>
        </w:r>
      </w:ins>
      <w:ins w:id="290" w:author="Russell, Seth" w:date="2018-12-10T16:20:00Z">
        <w:r w:rsidR="005E38A0">
          <w:rPr>
            <w:rFonts w:ascii="Times" w:eastAsia="Cambria" w:hAnsi="Times" w:cs="Times New Roman"/>
            <w:szCs w:val="24"/>
          </w:rPr>
          <w:t>7</w:t>
        </w:r>
      </w:ins>
      <w:del w:id="291" w:author="Russell, Seth" w:date="2018-12-10T12:03:00Z">
        <w:r w:rsidRPr="005C6BD8" w:rsidDel="008622E6">
          <w:rPr>
            <w:rFonts w:ascii="Times" w:eastAsia="Cambria" w:hAnsi="Times" w:cs="Times New Roman"/>
            <w:szCs w:val="24"/>
          </w:rPr>
          <w:delText>377</w:delText>
        </w:r>
      </w:del>
      <w:r w:rsidRPr="005C6BD8">
        <w:rPr>
          <w:rFonts w:ascii="Times" w:eastAsia="Cambria" w:hAnsi="Times" w:cs="Times New Roman"/>
          <w:szCs w:val="24"/>
        </w:rPr>
        <w:t xml:space="preserve"> with 2 dependencies, </w:t>
      </w:r>
      <w:ins w:id="292" w:author="Russell, Seth" w:date="2018-12-10T12:03:00Z">
        <w:r w:rsidR="008622E6">
          <w:rPr>
            <w:rFonts w:ascii="Times" w:eastAsia="Cambria" w:hAnsi="Times" w:cs="Times New Roman"/>
            <w:szCs w:val="24"/>
          </w:rPr>
          <w:t xml:space="preserve">220 w/3, </w:t>
        </w:r>
      </w:ins>
      <w:del w:id="293" w:author="Russell, Seth" w:date="2018-12-10T12:04:00Z">
        <w:r w:rsidRPr="005C6BD8" w:rsidDel="008622E6">
          <w:rPr>
            <w:rFonts w:ascii="Times" w:eastAsia="Cambria" w:hAnsi="Times" w:cs="Times New Roman"/>
            <w:szCs w:val="24"/>
          </w:rPr>
          <w:delText>4</w:delText>
        </w:r>
      </w:del>
      <w:ins w:id="294" w:author="Russell, Seth" w:date="2018-12-10T12:03:00Z">
        <w:r w:rsidR="008622E6">
          <w:rPr>
            <w:rFonts w:ascii="Times" w:eastAsia="Cambria" w:hAnsi="Times" w:cs="Times New Roman"/>
            <w:szCs w:val="24"/>
          </w:rPr>
          <w:t>53</w:t>
        </w:r>
      </w:ins>
      <w:del w:id="295" w:author="Russell, Seth" w:date="2018-12-10T12:03:00Z">
        <w:r w:rsidRPr="005C6BD8" w:rsidDel="008622E6">
          <w:rPr>
            <w:rFonts w:ascii="Times" w:eastAsia="Cambria" w:hAnsi="Times" w:cs="Times New Roman"/>
            <w:szCs w:val="24"/>
          </w:rPr>
          <w:delText>9</w:delText>
        </w:r>
      </w:del>
      <w:r w:rsidRPr="005C6BD8">
        <w:rPr>
          <w:rFonts w:ascii="Times" w:eastAsia="Cambria" w:hAnsi="Times" w:cs="Times New Roman"/>
          <w:szCs w:val="24"/>
        </w:rPr>
        <w:t xml:space="preserve"> w/4, 1</w:t>
      </w:r>
      <w:ins w:id="296" w:author="Russell, Seth" w:date="2018-12-10T12:04:00Z">
        <w:r w:rsidR="008622E6">
          <w:rPr>
            <w:rFonts w:ascii="Times" w:eastAsia="Cambria" w:hAnsi="Times" w:cs="Times New Roman"/>
            <w:szCs w:val="24"/>
          </w:rPr>
          <w:t>6</w:t>
        </w:r>
      </w:ins>
      <w:del w:id="297" w:author="Russell, Seth" w:date="2018-12-10T12:04:00Z">
        <w:r w:rsidRPr="005C6BD8" w:rsidDel="008622E6">
          <w:rPr>
            <w:rFonts w:ascii="Times" w:eastAsia="Cambria" w:hAnsi="Times" w:cs="Times New Roman"/>
            <w:szCs w:val="24"/>
          </w:rPr>
          <w:delText>5</w:delText>
        </w:r>
      </w:del>
      <w:r w:rsidRPr="005C6BD8">
        <w:rPr>
          <w:rFonts w:ascii="Times" w:eastAsia="Cambria" w:hAnsi="Times" w:cs="Times New Roman"/>
          <w:szCs w:val="24"/>
        </w:rPr>
        <w:t xml:space="preserve"> w/5, 2 w/6, 1 w/7), so the total number of packages shown in the histogram includes some that are double-counted. </w:t>
      </w:r>
      <w:r w:rsidR="006679C1">
        <w:rPr>
          <w:rFonts w:ascii="Times" w:eastAsia="Cambria" w:hAnsi="Times" w:cs="Times New Roman"/>
          <w:szCs w:val="24"/>
        </w:rPr>
        <w:t>T</w:t>
      </w:r>
      <w:r w:rsidR="006679C1" w:rsidRPr="002D08F9">
        <w:rPr>
          <w:rFonts w:ascii="Times" w:eastAsia="Cambria" w:hAnsi="Times" w:cs="Times New Roman"/>
          <w:szCs w:val="24"/>
        </w:rPr>
        <w:t xml:space="preserve">able </w:t>
      </w:r>
      <w:r w:rsidR="006679C1">
        <w:rPr>
          <w:rFonts w:ascii="Times" w:eastAsia="Cambria" w:hAnsi="Times" w:cs="Times New Roman"/>
          <w:szCs w:val="24"/>
        </w:rPr>
        <w:t>S4 contains the data used to generate Figure 4</w:t>
      </w:r>
      <w:r w:rsidR="006679C1" w:rsidRPr="002D08F9">
        <w:rPr>
          <w:rFonts w:ascii="Times" w:eastAsia="Cambria" w:hAnsi="Times" w:cs="Times New Roman"/>
          <w:szCs w:val="24"/>
        </w:rPr>
        <w:t>.</w:t>
      </w:r>
    </w:p>
    <w:p w14:paraId="536FD278" w14:textId="77777777" w:rsidR="004207BD" w:rsidRDefault="004207BD" w:rsidP="005C6BD8">
      <w:pPr>
        <w:contextualSpacing w:val="0"/>
        <w:rPr>
          <w:rFonts w:ascii="Times" w:eastAsia="Cambria" w:hAnsi="Times" w:cs="Times New Roman"/>
          <w:szCs w:val="24"/>
        </w:rPr>
      </w:pPr>
    </w:p>
    <w:p w14:paraId="16B8DDA9" w14:textId="4F5AACFB" w:rsidR="002D08F9" w:rsidRDefault="002D08F9" w:rsidP="005C6BD8">
      <w:pPr>
        <w:contextualSpacing w:val="0"/>
        <w:rPr>
          <w:rFonts w:ascii="Times" w:eastAsia="Cambria" w:hAnsi="Times" w:cs="Times New Roman"/>
          <w:szCs w:val="24"/>
        </w:rPr>
      </w:pPr>
      <w:r w:rsidRPr="005C6BD8">
        <w:rPr>
          <w:rFonts w:ascii="Times" w:eastAsia="Cambria" w:hAnsi="Times" w:cs="Times New Roman"/>
          <w:szCs w:val="24"/>
        </w:rPr>
        <w:t>As the numbers from Metric 1 do not match the numbers of Metric 2, some additional exploration is necessary. In terms of total difference, there are 8</w:t>
      </w:r>
      <w:del w:id="298" w:author="Russell, Seth" w:date="2018-12-10T12:06:00Z">
        <w:r w:rsidRPr="005C6BD8" w:rsidDel="008622E6">
          <w:rPr>
            <w:rFonts w:ascii="Times" w:eastAsia="Cambria" w:hAnsi="Times" w:cs="Times New Roman"/>
            <w:szCs w:val="24"/>
          </w:rPr>
          <w:delText>39</w:delText>
        </w:r>
      </w:del>
      <w:ins w:id="299" w:author="Russell, Seth" w:date="2018-12-10T12:06:00Z">
        <w:r w:rsidR="008622E6">
          <w:rPr>
            <w:rFonts w:ascii="Times" w:eastAsia="Cambria" w:hAnsi="Times" w:cs="Times New Roman"/>
            <w:szCs w:val="24"/>
          </w:rPr>
          <w:t>18</w:t>
        </w:r>
      </w:ins>
      <w:r w:rsidRPr="005C6BD8">
        <w:rPr>
          <w:rFonts w:ascii="Times" w:eastAsia="Cambria" w:hAnsi="Times" w:cs="Times New Roman"/>
          <w:szCs w:val="24"/>
        </w:rPr>
        <w:t xml:space="preserve"> more packages using compiled code vs those with one of the searched for dependencies. There are 17</w:t>
      </w:r>
      <w:del w:id="300" w:author="Russell, Seth" w:date="2018-12-10T12:06:00Z">
        <w:r w:rsidRPr="005C6BD8" w:rsidDel="008622E6">
          <w:rPr>
            <w:rFonts w:ascii="Times" w:eastAsia="Cambria" w:hAnsi="Times" w:cs="Times New Roman"/>
            <w:szCs w:val="24"/>
          </w:rPr>
          <w:delText>0</w:delText>
        </w:r>
      </w:del>
      <w:ins w:id="301" w:author="Russell, Seth" w:date="2018-12-10T12:06:00Z">
        <w:r w:rsidR="008622E6">
          <w:rPr>
            <w:rFonts w:ascii="Times" w:eastAsia="Cambria" w:hAnsi="Times" w:cs="Times New Roman"/>
            <w:szCs w:val="24"/>
          </w:rPr>
          <w:t>2</w:t>
        </w:r>
      </w:ins>
      <w:r w:rsidRPr="005C6BD8">
        <w:rPr>
          <w:rFonts w:ascii="Times" w:eastAsia="Cambria" w:hAnsi="Times" w:cs="Times New Roman"/>
          <w:szCs w:val="24"/>
        </w:rPr>
        <w:t xml:space="preserve">6 packages that do not list a dependency to one of the specified packages, but have a src directory for compiled code. There are </w:t>
      </w:r>
      <w:ins w:id="302" w:author="Russell, Seth" w:date="2018-12-10T12:06:00Z">
        <w:r w:rsidR="008622E6">
          <w:rPr>
            <w:rFonts w:ascii="Times" w:eastAsia="Cambria" w:hAnsi="Times" w:cs="Times New Roman"/>
            <w:szCs w:val="24"/>
          </w:rPr>
          <w:t>90</w:t>
        </w:r>
      </w:ins>
      <w:r w:rsidRPr="005C6BD8">
        <w:rPr>
          <w:rFonts w:ascii="Times" w:eastAsia="Cambria" w:hAnsi="Times" w:cs="Times New Roman"/>
          <w:szCs w:val="24"/>
        </w:rPr>
        <w:t>8</w:t>
      </w:r>
      <w:del w:id="303" w:author="Russell, Seth" w:date="2018-12-10T12:06:00Z">
        <w:r w:rsidRPr="005C6BD8" w:rsidDel="008622E6">
          <w:rPr>
            <w:rFonts w:ascii="Times" w:eastAsia="Cambria" w:hAnsi="Times" w:cs="Times New Roman"/>
            <w:szCs w:val="24"/>
          </w:rPr>
          <w:delText>67</w:delText>
        </w:r>
      </w:del>
      <w:r w:rsidRPr="005C6BD8">
        <w:rPr>
          <w:rFonts w:ascii="Times" w:eastAsia="Cambria" w:hAnsi="Times" w:cs="Times New Roman"/>
          <w:szCs w:val="24"/>
        </w:rPr>
        <w:t xml:space="preserve"> packages that list a dependency to one of the specified packages but do not have a src directory.</w:t>
      </w:r>
      <w:ins w:id="304" w:author="Russell, Seth" w:date="2018-12-11T15:48:00Z">
        <w:r w:rsidR="00DA1B9E">
          <w:rPr>
            <w:rFonts w:ascii="Times" w:eastAsia="Cambria" w:hAnsi="Times" w:cs="Times New Roman"/>
            <w:szCs w:val="24"/>
          </w:rPr>
          <w:t xml:space="preserve"> See Supplemental tables S3 and S4 for more details.</w:t>
        </w:r>
      </w:ins>
    </w:p>
    <w:p w14:paraId="268977D0" w14:textId="54F7D243" w:rsidR="005C6BD8" w:rsidRDefault="005C6BD8" w:rsidP="005C6BD8">
      <w:pPr>
        <w:contextualSpacing w:val="0"/>
        <w:rPr>
          <w:ins w:id="305" w:author="Russell, Seth" w:date="2018-12-15T15:58:00Z"/>
          <w:rFonts w:ascii="Times" w:eastAsia="Cambria" w:hAnsi="Times" w:cs="Times New Roman"/>
          <w:szCs w:val="24"/>
        </w:rPr>
      </w:pPr>
    </w:p>
    <w:p w14:paraId="6D52037F" w14:textId="18E8871C" w:rsidR="008D0528" w:rsidRPr="009E3488" w:rsidRDefault="00FC77E3" w:rsidP="004B4B30">
      <w:pPr>
        <w:pStyle w:val="Heading2"/>
        <w:rPr>
          <w:ins w:id="306" w:author="Russell, Seth" w:date="2018-12-17T07:43:00Z"/>
          <w:rPrChange w:id="307" w:author="Russell, Seth" w:date="2018-12-17T07:45:00Z">
            <w:rPr>
              <w:ins w:id="308" w:author="Russell, Seth" w:date="2018-12-17T07:43:00Z"/>
              <w:rFonts w:ascii="Times" w:eastAsia="Cambria" w:hAnsi="Times" w:cs="Times New Roman"/>
              <w:szCs w:val="24"/>
            </w:rPr>
          </w:rPrChange>
        </w:rPr>
        <w:pPrChange w:id="309" w:author="Russell, Seth" w:date="2018-12-17T08:22:00Z">
          <w:pPr>
            <w:contextualSpacing w:val="0"/>
          </w:pPr>
        </w:pPrChange>
      </w:pPr>
      <w:ins w:id="310" w:author="Russell, Seth" w:date="2018-12-15T15:58:00Z">
        <w:r>
          <w:t>RECOMMENDATIONS TO IMPROVE QUALITY AND PERFORMANCE</w:t>
        </w:r>
      </w:ins>
    </w:p>
    <w:p w14:paraId="009D9F0B" w14:textId="77777777" w:rsidR="00C61E84" w:rsidRPr="008D0528" w:rsidRDefault="00C61E84" w:rsidP="008D0528">
      <w:pPr>
        <w:contextualSpacing w:val="0"/>
        <w:rPr>
          <w:ins w:id="311" w:author="Russell, Seth" w:date="2018-12-15T16:25:00Z"/>
          <w:rFonts w:ascii="Times" w:eastAsia="Cambria" w:hAnsi="Times" w:cs="Times New Roman"/>
          <w:szCs w:val="24"/>
        </w:rPr>
      </w:pPr>
    </w:p>
    <w:p w14:paraId="7E5D06E9" w14:textId="77777777" w:rsidR="008D0528" w:rsidRPr="00570F04" w:rsidRDefault="008D0528" w:rsidP="004B4B30">
      <w:pPr>
        <w:pStyle w:val="Heading3"/>
        <w:rPr>
          <w:ins w:id="312" w:author="Russell, Seth" w:date="2018-12-15T16:25:00Z"/>
          <w:rPrChange w:id="313" w:author="Russell, Seth" w:date="2018-12-15T17:23:00Z">
            <w:rPr>
              <w:ins w:id="314" w:author="Russell, Seth" w:date="2018-12-15T16:25:00Z"/>
              <w:rFonts w:ascii="Times" w:eastAsia="Cambria" w:hAnsi="Times" w:cs="Times New Roman"/>
              <w:szCs w:val="24"/>
            </w:rPr>
          </w:rPrChange>
        </w:rPr>
        <w:pPrChange w:id="315" w:author="Russell, Seth" w:date="2018-12-17T08:22:00Z">
          <w:pPr>
            <w:contextualSpacing w:val="0"/>
          </w:pPr>
        </w:pPrChange>
      </w:pPr>
      <w:ins w:id="316" w:author="Russell, Seth" w:date="2018-12-15T16:25:00Z">
        <w:r w:rsidRPr="00570F04">
          <w:rPr>
            <w:rPrChange w:id="317" w:author="Russell, Seth" w:date="2018-12-15T17:23:00Z">
              <w:rPr>
                <w:rFonts w:ascii="Times" w:eastAsia="Cambria" w:hAnsi="Times" w:cs="Times New Roman"/>
                <w:szCs w:val="24"/>
              </w:rPr>
            </w:rPrChange>
          </w:rPr>
          <w:t>SOFTWARE TESTING</w:t>
        </w:r>
      </w:ins>
    </w:p>
    <w:p w14:paraId="51DF0883" w14:textId="77777777" w:rsidR="008D0528" w:rsidRPr="008D0528" w:rsidRDefault="008D0528" w:rsidP="008D0528">
      <w:pPr>
        <w:contextualSpacing w:val="0"/>
        <w:rPr>
          <w:ins w:id="318" w:author="Russell, Seth" w:date="2018-12-15T16:25:00Z"/>
          <w:rFonts w:ascii="Times" w:eastAsia="Cambria" w:hAnsi="Times" w:cs="Times New Roman"/>
          <w:szCs w:val="24"/>
        </w:rPr>
      </w:pPr>
    </w:p>
    <w:p w14:paraId="74566AC5" w14:textId="5C075DBB" w:rsidR="008D0528" w:rsidRPr="008D0528" w:rsidRDefault="008D0528" w:rsidP="008D0528">
      <w:pPr>
        <w:contextualSpacing w:val="0"/>
        <w:rPr>
          <w:ins w:id="319" w:author="Russell, Seth" w:date="2018-12-15T16:25:00Z"/>
          <w:rFonts w:ascii="Times" w:eastAsia="Cambria" w:hAnsi="Times" w:cs="Times New Roman"/>
          <w:szCs w:val="24"/>
        </w:rPr>
      </w:pPr>
      <w:ins w:id="320" w:author="Russell, Seth" w:date="2018-12-15T16:25:00Z">
        <w:r w:rsidRPr="008D0528">
          <w:rPr>
            <w:rFonts w:ascii="Times" w:eastAsia="Cambria" w:hAnsi="Times" w:cs="Times New Roman"/>
            <w:szCs w:val="24"/>
          </w:rPr>
          <w:t>Whenever software is written as part of a research project, careful consideration should be given on how to verify that the software performs the desired functionality and produces the desired output. As with bench science, software can often have un-expected and un-intended results due to minor or even major problems during the implementation process. In the software engineering literature for over 50 years, software testing is a major component of any software development lifecycle</w:t>
        </w:r>
      </w:ins>
      <w:ins w:id="321" w:author="Russell, Seth" w:date="2018-12-15T17:16:00Z">
        <w:r w:rsidR="00F672F0">
          <w:rPr>
            <w:rFonts w:ascii="Times" w:eastAsia="Cambria" w:hAnsi="Times" w:cs="Times New Roman"/>
            <w:szCs w:val="24"/>
          </w:rPr>
          <w:t xml:space="preserve"> </w:t>
        </w:r>
        <w:r w:rsidR="00F672F0">
          <w:rPr>
            <w:rFonts w:ascii="Times" w:eastAsia="Cambria" w:hAnsi="Times" w:cs="Times New Roman"/>
            <w:szCs w:val="24"/>
          </w:rPr>
          <w:fldChar w:fldCharType="begin"/>
        </w:r>
      </w:ins>
      <w:ins w:id="322" w:author="Russell, Seth" w:date="2018-12-15T17:17:00Z">
        <w:r w:rsidR="002928E3">
          <w:rPr>
            <w:rFonts w:ascii="Times" w:eastAsia="Cambria" w:hAnsi="Times" w:cs="Times New Roman"/>
            <w:szCs w:val="24"/>
          </w:rPr>
          <w:instrText xml:space="preserve"> ADDIN ZOTERO_ITEM CSL_CITATION {"citationID":"zR0dNCcy","properties":{"formattedCitation":"(Atchison et al., 1968)","plainCitation":"(Atchison et al., 1968)","noteIndex":0},"citationItems":[{"id":1909,"uris":["http://zotero.org/users/2180197/items/E8MH49JQ"],"uri":["http://zotero.org/users/2180197/items/E8MH49JQ"],"itemData":{"id":1909,"type":"article-journal","title":"Curriculum 68: Recommendations for Academic Programs in Computer Science: A Report of the ACM Curriculum Committee on Computer Science","container-title":"Commun. ACM","page":"151–197","volume":"11","issue":"3","source":"ACM Digital Library","URL":"http://doi.acm.org/10.1145/362929.362976","DOI":"10.1145/362929.362976","ISSN":"0001-0782","shortTitle":"Curriculum 68","author":[{"family":"Atchison","given":"William F."},{"family":"Conte","given":"Samuel D."},{"family":"Hamblen","given":"John W."},{"family":"Hull","given":"Thomas E."},{"family":"Keenan","given":"Thomas A."},{"family":"Kehl","given":"William B."},{"family":"McCluskey","given":"Edward J."},{"family":"Navarro","given":"Silvio O."},{"family":"Rheinboldt","given":"Werner C."},{"family":"Schweppe","given":"Earl J."},{"family":"Viavant","given":"William"},{"family":"Young","given":"David M.","suffix":"Jr."}],"issued":{"date-parts":[["1968",3]]}}}],"schema":"https://github.com/citation-style-language/schema/raw/master/csl-citation.json"} </w:instrText>
        </w:r>
      </w:ins>
      <w:r w:rsidR="00F672F0">
        <w:rPr>
          <w:rFonts w:ascii="Times" w:eastAsia="Cambria" w:hAnsi="Times" w:cs="Times New Roman"/>
          <w:szCs w:val="24"/>
        </w:rPr>
        <w:fldChar w:fldCharType="separate"/>
      </w:r>
      <w:ins w:id="323" w:author="Russell, Seth" w:date="2018-12-15T17:17:00Z">
        <w:r w:rsidR="002928E3">
          <w:rPr>
            <w:rFonts w:ascii="Times" w:eastAsia="Cambria" w:hAnsi="Times" w:cs="Times New Roman"/>
            <w:noProof/>
            <w:szCs w:val="24"/>
          </w:rPr>
          <w:t>(Atchison et al., 1968)</w:t>
        </w:r>
      </w:ins>
      <w:ins w:id="324" w:author="Russell, Seth" w:date="2018-12-15T17:16:00Z">
        <w:r w:rsidR="00F672F0">
          <w:rPr>
            <w:rFonts w:ascii="Times" w:eastAsia="Cambria" w:hAnsi="Times" w:cs="Times New Roman"/>
            <w:szCs w:val="24"/>
          </w:rPr>
          <w:fldChar w:fldCharType="end"/>
        </w:r>
      </w:ins>
      <w:ins w:id="325" w:author="Russell, Seth" w:date="2018-12-15T16:25:00Z">
        <w:r w:rsidRPr="008D0528">
          <w:rPr>
            <w:rFonts w:ascii="Times" w:eastAsia="Cambria" w:hAnsi="Times" w:cs="Times New Roman"/>
            <w:szCs w:val="24"/>
          </w:rPr>
          <w:t xml:space="preserve"> and should also be a key component of research software. As shown previously, even among R software packages intended to be shared with and used by others, the majority of R packages (67% to 73% depending on metric) do not have tests that are made available with the package. </w:t>
        </w:r>
      </w:ins>
    </w:p>
    <w:p w14:paraId="324AF7F6" w14:textId="77777777" w:rsidR="008D0528" w:rsidRPr="008D0528" w:rsidRDefault="008D0528" w:rsidP="008D0528">
      <w:pPr>
        <w:contextualSpacing w:val="0"/>
        <w:rPr>
          <w:ins w:id="326" w:author="Russell, Seth" w:date="2018-12-15T16:25:00Z"/>
          <w:rFonts w:ascii="Times" w:eastAsia="Cambria" w:hAnsi="Times" w:cs="Times New Roman"/>
          <w:szCs w:val="24"/>
        </w:rPr>
      </w:pPr>
    </w:p>
    <w:p w14:paraId="2D6BE1B5" w14:textId="62A7ADC1" w:rsidR="00FC77E3" w:rsidRDefault="008D0528" w:rsidP="008D0528">
      <w:pPr>
        <w:contextualSpacing w:val="0"/>
        <w:rPr>
          <w:ins w:id="327" w:author="Russell, Seth" w:date="2018-12-15T17:51:00Z"/>
          <w:rFonts w:ascii="Times" w:eastAsia="Cambria" w:hAnsi="Times" w:cs="Times New Roman"/>
          <w:szCs w:val="24"/>
        </w:rPr>
      </w:pPr>
      <w:ins w:id="328" w:author="Russell, Seth" w:date="2018-12-15T16:25:00Z">
        <w:r w:rsidRPr="008D0528">
          <w:rPr>
            <w:rFonts w:ascii="Times" w:eastAsia="Cambria" w:hAnsi="Times" w:cs="Times New Roman"/>
            <w:szCs w:val="24"/>
          </w:rPr>
          <w:t xml:space="preserve">Various methodologies and strategies exist for software testing and validation as well as how to integrate software with a software development lifecycle. Some common testing strategies are no </w:t>
        </w:r>
        <w:r w:rsidRPr="008D0528">
          <w:rPr>
            <w:rFonts w:ascii="Times" w:eastAsia="Cambria" w:hAnsi="Times" w:cs="Times New Roman"/>
            <w:szCs w:val="24"/>
          </w:rPr>
          <w:lastRenderedPageBreak/>
          <w:t>strategy, ad hoc testing</w:t>
        </w:r>
      </w:ins>
      <w:ins w:id="329" w:author="Russell, Seth" w:date="2018-12-15T17:17:00Z">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{"citationID":"c9LH6HYI","properties":{"formattedCitation":"(Agruss &amp; Johnson, 2000)","plainCitation":"(Agruss &amp; Johnson, 2000)","noteIndex":0},"citationItems":[{"id":1926,"uris":["http://zotero.org/users/2180197/items/8JFBHAGX"],"uri":["http://zotero.org/users/2180197/items/8JFBHAGX"],"itemData":{"id":1926,"type":"article-journal","title":"Ad Hoc Software Testing","container-title":"Viitattu","page":"2009","volume":"4","author":[{"family":"Agruss","given":"Chris"},{"family":"Johnson","given":"Bob"}],"issued":{"date-parts":[["2000"]]}}}],"schema":"https://github.com/citation-style-language/schema/raw/master/csl-citation.json"} </w:instrText>
        </w:r>
      </w:ins>
      <w:r w:rsidR="002928E3">
        <w:rPr>
          <w:rFonts w:ascii="Times" w:eastAsia="Cambria" w:hAnsi="Times" w:cs="Times New Roman"/>
          <w:szCs w:val="24"/>
        </w:rPr>
        <w:fldChar w:fldCharType="separate"/>
      </w:r>
      <w:ins w:id="330" w:author="Russell, Seth" w:date="2018-12-15T17:17:00Z">
        <w:r w:rsidR="002928E3">
          <w:rPr>
            <w:rFonts w:ascii="Times" w:eastAsia="Cambria" w:hAnsi="Times" w:cs="Times New Roman"/>
            <w:noProof/>
            <w:szCs w:val="24"/>
          </w:rPr>
          <w:t>(Agruss &amp; Johnson, 2000)</w:t>
        </w:r>
        <w:r w:rsidR="002928E3">
          <w:rPr>
            <w:rFonts w:ascii="Times" w:eastAsia="Cambria" w:hAnsi="Times" w:cs="Times New Roman"/>
            <w:szCs w:val="24"/>
          </w:rPr>
          <w:fldChar w:fldCharType="end"/>
        </w:r>
      </w:ins>
      <w:ins w:id="331" w:author="Russell, Seth" w:date="2018-12-15T16:25:00Z">
        <w:r w:rsidRPr="008D0528">
          <w:rPr>
            <w:rFonts w:ascii="Times" w:eastAsia="Cambria" w:hAnsi="Times" w:cs="Times New Roman"/>
            <w:szCs w:val="24"/>
          </w:rPr>
          <w:t>, test driven development (TDD)</w:t>
        </w:r>
      </w:ins>
      <w:ins w:id="332" w:author="Russell, Seth" w:date="2018-12-15T17:19:00Z">
        <w:r w:rsidR="002928E3">
          <w:rPr>
            <w:rFonts w:ascii="Times" w:eastAsia="Cambria" w:hAnsi="Times" w:cs="Times New Roman"/>
            <w:szCs w:val="24"/>
          </w:rPr>
          <w:t xml:space="preserve"> </w:t>
        </w:r>
        <w:r w:rsidR="002928E3">
          <w:rPr>
            <w:rFonts w:ascii="Times" w:eastAsia="Cambria" w:hAnsi="Times" w:cs="Times New Roman"/>
            <w:szCs w:val="24"/>
          </w:rPr>
          <w:fldChar w:fldCharType="begin"/>
        </w:r>
        <w:r w:rsidR="002928E3">
          <w:rPr>
            <w:rFonts w:ascii="Times" w:eastAsia="Cambria" w:hAnsi="Times" w:cs="Times New Roman"/>
            <w:szCs w:val="24"/>
          </w:rPr>
          <w:instrText xml:space="preserve"> ADDIN ZOTERO_ITEM CSL_CITATION {"citationID":"0APn2ZjR","properties":{"formattedCitation":"(Beck &amp; Gamma, 1998)","plainCitation":"(Beck &amp; Gamma, 1998)","noteIndex":0},"citationItems":[{"id":1925,"uris":["http://zotero.org/users/2180197/items/Z4EB7LBY"],"uri":["http://zotero.org/users/2180197/items/Z4EB7LBY"],"itemData":{"id":1925,"type":"article-journal","title":"Test Infected: Programmers Love Writing Tests","container-title":"Java Report","volume":"3","issue":"7","author":[{"family":"Beck","given":"Kent"},{"family":"Gamma","given":"Erich"}],"issued":{"date-parts":[["1998",7]]}}}],"schema":"https://github.com/citation-style-language/schema/raw/master/csl-citation.json"} </w:instrText>
        </w:r>
      </w:ins>
      <w:r w:rsidR="002928E3">
        <w:rPr>
          <w:rFonts w:ascii="Times" w:eastAsia="Cambria" w:hAnsi="Times" w:cs="Times New Roman"/>
          <w:szCs w:val="24"/>
        </w:rPr>
        <w:fldChar w:fldCharType="separate"/>
      </w:r>
      <w:ins w:id="333" w:author="Russell, Seth" w:date="2018-12-15T17:19:00Z">
        <w:r w:rsidR="002928E3">
          <w:rPr>
            <w:rFonts w:ascii="Times" w:eastAsia="Cambria" w:hAnsi="Times" w:cs="Times New Roman"/>
            <w:noProof/>
            <w:szCs w:val="24"/>
          </w:rPr>
          <w:t>(Beck &amp; Gamma, 1998)</w:t>
        </w:r>
        <w:r w:rsidR="002928E3">
          <w:rPr>
            <w:rFonts w:ascii="Times" w:eastAsia="Cambria" w:hAnsi="Times" w:cs="Times New Roman"/>
            <w:szCs w:val="24"/>
          </w:rPr>
          <w:fldChar w:fldCharType="end"/>
        </w:r>
      </w:ins>
      <w:ins w:id="334" w:author="Russell, Seth" w:date="2018-12-15T16:25:00Z">
        <w:r w:rsidRPr="008D0528">
          <w:rPr>
            <w:rFonts w:ascii="Times" w:eastAsia="Cambria" w:hAnsi="Times" w:cs="Times New Roman"/>
            <w:szCs w:val="24"/>
          </w:rPr>
          <w:t>. There are also common project methodologies where testing fits into the project lifecycle; two common examples are the waterfall project management methodology, where testing is a major phase that occurs at a specific point in time, and the agile project management methodology</w:t>
        </w:r>
      </w:ins>
      <w:ins w:id="335" w:author="Russell, Seth" w:date="2018-12-15T16:27:00Z">
        <w:r>
          <w:rPr>
            <w:rFonts w:ascii="Times" w:eastAsia="Cambria" w:hAnsi="Times" w:cs="Times New Roman"/>
            <w:szCs w:val="24"/>
          </w:rPr>
          <w:t xml:space="preserve"> </w:t>
        </w:r>
        <w:r>
          <w:rPr>
            <w:rFonts w:ascii="Times" w:eastAsia="Cambria" w:hAnsi="Times" w:cs="Times New Roman"/>
            <w:szCs w:val="24"/>
          </w:rPr>
          <w:fldChar w:fldCharType="begin"/>
        </w:r>
        <w:r>
          <w:rPr>
            <w:rFonts w:ascii="Times" w:eastAsia="Cambria" w:hAnsi="Times" w:cs="Times New Roman"/>
            <w:szCs w:val="24"/>
          </w:rPr>
          <w:instrText xml:space="preserve"> ADDIN ZOTERO_ITEM CSL_CITATION {"citationID":"8XXcv3R0","properties":{"formattedCitation":"(Beck et al., 2001)","plainCitation":"(Beck et al., 2001)","noteIndex":0},"citationItems":[{"id":2122,"uris":["http://zotero.org/users/2180197/items/2JXF87P4"],"uri":["http://zotero.org/users/2180197/items/2JXF87P4"],"itemData":{"id":2122,"type":"webpage","title":"Manifesto for Agile Software Development","URL":"http://agilemanifesto.org/","author":[{"family":"Beck","given":"Kent"},{"family":"Beedle","given":"Mike"},{"family":"Bennekum","given":"Arie","dropping-particle":"van"},{"family":"Cockburn","given":"Alistair"},{"family":"Cunningham","given":"Ward"},{"family":"Fowler","given":"Martin"},{"family":"Grenning","given":"James"},{"family":"Highsmith","given":"Jim"},{"family":"Hunt","given":"Andrew"},{"family":"Jeffries","given":"Ron"},{"family":"Kern","given":"Jon"},{"family":"Marick","given":"Brian"},{"family":"Martin","given":"Robert C."},{"family":"Mellor","given":"Steve"},{"family":"Schwaber","given":"Ken"},{"family":"Sutherland","given":"Jeff"},{"family":"Thomas","given":"Dave"}],"issued":{"date-parts":[["2001"]]}}}],"schema":"https://github.com/citation-style-language/schema/raw/master/csl-citation.json"} </w:instrText>
        </w:r>
      </w:ins>
      <w:r>
        <w:rPr>
          <w:rFonts w:ascii="Times" w:eastAsia="Cambria" w:hAnsi="Times" w:cs="Times New Roman"/>
          <w:szCs w:val="24"/>
        </w:rPr>
        <w:fldChar w:fldCharType="separate"/>
      </w:r>
      <w:ins w:id="336" w:author="Russell, Seth" w:date="2018-12-15T16:27:00Z">
        <w:r>
          <w:rPr>
            <w:rFonts w:ascii="Times" w:eastAsia="Cambria" w:hAnsi="Times" w:cs="Times New Roman"/>
            <w:noProof/>
            <w:szCs w:val="24"/>
          </w:rPr>
          <w:t>(Beck et al., 2001)</w:t>
        </w:r>
        <w:r>
          <w:rPr>
            <w:rFonts w:ascii="Times" w:eastAsia="Cambria" w:hAnsi="Times" w:cs="Times New Roman"/>
            <w:szCs w:val="24"/>
          </w:rPr>
          <w:fldChar w:fldCharType="end"/>
        </w:r>
      </w:ins>
      <w:ins w:id="337" w:author="Russell, Seth" w:date="2018-12-15T16:25:00Z">
        <w:r w:rsidRPr="008D0528">
          <w:rPr>
            <w:rFonts w:ascii="Times" w:eastAsia="Cambria" w:hAnsi="Times" w:cs="Times New Roman"/>
            <w:szCs w:val="24"/>
          </w:rPr>
          <w:t>, where there are many small iterations with testing. While a full discussion of various methods and strategies is beyond the scope of this article, three key concepts presented are: when to start testing, what to test, and how to test.</w:t>
        </w:r>
      </w:ins>
    </w:p>
    <w:p w14:paraId="55C1B475" w14:textId="46DB967D" w:rsidR="00880E84" w:rsidRDefault="00880E84" w:rsidP="008D0528">
      <w:pPr>
        <w:contextualSpacing w:val="0"/>
        <w:rPr>
          <w:ins w:id="338" w:author="Russell, Seth" w:date="2018-12-15T17:51:00Z"/>
          <w:rFonts w:ascii="Times" w:eastAsia="Cambria" w:hAnsi="Times" w:cs="Times New Roman"/>
          <w:szCs w:val="24"/>
        </w:rPr>
      </w:pPr>
    </w:p>
    <w:p w14:paraId="26BEF221" w14:textId="0C1E1F18" w:rsidR="009918CC" w:rsidRDefault="00880E84" w:rsidP="00880E84">
      <w:pPr>
        <w:contextualSpacing w:val="0"/>
        <w:rPr>
          <w:ins w:id="339" w:author="Russell, Seth" w:date="2018-12-15T17:52:00Z"/>
          <w:rFonts w:ascii="Times" w:eastAsia="Cambria" w:hAnsi="Times" w:cs="Times New Roman"/>
          <w:b/>
          <w:szCs w:val="24"/>
        </w:rPr>
      </w:pPr>
      <w:ins w:id="340" w:author="Russell, Seth" w:date="2018-12-15T17:51:00Z">
        <w:r w:rsidRPr="009918CC">
          <w:rPr>
            <w:rFonts w:ascii="Times" w:eastAsia="Cambria" w:hAnsi="Times" w:cs="Times New Roman"/>
            <w:b/>
            <w:szCs w:val="24"/>
            <w:rPrChange w:id="341" w:author="Russell, Seth" w:date="2018-12-15T17:52:00Z">
              <w:rPr>
                <w:rFonts w:ascii="Times" w:eastAsia="Cambria" w:hAnsi="Times" w:cs="Times New Roman"/>
                <w:szCs w:val="24"/>
              </w:rPr>
            </w:rPrChange>
          </w:rPr>
          <w:t xml:space="preserve">Key </w:t>
        </w:r>
      </w:ins>
      <w:ins w:id="342" w:author="Russell, Seth" w:date="2018-12-15T18:51:00Z">
        <w:r w:rsidR="00A80936">
          <w:rPr>
            <w:rFonts w:ascii="Times" w:eastAsia="Cambria" w:hAnsi="Times" w:cs="Times New Roman"/>
            <w:b/>
            <w:szCs w:val="24"/>
          </w:rPr>
          <w:t>r</w:t>
        </w:r>
      </w:ins>
      <w:ins w:id="343" w:author="Russell, Seth" w:date="2018-12-15T17:51:00Z">
        <w:r w:rsidRPr="009918CC">
          <w:rPr>
            <w:rFonts w:ascii="Times" w:eastAsia="Cambria" w:hAnsi="Times" w:cs="Times New Roman"/>
            <w:b/>
            <w:szCs w:val="24"/>
            <w:rPrChange w:id="344" w:author="Russell, Seth" w:date="2018-12-15T17:52:00Z">
              <w:rPr>
                <w:rFonts w:ascii="Times" w:eastAsia="Cambria" w:hAnsi="Times" w:cs="Times New Roman"/>
                <w:szCs w:val="24"/>
              </w:rPr>
            </w:rPrChange>
          </w:rPr>
          <w:t>ecommendations for when to test:</w:t>
        </w:r>
      </w:ins>
    </w:p>
    <w:p w14:paraId="317A70A1" w14:textId="77777777" w:rsidR="009918CC" w:rsidRDefault="00880E84" w:rsidP="00FE7216">
      <w:pPr>
        <w:pStyle w:val="ListParagraph"/>
        <w:numPr>
          <w:ilvl w:val="0"/>
          <w:numId w:val="10"/>
        </w:numPr>
        <w:contextualSpacing w:val="0"/>
        <w:rPr>
          <w:ins w:id="345" w:author="Russell, Seth" w:date="2018-12-15T17:52:00Z"/>
          <w:rFonts w:ascii="Times" w:eastAsia="Cambria" w:hAnsi="Times" w:cs="Times New Roman"/>
          <w:szCs w:val="24"/>
        </w:rPr>
      </w:pPr>
      <w:ins w:id="346" w:author="Russell, Seth" w:date="2018-12-15T17:51:00Z">
        <w:r w:rsidRPr="009918CC">
          <w:rPr>
            <w:rFonts w:ascii="Times" w:eastAsia="Cambria" w:hAnsi="Times" w:cs="Times New Roman"/>
            <w:szCs w:val="24"/>
            <w:rPrChange w:id="347" w:author="Russell, Seth" w:date="2018-12-15T17:52:00Z">
              <w:rPr/>
            </w:rPrChange>
          </w:rPr>
          <w:t>Build tests before implementation (TDD)</w:t>
        </w:r>
      </w:ins>
    </w:p>
    <w:p w14:paraId="1DDD24FD" w14:textId="6D0D3E05" w:rsidR="00880E84" w:rsidRDefault="00880E84" w:rsidP="00FE7216">
      <w:pPr>
        <w:pStyle w:val="ListParagraph"/>
        <w:numPr>
          <w:ilvl w:val="0"/>
          <w:numId w:val="10"/>
        </w:numPr>
        <w:contextualSpacing w:val="0"/>
        <w:rPr>
          <w:ins w:id="348" w:author="Russell, Seth" w:date="2018-12-15T17:58:00Z"/>
          <w:rFonts w:ascii="Times" w:eastAsia="Cambria" w:hAnsi="Times" w:cs="Times New Roman"/>
          <w:szCs w:val="24"/>
        </w:rPr>
      </w:pPr>
      <w:ins w:id="349" w:author="Russell, Seth" w:date="2018-12-15T17:51:00Z">
        <w:r w:rsidRPr="009918CC">
          <w:rPr>
            <w:rFonts w:ascii="Times" w:eastAsia="Cambria" w:hAnsi="Times" w:cs="Times New Roman"/>
            <w:szCs w:val="24"/>
          </w:rPr>
          <w:t>Test after functionality has been implemented</w:t>
        </w:r>
      </w:ins>
    </w:p>
    <w:p w14:paraId="30112786" w14:textId="15A6AEFF" w:rsidR="009918CC" w:rsidRPr="009918CC" w:rsidRDefault="009918CC">
      <w:pPr>
        <w:pStyle w:val="ListParagraph"/>
        <w:numPr>
          <w:ilvl w:val="0"/>
          <w:numId w:val="10"/>
        </w:numPr>
        <w:contextualSpacing w:val="0"/>
        <w:rPr>
          <w:ins w:id="350" w:author="Russell, Seth" w:date="2018-12-15T17:51:00Z"/>
          <w:rFonts w:ascii="Times" w:eastAsia="Cambria" w:hAnsi="Times" w:cs="Times New Roman"/>
          <w:szCs w:val="24"/>
        </w:rPr>
        <w:pPrChange w:id="351" w:author="Russell, Seth" w:date="2018-12-15T17:52:00Z">
          <w:pPr>
            <w:contextualSpacing w:val="0"/>
          </w:pPr>
        </w:pPrChange>
      </w:pPr>
      <w:ins w:id="352" w:author="Russell, Seth" w:date="2018-12-15T17:58:00Z">
        <w:r>
          <w:rPr>
            <w:rFonts w:ascii="Times" w:eastAsia="Cambria" w:hAnsi="Times" w:cs="Times New Roman"/>
            <w:szCs w:val="24"/>
          </w:rPr>
          <w:t>Test data and software configuration</w:t>
        </w:r>
      </w:ins>
    </w:p>
    <w:p w14:paraId="47E0BF66" w14:textId="77777777" w:rsidR="00880E84" w:rsidRPr="00880E84" w:rsidRDefault="00880E84" w:rsidP="00880E84">
      <w:pPr>
        <w:contextualSpacing w:val="0"/>
        <w:rPr>
          <w:ins w:id="353" w:author="Russell, Seth" w:date="2018-12-15T17:51:00Z"/>
          <w:rFonts w:ascii="Times" w:eastAsia="Cambria" w:hAnsi="Times" w:cs="Times New Roman"/>
          <w:szCs w:val="24"/>
        </w:rPr>
      </w:pPr>
    </w:p>
    <w:p w14:paraId="14A87527" w14:textId="029EEFB0" w:rsidR="00FE7216" w:rsidRDefault="00880E84" w:rsidP="00880E84">
      <w:pPr>
        <w:contextualSpacing w:val="0"/>
        <w:rPr>
          <w:ins w:id="354" w:author="Russell, Seth" w:date="2018-12-17T06:59:00Z"/>
          <w:rFonts w:ascii="Times" w:eastAsia="Cambria" w:hAnsi="Times" w:cs="Times New Roman"/>
          <w:szCs w:val="24"/>
        </w:rPr>
      </w:pPr>
      <w:ins w:id="355" w:author="Russell, Seth" w:date="2018-12-15T17:51:00Z">
        <w:r w:rsidRPr="009918CC">
          <w:rPr>
            <w:rFonts w:ascii="Times" w:eastAsia="Cambria" w:hAnsi="Times" w:cs="Times New Roman"/>
            <w:b/>
            <w:szCs w:val="24"/>
            <w:rPrChange w:id="356" w:author="Russell, Seth" w:date="2018-12-15T17:52:00Z">
              <w:rPr>
                <w:rFonts w:ascii="Times" w:eastAsia="Cambria" w:hAnsi="Times" w:cs="Times New Roman"/>
                <w:szCs w:val="24"/>
              </w:rPr>
            </w:rPrChange>
          </w:rPr>
          <w:t>Discussion:</w:t>
        </w:r>
        <w:r w:rsidRPr="00880E84">
          <w:rPr>
            <w:rFonts w:ascii="Times" w:eastAsia="Cambria" w:hAnsi="Times" w:cs="Times New Roman"/>
            <w:szCs w:val="24"/>
          </w:rPr>
          <w:t xml:space="preserve"> One of the popular movements in recent years has been to develop tests first then work to implement code to meet desired functionality, a strategy called test driven development. While the </w:t>
        </w:r>
        <w:proofErr w:type="gramStart"/>
        <w:r w:rsidRPr="00880E84">
          <w:rPr>
            <w:rFonts w:ascii="Times" w:eastAsia="Cambria" w:hAnsi="Times" w:cs="Times New Roman"/>
            <w:szCs w:val="24"/>
          </w:rPr>
          <w:t>test driven</w:t>
        </w:r>
        <w:proofErr w:type="gramEnd"/>
        <w:r w:rsidRPr="00880E84">
          <w:rPr>
            <w:rFonts w:ascii="Times" w:eastAsia="Cambria" w:hAnsi="Times" w:cs="Times New Roman"/>
            <w:szCs w:val="24"/>
          </w:rPr>
          <w:t xml:space="preserve"> development strategy has done much to improve the focus of the software engineering world on testing, some have found that it does not meet all development styles (Hansson, 2014; Sommerville, 2016), and others have reported that it does not increase developer productivity, reduce overall testing effort, nor improve code quality in comparison to other testing methodologies (Fucci et al., 2016).  An approach that more closely matches the theoretically based software development cycle and flexible nature of research software is to create tests after a requirement or feature has been implemented (Osborne et al., 2014; Kanewala &amp; Bieman, 2014). As developing comprehensive tests of software functionality can be a large burden to accrue at a single point in time, a more pragmatic approach is to alternate between developing new functionality and designing tests to validate new functionality. Similar to the agile software development strategy, a build/test cycle can allow for quick cycles of validated functionality that help to provide input into additional phases of the software lifecycle.</w:t>
        </w:r>
      </w:ins>
    </w:p>
    <w:p w14:paraId="3269480B" w14:textId="77777777" w:rsidR="00FE7216" w:rsidRPr="00880E84" w:rsidRDefault="00FE7216" w:rsidP="00880E84">
      <w:pPr>
        <w:contextualSpacing w:val="0"/>
        <w:rPr>
          <w:ins w:id="357" w:author="Russell, Seth" w:date="2018-12-15T17:51:00Z"/>
          <w:rFonts w:ascii="Times" w:eastAsia="Cambria" w:hAnsi="Times" w:cs="Times New Roman"/>
          <w:szCs w:val="24"/>
        </w:rPr>
      </w:pPr>
    </w:p>
    <w:p w14:paraId="23EB6955" w14:textId="36385911" w:rsidR="009918CC" w:rsidRPr="009918CC" w:rsidRDefault="00880E84" w:rsidP="00880E84">
      <w:pPr>
        <w:contextualSpacing w:val="0"/>
        <w:rPr>
          <w:ins w:id="358" w:author="Russell, Seth" w:date="2018-12-15T17:52:00Z"/>
          <w:rFonts w:ascii="Times" w:eastAsia="Cambria" w:hAnsi="Times" w:cs="Times New Roman"/>
          <w:b/>
          <w:szCs w:val="24"/>
          <w:rPrChange w:id="359" w:author="Russell, Seth" w:date="2018-12-15T17:53:00Z">
            <w:rPr>
              <w:ins w:id="360" w:author="Russell, Seth" w:date="2018-12-15T17:52:00Z"/>
              <w:rFonts w:ascii="Times" w:eastAsia="Cambria" w:hAnsi="Times" w:cs="Times New Roman"/>
              <w:szCs w:val="24"/>
            </w:rPr>
          </w:rPrChange>
        </w:rPr>
      </w:pPr>
      <w:ins w:id="361" w:author="Russell, Seth" w:date="2018-12-15T17:51:00Z">
        <w:r w:rsidRPr="009918CC">
          <w:rPr>
            <w:rFonts w:ascii="Times" w:eastAsia="Cambria" w:hAnsi="Times" w:cs="Times New Roman"/>
            <w:b/>
            <w:szCs w:val="24"/>
            <w:rPrChange w:id="362" w:author="Russell, Seth" w:date="2018-12-15T17:53:00Z">
              <w:rPr>
                <w:rFonts w:ascii="Times" w:eastAsia="Cambria" w:hAnsi="Times" w:cs="Times New Roman"/>
                <w:szCs w:val="24"/>
              </w:rPr>
            </w:rPrChange>
          </w:rPr>
          <w:t xml:space="preserve">Key </w:t>
        </w:r>
      </w:ins>
      <w:ins w:id="363" w:author="Russell, Seth" w:date="2018-12-15T18:50:00Z">
        <w:r w:rsidR="00A80936">
          <w:rPr>
            <w:rFonts w:ascii="Times" w:eastAsia="Cambria" w:hAnsi="Times" w:cs="Times New Roman"/>
            <w:b/>
            <w:szCs w:val="24"/>
          </w:rPr>
          <w:t>r</w:t>
        </w:r>
      </w:ins>
      <w:ins w:id="364" w:author="Russell, Seth" w:date="2018-12-15T17:51:00Z">
        <w:r w:rsidRPr="009918CC">
          <w:rPr>
            <w:rFonts w:ascii="Times" w:eastAsia="Cambria" w:hAnsi="Times" w:cs="Times New Roman"/>
            <w:b/>
            <w:szCs w:val="24"/>
            <w:rPrChange w:id="365" w:author="Russell, Seth" w:date="2018-12-15T17:53:00Z">
              <w:rPr>
                <w:rFonts w:ascii="Times" w:eastAsia="Cambria" w:hAnsi="Times" w:cs="Times New Roman"/>
                <w:szCs w:val="24"/>
              </w:rPr>
            </w:rPrChange>
          </w:rPr>
          <w:t xml:space="preserve">ecommendations for what to test: </w:t>
        </w:r>
      </w:ins>
    </w:p>
    <w:p w14:paraId="0755D6CA" w14:textId="77777777" w:rsidR="009918CC" w:rsidRDefault="00880E84" w:rsidP="00FE7216">
      <w:pPr>
        <w:pStyle w:val="ListParagraph"/>
        <w:numPr>
          <w:ilvl w:val="0"/>
          <w:numId w:val="10"/>
        </w:numPr>
        <w:contextualSpacing w:val="0"/>
        <w:rPr>
          <w:ins w:id="366" w:author="Russell, Seth" w:date="2018-12-15T17:52:00Z"/>
          <w:rFonts w:ascii="Times" w:eastAsia="Cambria" w:hAnsi="Times" w:cs="Times New Roman"/>
          <w:szCs w:val="24"/>
        </w:rPr>
      </w:pPr>
      <w:ins w:id="367" w:author="Russell, Seth" w:date="2018-12-15T17:51:00Z">
        <w:r w:rsidRPr="009918CC">
          <w:rPr>
            <w:rFonts w:ascii="Times" w:eastAsia="Cambria" w:hAnsi="Times" w:cs="Times New Roman"/>
            <w:szCs w:val="24"/>
            <w:rPrChange w:id="368" w:author="Russell, Seth" w:date="2018-12-15T17:52:00Z">
              <w:rPr/>
            </w:rPrChange>
          </w:rPr>
          <w:t>Identify the most important or unique feature(s) of software being implemented. Software bugs are found to follow a Pareto or Zipfian distribution.</w:t>
        </w:r>
      </w:ins>
    </w:p>
    <w:p w14:paraId="01A4A109" w14:textId="40C95886" w:rsidR="00880E84" w:rsidRPr="009918CC" w:rsidRDefault="00880E84">
      <w:pPr>
        <w:pStyle w:val="ListParagraph"/>
        <w:numPr>
          <w:ilvl w:val="0"/>
          <w:numId w:val="10"/>
        </w:numPr>
        <w:contextualSpacing w:val="0"/>
        <w:rPr>
          <w:ins w:id="369" w:author="Russell, Seth" w:date="2018-12-15T17:51:00Z"/>
          <w:rFonts w:ascii="Times" w:eastAsia="Cambria" w:hAnsi="Times" w:cs="Times New Roman"/>
          <w:szCs w:val="24"/>
        </w:rPr>
        <w:pPrChange w:id="370" w:author="Russell, Seth" w:date="2018-12-15T17:52:00Z">
          <w:pPr>
            <w:contextualSpacing w:val="0"/>
          </w:pPr>
        </w:pPrChange>
      </w:pPr>
      <w:ins w:id="371" w:author="Russell, Seth" w:date="2018-12-15T17:51:00Z">
        <w:r w:rsidRPr="009918CC">
          <w:rPr>
            <w:rFonts w:ascii="Times" w:eastAsia="Cambria" w:hAnsi="Times" w:cs="Times New Roman"/>
            <w:szCs w:val="24"/>
          </w:rPr>
          <w:t xml:space="preserve">If performance is a key feature, build tests to evaluate performance. </w:t>
        </w:r>
      </w:ins>
    </w:p>
    <w:p w14:paraId="23C291B1" w14:textId="77777777" w:rsidR="00880E84" w:rsidRPr="00880E84" w:rsidRDefault="00880E84" w:rsidP="00880E84">
      <w:pPr>
        <w:contextualSpacing w:val="0"/>
        <w:rPr>
          <w:ins w:id="372" w:author="Russell, Seth" w:date="2018-12-15T17:51:00Z"/>
          <w:rFonts w:ascii="Times" w:eastAsia="Cambria" w:hAnsi="Times" w:cs="Times New Roman"/>
          <w:szCs w:val="24"/>
        </w:rPr>
      </w:pPr>
    </w:p>
    <w:p w14:paraId="7A5BE859" w14:textId="77777777" w:rsidR="00880E84" w:rsidRPr="00880E84" w:rsidRDefault="00880E84" w:rsidP="00880E84">
      <w:pPr>
        <w:contextualSpacing w:val="0"/>
        <w:rPr>
          <w:ins w:id="373" w:author="Russell, Seth" w:date="2018-12-15T17:51:00Z"/>
          <w:rFonts w:ascii="Times" w:eastAsia="Cambria" w:hAnsi="Times" w:cs="Times New Roman"/>
          <w:szCs w:val="24"/>
        </w:rPr>
      </w:pPr>
      <w:ins w:id="374" w:author="Russell, Seth" w:date="2018-12-15T17:51:00Z">
        <w:r w:rsidRPr="009918CC">
          <w:rPr>
            <w:rFonts w:ascii="Times" w:eastAsia="Cambria" w:hAnsi="Times" w:cs="Times New Roman"/>
            <w:b/>
            <w:szCs w:val="24"/>
            <w:rPrChange w:id="375" w:author="Russell, Seth" w:date="2018-12-15T17:53:00Z">
              <w:rPr>
                <w:rFonts w:ascii="Times" w:eastAsia="Cambria" w:hAnsi="Times" w:cs="Times New Roman"/>
                <w:szCs w:val="24"/>
              </w:rPr>
            </w:rPrChange>
          </w:rPr>
          <w:t>Discussion:</w:t>
        </w:r>
        <w:r w:rsidRPr="00880E84">
          <w:rPr>
            <w:rFonts w:ascii="Times" w:eastAsia="Cambria" w:hAnsi="Times" w:cs="Times New Roman"/>
            <w:szCs w:val="24"/>
          </w:rPr>
          <w:t xml:space="preserve"> In an ideal world, any software developed would be accompanied by 100% test coverage validating all lines of code, all aspects of functionality, and all interaction with other software. However, due to pressures of research, having time to build a perfect test suite is not realistic. A parsimonious application of the Pareto principle will go a long way towards improving overall software quality without adding to the testing burden. Large companies such as Microsoft have applied traditional scientific methods to the study of bugs and found that the </w:t>
        </w:r>
        <w:r w:rsidRPr="00880E84">
          <w:rPr>
            <w:rFonts w:ascii="Times" w:eastAsia="Cambria" w:hAnsi="Times" w:cs="Times New Roman"/>
            <w:szCs w:val="24"/>
          </w:rPr>
          <w:lastRenderedPageBreak/>
          <w:t xml:space="preserve">Pareto principle matches reality: 20% of bugs cause 80% of problems; </w:t>
        </w:r>
        <w:proofErr w:type="gramStart"/>
        <w:r w:rsidRPr="00880E84">
          <w:rPr>
            <w:rFonts w:ascii="Times" w:eastAsia="Cambria" w:hAnsi="Times" w:cs="Times New Roman"/>
            <w:szCs w:val="24"/>
          </w:rPr>
          <w:t>additionally</w:t>
        </w:r>
        <w:proofErr w:type="gramEnd"/>
        <w:r w:rsidRPr="00880E84">
          <w:rPr>
            <w:rFonts w:ascii="Times" w:eastAsia="Cambria" w:hAnsi="Times" w:cs="Times New Roman"/>
            <w:szCs w:val="24"/>
          </w:rPr>
          <w:t xml:space="preserve"> a Zipfian distribution may apply as well: 1% of bugs cause 50% of all problems (Rooney, 2002).</w:t>
        </w:r>
      </w:ins>
    </w:p>
    <w:p w14:paraId="32ED9AC0" w14:textId="77777777" w:rsidR="00880E84" w:rsidRPr="00880E84" w:rsidRDefault="00880E84" w:rsidP="00880E84">
      <w:pPr>
        <w:contextualSpacing w:val="0"/>
        <w:rPr>
          <w:ins w:id="376" w:author="Russell, Seth" w:date="2018-12-15T17:51:00Z"/>
          <w:rFonts w:ascii="Times" w:eastAsia="Cambria" w:hAnsi="Times" w:cs="Times New Roman"/>
          <w:szCs w:val="24"/>
        </w:rPr>
      </w:pPr>
    </w:p>
    <w:p w14:paraId="60569615" w14:textId="77777777" w:rsidR="00880E84" w:rsidRPr="00880E84" w:rsidRDefault="00880E84" w:rsidP="00880E84">
      <w:pPr>
        <w:contextualSpacing w:val="0"/>
        <w:rPr>
          <w:ins w:id="377" w:author="Russell, Seth" w:date="2018-12-15T17:51:00Z"/>
          <w:rFonts w:ascii="Times" w:eastAsia="Cambria" w:hAnsi="Times" w:cs="Times New Roman"/>
          <w:szCs w:val="24"/>
        </w:rPr>
      </w:pPr>
      <w:ins w:id="378" w:author="Russell, Seth" w:date="2018-12-15T17:51:00Z">
        <w:r w:rsidRPr="00880E84">
          <w:rPr>
            <w:rFonts w:ascii="Times" w:eastAsia="Cambria" w:hAnsi="Times" w:cs="Times New Roman"/>
            <w:szCs w:val="24"/>
          </w:rPr>
          <w:t>To apply the Pareto principle to testing, spend some time in a thought experiment to determine answers to questions such as: What is the most important feature(s) of this software? If this software breaks, what is the most likely bad outcome? For computationally intensive components - how long should this take to run?</w:t>
        </w:r>
      </w:ins>
    </w:p>
    <w:p w14:paraId="74C897C4" w14:textId="77777777" w:rsidR="00880E84" w:rsidRPr="00880E84" w:rsidRDefault="00880E84" w:rsidP="00880E84">
      <w:pPr>
        <w:contextualSpacing w:val="0"/>
        <w:rPr>
          <w:ins w:id="379" w:author="Russell, Seth" w:date="2018-12-15T17:51:00Z"/>
          <w:rFonts w:ascii="Times" w:eastAsia="Cambria" w:hAnsi="Times" w:cs="Times New Roman"/>
          <w:szCs w:val="24"/>
        </w:rPr>
      </w:pPr>
    </w:p>
    <w:p w14:paraId="4E7328DF" w14:textId="225D19E1" w:rsidR="00880E84" w:rsidRPr="00880E84" w:rsidRDefault="00880E84" w:rsidP="00880E84">
      <w:pPr>
        <w:contextualSpacing w:val="0"/>
        <w:rPr>
          <w:ins w:id="380" w:author="Russell, Seth" w:date="2018-12-15T17:51:00Z"/>
          <w:rFonts w:ascii="Times" w:eastAsia="Cambria" w:hAnsi="Times" w:cs="Times New Roman"/>
          <w:szCs w:val="24"/>
        </w:rPr>
      </w:pPr>
      <w:ins w:id="381" w:author="Russell, Seth" w:date="2018-12-15T17:51:00Z">
        <w:r w:rsidRPr="00880E84">
          <w:rPr>
            <w:rFonts w:ascii="Times" w:eastAsia="Cambria" w:hAnsi="Times" w:cs="Times New Roman"/>
            <w:szCs w:val="24"/>
          </w:rPr>
          <w:t>Once answers to these questions are known, the developer(s) should spend time designing tests to validate key features, avoiding major negatives, and ensuring software performs adequately. Optimization and performance recommendations are covered in the “Software Optimization” section. Part of the test design process should include how to “test” more than just the code. Some specific aspects of non-code tests include validation of approach and implementation choices with a mentor or colleague.</w:t>
        </w:r>
      </w:ins>
    </w:p>
    <w:p w14:paraId="32F3D7CB" w14:textId="789868DA" w:rsidR="00880E84" w:rsidRDefault="00880E84" w:rsidP="00880E84">
      <w:pPr>
        <w:contextualSpacing w:val="0"/>
        <w:rPr>
          <w:ins w:id="382" w:author="Russell, Seth" w:date="2018-12-17T07:14:00Z"/>
          <w:rFonts w:ascii="Times" w:eastAsia="Cambria" w:hAnsi="Times" w:cs="Times New Roman"/>
          <w:szCs w:val="24"/>
        </w:rPr>
      </w:pPr>
    </w:p>
    <w:p w14:paraId="130FE0ED" w14:textId="66B16FE7" w:rsidR="0095630C" w:rsidRPr="00E206C0" w:rsidRDefault="0095630C" w:rsidP="00E206C0">
      <w:pPr>
        <w:pStyle w:val="PeerJBodyText"/>
        <w:rPr>
          <w:ins w:id="383" w:author="Russell, Seth" w:date="2018-12-17T07:17:00Z"/>
          <w:rFonts w:ascii="Consolas" w:eastAsia="Cambria" w:hAnsi="Consolas" w:cs="Consolas"/>
          <w:rPrChange w:id="384" w:author="Russell, Seth" w:date="2018-12-17T07:28:00Z">
            <w:rPr>
              <w:ins w:id="385" w:author="Russell, Seth" w:date="2018-12-17T07:17:00Z"/>
            </w:rPr>
          </w:rPrChange>
        </w:rPr>
      </w:pPr>
      <w:ins w:id="386" w:author="Russell, Seth" w:date="2018-12-17T07:14:00Z">
        <w:r w:rsidRPr="002D08F9">
          <w:rPr>
            <w:rFonts w:eastAsia="Cambria" w:cs="Times New Roman"/>
          </w:rPr>
          <w:t xml:space="preserve">As a brief example of how to apply the aforementioned testing principles, </w:t>
        </w:r>
        <w:r>
          <w:rPr>
            <w:rFonts w:eastAsia="Cambria" w:cs="Times New Roman"/>
          </w:rPr>
          <w:t>we provide</w:t>
        </w:r>
        <w:r w:rsidRPr="002D08F9">
          <w:rPr>
            <w:rFonts w:eastAsia="Cambria" w:cs="Times New Roman"/>
          </w:rPr>
          <w:t xml:space="preserve"> some information on testing steps followed </w:t>
        </w:r>
        <w:r>
          <w:rPr>
            <w:rFonts w:eastAsia="Cambria" w:cs="Times New Roman"/>
          </w:rPr>
          <w:t>during</w:t>
        </w:r>
        <w:r w:rsidRPr="002D08F9">
          <w:rPr>
            <w:rFonts w:eastAsia="Cambria" w:cs="Times New Roman"/>
          </w:rPr>
          <w:t xml:space="preserve"> </w:t>
        </w:r>
        <w:r>
          <w:rPr>
            <w:rFonts w:eastAsia="Cambria" w:cs="Times New Roman"/>
          </w:rPr>
          <w:t xml:space="preserve">the </w:t>
        </w:r>
        <w:r w:rsidRPr="002D08F9">
          <w:rPr>
            <w:rFonts w:eastAsia="Cambria" w:cs="Times New Roman"/>
          </w:rPr>
          <w:t>PCCC</w:t>
        </w:r>
        <w:r>
          <w:rPr>
            <w:rFonts w:eastAsia="Cambria" w:cs="Times New Roman"/>
          </w:rPr>
          <w:t xml:space="preserve"> package development process</w:t>
        </w:r>
        <w:r w:rsidRPr="002D08F9">
          <w:rPr>
            <w:rFonts w:eastAsia="Cambria" w:cs="Times New Roman"/>
          </w:rPr>
          <w:t>.</w:t>
        </w:r>
      </w:ins>
      <w:ins w:id="387" w:author="Russell, Seth" w:date="2018-12-17T07:28:00Z">
        <w:r w:rsidR="00E206C0">
          <w:rPr>
            <w:rFonts w:eastAsia="Cambria" w:cs="Times New Roman"/>
          </w:rPr>
          <w:t xml:space="preserve"> </w:t>
        </w:r>
      </w:ins>
      <w:ins w:id="388" w:author="Russell, Seth" w:date="2018-12-17T07:15:00Z">
        <w:r w:rsidRPr="002D08F9">
          <w:t xml:space="preserve">The first tests written were those that were manually developed and manually run as development progressed. Key test cases of this form are ideal candidates for inclusion in automated testing. </w:t>
        </w:r>
      </w:ins>
      <w:ins w:id="389" w:author="Russell, Seth" w:date="2018-12-17T07:16:00Z">
        <w:r>
          <w:t xml:space="preserve"> The first tests were taking a known data set, running our process to identify how many </w:t>
        </w:r>
      </w:ins>
      <w:ins w:id="390" w:author="Russell, Seth" w:date="2018-12-17T07:17:00Z">
        <w:r>
          <w:t>of the input rows had complex chronic conditions, and then report on the total percentages found; this result was then compared with published values.</w:t>
        </w:r>
      </w:ins>
    </w:p>
    <w:p w14:paraId="0FB79E5C" w14:textId="6D223893" w:rsidR="0095630C" w:rsidRDefault="0095630C" w:rsidP="0095630C">
      <w:pPr>
        <w:pStyle w:val="PeerJBodyText"/>
        <w:rPr>
          <w:ins w:id="391" w:author="Russell, Seth" w:date="2018-12-17T07:17:00Z"/>
        </w:rPr>
      </w:pPr>
    </w:p>
    <w:p w14:paraId="36E20AEF" w14:textId="7DB515A9" w:rsidR="00E206C0" w:rsidRDefault="00E206C0" w:rsidP="00E206C0">
      <w:pPr>
        <w:pStyle w:val="PeerJCode"/>
        <w:ind w:left="720"/>
        <w:rPr>
          <w:ins w:id="392" w:author="Russell, Seth" w:date="2018-12-17T07:25:00Z"/>
        </w:rPr>
      </w:pPr>
      <w:ins w:id="393" w:author="Russell, Seth" w:date="2018-12-17T07:25:00Z">
        <w:r>
          <w:t># read in HCUP KID 2009 Database</w:t>
        </w:r>
      </w:ins>
    </w:p>
    <w:p w14:paraId="16D5C7CB" w14:textId="7E70D0CF" w:rsidR="00E206C0" w:rsidRDefault="00E206C0" w:rsidP="00E206C0">
      <w:pPr>
        <w:pStyle w:val="PeerJCode"/>
        <w:ind w:left="720"/>
        <w:rPr>
          <w:ins w:id="394" w:author="Russell, Seth" w:date="2018-12-17T07:24:00Z"/>
        </w:rPr>
        <w:pPrChange w:id="395" w:author="Russell, Seth" w:date="2018-12-17T07:25:00Z">
          <w:pPr>
            <w:pStyle w:val="PeerJBodyText"/>
          </w:pPr>
        </w:pPrChange>
      </w:pPr>
      <w:ins w:id="396" w:author="Russell, Seth" w:date="2018-12-17T07:24:00Z">
        <w:r>
          <w:t>kid9cols &lt;- read_csv("KID09_core_columns.csv")</w:t>
        </w:r>
      </w:ins>
    </w:p>
    <w:p w14:paraId="225E8533" w14:textId="0E741F42" w:rsidR="00E206C0" w:rsidRDefault="00E206C0" w:rsidP="00E206C0">
      <w:pPr>
        <w:pStyle w:val="PeerJCode"/>
        <w:ind w:left="720"/>
        <w:rPr>
          <w:ins w:id="397" w:author="Russell, Seth" w:date="2018-12-17T07:24:00Z"/>
        </w:rPr>
        <w:pPrChange w:id="398" w:author="Russell, Seth" w:date="2018-12-17T07:25:00Z">
          <w:pPr>
            <w:pStyle w:val="PeerJBodyText"/>
          </w:pPr>
        </w:pPrChange>
      </w:pPr>
      <w:ins w:id="399" w:author="Russell, Seth" w:date="2018-12-17T07:24:00Z">
        <w:r>
          <w:t>kid9core &lt;- read_</w:t>
        </w:r>
        <w:proofErr w:type="gramStart"/>
        <w:r>
          <w:t>fwf(</w:t>
        </w:r>
        <w:proofErr w:type="gramEnd"/>
        <w:r>
          <w:t>"KID_2009_Core.ASC",</w:t>
        </w:r>
      </w:ins>
    </w:p>
    <w:p w14:paraId="1F28AFD3" w14:textId="77777777" w:rsidR="00E206C0" w:rsidRDefault="00E206C0" w:rsidP="00E206C0">
      <w:pPr>
        <w:pStyle w:val="PeerJCode"/>
        <w:ind w:left="720"/>
        <w:rPr>
          <w:ins w:id="400" w:author="Russell, Seth" w:date="2018-12-17T07:24:00Z"/>
        </w:rPr>
        <w:pPrChange w:id="401" w:author="Russell, Seth" w:date="2018-12-17T07:25:00Z">
          <w:pPr>
            <w:pStyle w:val="PeerJBodyText"/>
          </w:pPr>
        </w:pPrChange>
      </w:pPr>
      <w:ins w:id="402" w:author="Russell, Seth" w:date="2018-12-17T07:24:00Z">
        <w:r>
          <w:t xml:space="preserve">            fwf_</w:t>
        </w:r>
        <w:proofErr w:type="gramStart"/>
        <w:r>
          <w:t>positions(</w:t>
        </w:r>
        <w:proofErr w:type="gramEnd"/>
      </w:ins>
    </w:p>
    <w:p w14:paraId="76EDF143" w14:textId="77777777" w:rsidR="00E206C0" w:rsidRDefault="00E206C0" w:rsidP="00E206C0">
      <w:pPr>
        <w:pStyle w:val="PeerJCode"/>
        <w:ind w:left="720"/>
        <w:rPr>
          <w:ins w:id="403" w:author="Russell, Seth" w:date="2018-12-17T07:24:00Z"/>
        </w:rPr>
        <w:pPrChange w:id="404" w:author="Russell, Seth" w:date="2018-12-17T07:25:00Z">
          <w:pPr>
            <w:pStyle w:val="PeerJBodyText"/>
          </w:pPr>
        </w:pPrChange>
      </w:pPr>
      <w:ins w:id="405" w:author="Russell, Seth" w:date="2018-12-17T07:24:00Z">
        <w:r>
          <w:t xml:space="preserve">                start = kid9cols$start,</w:t>
        </w:r>
      </w:ins>
    </w:p>
    <w:p w14:paraId="214D9FB6" w14:textId="77777777" w:rsidR="00E206C0" w:rsidRDefault="00E206C0" w:rsidP="00E206C0">
      <w:pPr>
        <w:pStyle w:val="PeerJCode"/>
        <w:ind w:left="720"/>
        <w:rPr>
          <w:ins w:id="406" w:author="Russell, Seth" w:date="2018-12-17T07:24:00Z"/>
        </w:rPr>
        <w:pPrChange w:id="407" w:author="Russell, Seth" w:date="2018-12-17T07:25:00Z">
          <w:pPr>
            <w:pStyle w:val="PeerJBodyText"/>
          </w:pPr>
        </w:pPrChange>
      </w:pPr>
      <w:ins w:id="408" w:author="Russell, Seth" w:date="2018-12-17T07:24:00Z">
        <w:r>
          <w:t xml:space="preserve">                end = kid9cols$end,</w:t>
        </w:r>
      </w:ins>
    </w:p>
    <w:p w14:paraId="39F4D312" w14:textId="77777777" w:rsidR="00E206C0" w:rsidRDefault="00E206C0" w:rsidP="00E206C0">
      <w:pPr>
        <w:pStyle w:val="PeerJCode"/>
        <w:ind w:left="720"/>
        <w:rPr>
          <w:ins w:id="409" w:author="Russell, Seth" w:date="2018-12-17T07:24:00Z"/>
        </w:rPr>
        <w:pPrChange w:id="410" w:author="Russell, Seth" w:date="2018-12-17T07:25:00Z">
          <w:pPr>
            <w:pStyle w:val="PeerJBodyText"/>
          </w:pPr>
        </w:pPrChange>
      </w:pPr>
      <w:ins w:id="411" w:author="Russell, Seth" w:date="2018-12-17T07:24:00Z">
        <w:r>
          <w:t xml:space="preserve">                col_names = tolower(kid9cols$name)),</w:t>
        </w:r>
      </w:ins>
    </w:p>
    <w:p w14:paraId="00523E19" w14:textId="77777777" w:rsidR="00E206C0" w:rsidRDefault="00E206C0" w:rsidP="00E206C0">
      <w:pPr>
        <w:pStyle w:val="PeerJCode"/>
        <w:ind w:left="720"/>
        <w:rPr>
          <w:ins w:id="412" w:author="Russell, Seth" w:date="2018-12-17T07:24:00Z"/>
        </w:rPr>
        <w:pPrChange w:id="413" w:author="Russell, Seth" w:date="2018-12-17T07:25:00Z">
          <w:pPr>
            <w:pStyle w:val="PeerJBodyText"/>
          </w:pPr>
        </w:pPrChange>
      </w:pPr>
      <w:ins w:id="414" w:author="Russell, Seth" w:date="2018-12-17T07:24:00Z">
        <w:r>
          <w:t xml:space="preserve">            col_types = </w:t>
        </w:r>
        <w:proofErr w:type="gramStart"/>
        <w:r>
          <w:t>paste(</w:t>
        </w:r>
        <w:proofErr w:type="gramEnd"/>
        <w:r>
          <w:t>rep("c", nrow(kid9cols)),</w:t>
        </w:r>
      </w:ins>
    </w:p>
    <w:p w14:paraId="6E24EF6A" w14:textId="77777777" w:rsidR="00E206C0" w:rsidRDefault="00E206C0" w:rsidP="00E206C0">
      <w:pPr>
        <w:pStyle w:val="PeerJCode"/>
        <w:ind w:left="720"/>
        <w:rPr>
          <w:ins w:id="415" w:author="Russell, Seth" w:date="2018-12-17T07:24:00Z"/>
        </w:rPr>
        <w:pPrChange w:id="416" w:author="Russell, Seth" w:date="2018-12-17T07:25:00Z">
          <w:pPr>
            <w:pStyle w:val="PeerJBodyText"/>
          </w:pPr>
        </w:pPrChange>
      </w:pPr>
      <w:ins w:id="417" w:author="Russell, Seth" w:date="2018-12-17T07:24:00Z">
        <w:r>
          <w:t xml:space="preserve">                collapse = ""))</w:t>
        </w:r>
      </w:ins>
    </w:p>
    <w:p w14:paraId="1A01A767" w14:textId="70D37C96" w:rsidR="00E206C0" w:rsidRDefault="00E206C0" w:rsidP="00E206C0">
      <w:pPr>
        <w:pStyle w:val="PeerJCode"/>
        <w:ind w:left="720"/>
        <w:rPr>
          <w:ins w:id="418" w:author="Russell, Seth" w:date="2018-12-17T07:25:00Z"/>
        </w:rPr>
      </w:pPr>
    </w:p>
    <w:p w14:paraId="7C5F8591" w14:textId="6A527503" w:rsidR="00E206C0" w:rsidRDefault="00E206C0" w:rsidP="00E206C0">
      <w:pPr>
        <w:pStyle w:val="PeerJCode"/>
        <w:ind w:left="720"/>
        <w:rPr>
          <w:ins w:id="419" w:author="Russell, Seth" w:date="2018-12-17T07:24:00Z"/>
        </w:rPr>
        <w:pPrChange w:id="420" w:author="Russell, Seth" w:date="2018-12-17T07:25:00Z">
          <w:pPr>
            <w:pStyle w:val="PeerJBodyText"/>
          </w:pPr>
        </w:pPrChange>
      </w:pPr>
      <w:ins w:id="421" w:author="Russell, Seth" w:date="2018-12-17T07:25:00Z">
        <w:r>
          <w:t># Output some sum</w:t>
        </w:r>
      </w:ins>
      <w:ins w:id="422" w:author="Russell, Seth" w:date="2018-12-17T07:26:00Z">
        <w:r>
          <w:t>mary information for manual inspection</w:t>
        </w:r>
      </w:ins>
    </w:p>
    <w:p w14:paraId="60BC7CD3" w14:textId="01187F45" w:rsidR="00E206C0" w:rsidRDefault="00E206C0" w:rsidP="00E206C0">
      <w:pPr>
        <w:pStyle w:val="PeerJCode"/>
        <w:ind w:left="720"/>
        <w:rPr>
          <w:ins w:id="423" w:author="Russell, Seth" w:date="2018-12-17T07:24:00Z"/>
        </w:rPr>
        <w:pPrChange w:id="424" w:author="Russell, Seth" w:date="2018-12-17T07:25:00Z">
          <w:pPr>
            <w:pStyle w:val="PeerJBodyText"/>
          </w:pPr>
        </w:pPrChange>
      </w:pPr>
      <w:ins w:id="425" w:author="Russell, Seth" w:date="2018-12-17T07:24:00Z">
        <w:r>
          <w:t>table(kid9core$year)</w:t>
        </w:r>
      </w:ins>
    </w:p>
    <w:p w14:paraId="3A0D8C6F" w14:textId="77777777" w:rsidR="00E206C0" w:rsidRDefault="00E206C0" w:rsidP="00E206C0">
      <w:pPr>
        <w:pStyle w:val="PeerJCode"/>
        <w:ind w:left="720"/>
        <w:rPr>
          <w:ins w:id="426" w:author="Russell, Seth" w:date="2018-12-17T07:24:00Z"/>
        </w:rPr>
        <w:pPrChange w:id="427" w:author="Russell, Seth" w:date="2018-12-17T07:25:00Z">
          <w:pPr>
            <w:pStyle w:val="PeerJBodyText"/>
          </w:pPr>
        </w:pPrChange>
      </w:pPr>
      <w:ins w:id="428" w:author="Russell, Seth" w:date="2018-12-17T07:24:00Z">
        <w:r>
          <w:t>dim(kid9core)</w:t>
        </w:r>
      </w:ins>
    </w:p>
    <w:p w14:paraId="34D159BD" w14:textId="77777777" w:rsidR="00E206C0" w:rsidRDefault="00E206C0" w:rsidP="00E206C0">
      <w:pPr>
        <w:pStyle w:val="PeerJCode"/>
        <w:ind w:left="720"/>
        <w:rPr>
          <w:ins w:id="429" w:author="Russell, Seth" w:date="2018-12-17T07:24:00Z"/>
        </w:rPr>
        <w:pPrChange w:id="430" w:author="Russell, Seth" w:date="2018-12-17T07:25:00Z">
          <w:pPr>
            <w:pStyle w:val="PeerJBodyText"/>
          </w:pPr>
        </w:pPrChange>
      </w:pPr>
      <w:ins w:id="431" w:author="Russell, Seth" w:date="2018-12-17T07:24:00Z">
        <w:r>
          <w:t>n_distinct(kid9core$recnum)</w:t>
        </w:r>
      </w:ins>
    </w:p>
    <w:p w14:paraId="5E6C7236" w14:textId="3B8C5C91" w:rsidR="00E206C0" w:rsidRDefault="00E206C0" w:rsidP="00E206C0">
      <w:pPr>
        <w:pStyle w:val="PeerJCode"/>
        <w:ind w:left="720"/>
        <w:rPr>
          <w:ins w:id="432" w:author="Russell, Seth" w:date="2018-12-17T07:26:00Z"/>
        </w:rPr>
      </w:pPr>
    </w:p>
    <w:p w14:paraId="12C80550" w14:textId="05205FE5" w:rsidR="00E206C0" w:rsidRDefault="00E206C0" w:rsidP="00E206C0">
      <w:pPr>
        <w:pStyle w:val="PeerJCode"/>
        <w:ind w:left="720"/>
        <w:rPr>
          <w:ins w:id="433" w:author="Russell, Seth" w:date="2018-12-17T07:24:00Z"/>
        </w:rPr>
        <w:pPrChange w:id="434" w:author="Russell, Seth" w:date="2018-12-17T07:25:00Z">
          <w:pPr>
            <w:pStyle w:val="PeerJBodyText"/>
          </w:pPr>
        </w:pPrChange>
      </w:pPr>
      <w:ins w:id="435" w:author="Russell, Seth" w:date="2018-12-17T07:26:00Z">
        <w:r>
          <w:t># Run process to identify complex chronic conditions</w:t>
        </w:r>
      </w:ins>
    </w:p>
    <w:p w14:paraId="0166778F" w14:textId="77777777" w:rsidR="00E206C0" w:rsidRDefault="00E206C0" w:rsidP="00E206C0">
      <w:pPr>
        <w:pStyle w:val="PeerJCode"/>
        <w:ind w:left="720"/>
        <w:rPr>
          <w:ins w:id="436" w:author="Russell, Seth" w:date="2018-12-17T07:24:00Z"/>
        </w:rPr>
        <w:pPrChange w:id="437" w:author="Russell, Seth" w:date="2018-12-17T07:25:00Z">
          <w:pPr>
            <w:pStyle w:val="PeerJBodyText"/>
          </w:pPr>
        </w:pPrChange>
      </w:pPr>
      <w:ins w:id="438" w:author="Russell, Seth" w:date="2018-12-17T07:24:00Z">
        <w:r>
          <w:t>kid_ccc &lt;-</w:t>
        </w:r>
      </w:ins>
    </w:p>
    <w:p w14:paraId="530558AD" w14:textId="77777777" w:rsidR="00E206C0" w:rsidRDefault="00E206C0" w:rsidP="00E206C0">
      <w:pPr>
        <w:pStyle w:val="PeerJCode"/>
        <w:ind w:left="720"/>
        <w:rPr>
          <w:ins w:id="439" w:author="Russell, Seth" w:date="2018-12-17T07:24:00Z"/>
        </w:rPr>
        <w:pPrChange w:id="440" w:author="Russell, Seth" w:date="2018-12-17T07:25:00Z">
          <w:pPr>
            <w:pStyle w:val="PeerJBodyText"/>
          </w:pPr>
        </w:pPrChange>
      </w:pPr>
      <w:ins w:id="441" w:author="Russell, Seth" w:date="2018-12-17T07:24:00Z">
        <w:r>
          <w:lastRenderedPageBreak/>
          <w:t xml:space="preserve">    </w:t>
        </w:r>
        <w:proofErr w:type="gramStart"/>
        <w:r>
          <w:t>ccc(</w:t>
        </w:r>
        <w:proofErr w:type="gramEnd"/>
        <w:r>
          <w:t>kid9core[, c(2, 24:48, 74:77, 106:120)],</w:t>
        </w:r>
      </w:ins>
    </w:p>
    <w:p w14:paraId="0F27D9BE" w14:textId="77777777" w:rsidR="00E206C0" w:rsidRDefault="00E206C0" w:rsidP="00E206C0">
      <w:pPr>
        <w:pStyle w:val="PeerJCode"/>
        <w:ind w:left="720"/>
        <w:rPr>
          <w:ins w:id="442" w:author="Russell, Seth" w:date="2018-12-17T07:24:00Z"/>
        </w:rPr>
        <w:pPrChange w:id="443" w:author="Russell, Seth" w:date="2018-12-17T07:25:00Z">
          <w:pPr>
            <w:pStyle w:val="PeerJBodyText"/>
          </w:pPr>
        </w:pPrChange>
      </w:pPr>
      <w:ins w:id="444" w:author="Russell, Seth" w:date="2018-12-17T07:24:00Z">
        <w:r>
          <w:t xml:space="preserve">        id      = recnum,</w:t>
        </w:r>
      </w:ins>
    </w:p>
    <w:p w14:paraId="06D8F464" w14:textId="77777777" w:rsidR="00E206C0" w:rsidRDefault="00E206C0" w:rsidP="00E206C0">
      <w:pPr>
        <w:pStyle w:val="PeerJCode"/>
        <w:ind w:left="720"/>
        <w:rPr>
          <w:ins w:id="445" w:author="Russell, Seth" w:date="2018-12-17T07:24:00Z"/>
        </w:rPr>
        <w:pPrChange w:id="446" w:author="Russell, Seth" w:date="2018-12-17T07:25:00Z">
          <w:pPr>
            <w:pStyle w:val="PeerJBodyText"/>
          </w:pPr>
        </w:pPrChange>
      </w:pPr>
      <w:ins w:id="447" w:author="Russell, Seth" w:date="2018-12-17T07:24:00Z">
        <w:r>
          <w:t xml:space="preserve">        dx_cols = vars(starts_with("dx"), starts_with("ecode")),</w:t>
        </w:r>
      </w:ins>
    </w:p>
    <w:p w14:paraId="4C2453CE" w14:textId="77777777" w:rsidR="00E206C0" w:rsidRDefault="00E206C0" w:rsidP="00E206C0">
      <w:pPr>
        <w:pStyle w:val="PeerJCode"/>
        <w:ind w:left="720"/>
        <w:rPr>
          <w:ins w:id="448" w:author="Russell, Seth" w:date="2018-12-17T07:24:00Z"/>
        </w:rPr>
        <w:pPrChange w:id="449" w:author="Russell, Seth" w:date="2018-12-17T07:25:00Z">
          <w:pPr>
            <w:pStyle w:val="PeerJBodyText"/>
          </w:pPr>
        </w:pPrChange>
      </w:pPr>
      <w:ins w:id="450" w:author="Russell, Seth" w:date="2018-12-17T07:24:00Z">
        <w:r>
          <w:t xml:space="preserve">        pc_cols = vars(starts_with("pr")),</w:t>
        </w:r>
      </w:ins>
    </w:p>
    <w:p w14:paraId="28AFD782" w14:textId="77777777" w:rsidR="00E206C0" w:rsidRDefault="00E206C0" w:rsidP="00E206C0">
      <w:pPr>
        <w:pStyle w:val="PeerJCode"/>
        <w:ind w:left="720"/>
        <w:rPr>
          <w:ins w:id="451" w:author="Russell, Seth" w:date="2018-12-17T07:24:00Z"/>
        </w:rPr>
        <w:pPrChange w:id="452" w:author="Russell, Seth" w:date="2018-12-17T07:25:00Z">
          <w:pPr>
            <w:pStyle w:val="PeerJBodyText"/>
          </w:pPr>
        </w:pPrChange>
      </w:pPr>
      <w:ins w:id="453" w:author="Russell, Seth" w:date="2018-12-17T07:24:00Z">
        <w:r>
          <w:t xml:space="preserve">        icdv    = 09)</w:t>
        </w:r>
      </w:ins>
    </w:p>
    <w:p w14:paraId="7CEB6F9D" w14:textId="5378B5EC" w:rsidR="00E206C0" w:rsidRDefault="00E206C0" w:rsidP="00E206C0">
      <w:pPr>
        <w:pStyle w:val="PeerJCode"/>
        <w:ind w:left="720"/>
        <w:rPr>
          <w:ins w:id="454" w:author="Russell, Seth" w:date="2018-12-17T07:26:00Z"/>
        </w:rPr>
      </w:pPr>
    </w:p>
    <w:p w14:paraId="58E7F739" w14:textId="48A8C813" w:rsidR="00E206C0" w:rsidRDefault="00E206C0" w:rsidP="00E206C0">
      <w:pPr>
        <w:pStyle w:val="PeerJCode"/>
        <w:ind w:left="720"/>
        <w:rPr>
          <w:ins w:id="455" w:author="Russell, Seth" w:date="2018-12-17T07:24:00Z"/>
        </w:rPr>
        <w:pPrChange w:id="456" w:author="Russell, Seth" w:date="2018-12-17T07:25:00Z">
          <w:pPr>
            <w:pStyle w:val="PeerJBodyText"/>
          </w:pPr>
        </w:pPrChange>
      </w:pPr>
      <w:ins w:id="457" w:author="Russell, Seth" w:date="2018-12-17T07:26:00Z">
        <w:r>
          <w:t># Output results for manual inspection</w:t>
        </w:r>
      </w:ins>
    </w:p>
    <w:p w14:paraId="6F25CE9F" w14:textId="77777777" w:rsidR="00E206C0" w:rsidRDefault="00E206C0" w:rsidP="00E206C0">
      <w:pPr>
        <w:pStyle w:val="PeerJCode"/>
        <w:ind w:left="720"/>
        <w:rPr>
          <w:ins w:id="458" w:author="Russell, Seth" w:date="2018-12-17T07:24:00Z"/>
        </w:rPr>
        <w:pPrChange w:id="459" w:author="Russell, Seth" w:date="2018-12-17T07:25:00Z">
          <w:pPr>
            <w:pStyle w:val="PeerJBodyText"/>
          </w:pPr>
        </w:pPrChange>
      </w:pPr>
      <w:ins w:id="460" w:author="Russell, Seth" w:date="2018-12-17T07:24:00Z">
        <w:r>
          <w:t>kid_ccc</w:t>
        </w:r>
      </w:ins>
    </w:p>
    <w:p w14:paraId="18749BE1" w14:textId="794EC9C7" w:rsidR="00E206C0" w:rsidRDefault="00E206C0" w:rsidP="00E206C0">
      <w:pPr>
        <w:pStyle w:val="PeerJCode"/>
        <w:ind w:left="720"/>
        <w:rPr>
          <w:ins w:id="461" w:author="Russell, Seth" w:date="2018-12-17T07:26:00Z"/>
        </w:rPr>
      </w:pPr>
    </w:p>
    <w:p w14:paraId="5E9FD6F8" w14:textId="2651C00F" w:rsidR="00E206C0" w:rsidRDefault="00E206C0" w:rsidP="00E206C0">
      <w:pPr>
        <w:pStyle w:val="PeerJCode"/>
        <w:ind w:left="720"/>
        <w:rPr>
          <w:ins w:id="462" w:author="Russell, Seth" w:date="2018-12-17T07:24:00Z"/>
        </w:rPr>
        <w:pPrChange w:id="463" w:author="Russell, Seth" w:date="2018-12-17T07:25:00Z">
          <w:pPr>
            <w:pStyle w:val="PeerJBodyText"/>
          </w:pPr>
        </w:pPrChange>
      </w:pPr>
      <w:ins w:id="464" w:author="Russell, Seth" w:date="2018-12-17T07:26:00Z">
        <w:r>
          <w:t># Create summary statistics to compare to published values</w:t>
        </w:r>
      </w:ins>
    </w:p>
    <w:p w14:paraId="4C8CD2CA" w14:textId="77777777" w:rsidR="00E206C0" w:rsidRDefault="00E206C0" w:rsidP="00E206C0">
      <w:pPr>
        <w:pStyle w:val="PeerJCode"/>
        <w:ind w:left="720"/>
        <w:rPr>
          <w:ins w:id="465" w:author="Russell, Seth" w:date="2018-12-17T07:24:00Z"/>
        </w:rPr>
        <w:pPrChange w:id="466" w:author="Russell, Seth" w:date="2018-12-17T07:25:00Z">
          <w:pPr>
            <w:pStyle w:val="PeerJBodyText"/>
          </w:pPr>
        </w:pPrChange>
      </w:pPr>
      <w:proofErr w:type="gramStart"/>
      <w:ins w:id="467" w:author="Russell, Seth" w:date="2018-12-17T07:24:00Z">
        <w:r>
          <w:t>dplyr::</w:t>
        </w:r>
        <w:proofErr w:type="gramEnd"/>
        <w:r>
          <w:t xml:space="preserve">summarize_at(kid_ccc, vars(-recnum), sum) </w:t>
        </w:r>
      </w:ins>
    </w:p>
    <w:p w14:paraId="517F773C" w14:textId="77777777" w:rsidR="00E206C0" w:rsidRDefault="00E206C0" w:rsidP="00E206C0">
      <w:pPr>
        <w:pStyle w:val="PeerJCode"/>
        <w:ind w:left="720"/>
        <w:rPr>
          <w:ins w:id="468" w:author="Russell, Seth" w:date="2018-12-17T07:24:00Z"/>
        </w:rPr>
        <w:pPrChange w:id="469" w:author="Russell, Seth" w:date="2018-12-17T07:25:00Z">
          <w:pPr>
            <w:pStyle w:val="PeerJBodyText"/>
          </w:pPr>
        </w:pPrChange>
      </w:pPr>
      <w:ins w:id="470" w:author="Russell, Seth" w:date="2018-12-17T07:24:00Z">
        <w:r>
          <w:t xml:space="preserve">    %&gt;% print.</w:t>
        </w:r>
        <w:proofErr w:type="gramStart"/>
        <w:r>
          <w:t>data.frame</w:t>
        </w:r>
        <w:proofErr w:type="gramEnd"/>
      </w:ins>
    </w:p>
    <w:p w14:paraId="220E0932" w14:textId="77777777" w:rsidR="00E206C0" w:rsidRDefault="00E206C0" w:rsidP="00E206C0">
      <w:pPr>
        <w:pStyle w:val="PeerJCode"/>
        <w:ind w:left="720"/>
        <w:rPr>
          <w:ins w:id="471" w:author="Russell, Seth" w:date="2018-12-17T07:24:00Z"/>
        </w:rPr>
        <w:pPrChange w:id="472" w:author="Russell, Seth" w:date="2018-12-17T07:25:00Z">
          <w:pPr>
            <w:pStyle w:val="PeerJBodyText"/>
          </w:pPr>
        </w:pPrChange>
      </w:pPr>
      <w:proofErr w:type="gramStart"/>
      <w:ins w:id="473" w:author="Russell, Seth" w:date="2018-12-17T07:24:00Z">
        <w:r>
          <w:t>dplyr::</w:t>
        </w:r>
        <w:proofErr w:type="gramEnd"/>
        <w:r>
          <w:t xml:space="preserve">summarize_at(kid_ccc, vars(-recnum), mean) </w:t>
        </w:r>
      </w:ins>
    </w:p>
    <w:p w14:paraId="54E151F7" w14:textId="0F83992F" w:rsidR="0095630C" w:rsidRDefault="00E206C0" w:rsidP="00E206C0">
      <w:pPr>
        <w:pStyle w:val="PeerJCode"/>
        <w:ind w:left="720"/>
        <w:rPr>
          <w:ins w:id="474" w:author="Russell, Seth" w:date="2018-12-17T07:17:00Z"/>
        </w:rPr>
        <w:pPrChange w:id="475" w:author="Russell, Seth" w:date="2018-12-17T07:25:00Z">
          <w:pPr>
            <w:pStyle w:val="PeerJBodyText"/>
          </w:pPr>
        </w:pPrChange>
      </w:pPr>
      <w:ins w:id="476" w:author="Russell, Seth" w:date="2018-12-17T07:24:00Z">
        <w:r>
          <w:t xml:space="preserve">    %&gt;% print.</w:t>
        </w:r>
        <w:proofErr w:type="gramStart"/>
        <w:r>
          <w:t>data.frame</w:t>
        </w:r>
      </w:ins>
      <w:proofErr w:type="gramEnd"/>
    </w:p>
    <w:p w14:paraId="6B84C41F" w14:textId="77777777" w:rsidR="0095630C" w:rsidRDefault="0095630C" w:rsidP="0095630C">
      <w:pPr>
        <w:pStyle w:val="PeerJBodyText"/>
        <w:rPr>
          <w:ins w:id="477" w:author="Russell, Seth" w:date="2018-12-17T07:15:00Z"/>
        </w:rPr>
      </w:pPr>
    </w:p>
    <w:p w14:paraId="57E3343E" w14:textId="71B2CFFE" w:rsidR="00E206C0" w:rsidRDefault="00E206C0" w:rsidP="00E206C0">
      <w:pPr>
        <w:rPr>
          <w:ins w:id="478" w:author="Russell, Seth" w:date="2018-12-17T07:28:00Z"/>
          <w:rFonts w:ascii="Times" w:eastAsia="Cambria" w:hAnsi="Times" w:cs="Times New Roman"/>
        </w:rPr>
      </w:pPr>
      <w:ins w:id="479" w:author="Russell, Seth" w:date="2018-12-17T07:28:00Z">
        <w:r w:rsidRPr="002D08F9">
          <w:rPr>
            <w:rFonts w:ascii="Times" w:eastAsia="Cambria" w:hAnsi="Times" w:cs="Times New Roman"/>
          </w:rPr>
          <w:t xml:space="preserve">For the PCCC package there is a large set of ICD codes and code set patterns that are used to determine if an input record meets any complex chronic condition criteria. To validate the correct functioning of the software, </w:t>
        </w:r>
      </w:ins>
      <w:ins w:id="480" w:author="Russell, Seth" w:date="2018-12-17T07:30:00Z">
        <w:r>
          <w:rPr>
            <w:rFonts w:ascii="Times" w:eastAsia="Cambria" w:hAnsi="Times" w:cs="Times New Roman"/>
          </w:rPr>
          <w:t>we needed</w:t>
        </w:r>
      </w:ins>
      <w:ins w:id="481" w:author="Russell, Seth" w:date="2018-12-17T07:28:00Z">
        <w:r w:rsidRPr="002D08F9">
          <w:rPr>
            <w:rFonts w:ascii="Times" w:eastAsia="Cambria" w:hAnsi="Times" w:cs="Times New Roman"/>
          </w:rPr>
          <w:t xml:space="preserve"> to validate the ICD code groupings were correct and were mutually exclusive (as appropriate). As PCCC is a re-implementation of existing SAS and Stata code, we needed to validate that the codes from the previously developed and published software applications were identical and were performing as expected. Through a combination of manual review and automated comparison codes were checked to see if d</w:t>
        </w:r>
        <w:r>
          <w:rPr>
            <w:rFonts w:ascii="Times" w:eastAsia="Cambria" w:hAnsi="Times" w:cs="Times New Roman"/>
          </w:rPr>
          <w:t>uplicates and overlaps existed. Any software dealing with input validation or having a large amount of built-in values used for key functionality should follow a similar data validation process.</w:t>
        </w:r>
      </w:ins>
    </w:p>
    <w:p w14:paraId="42580A29" w14:textId="77777777" w:rsidR="00E206C0" w:rsidRPr="002D08F9" w:rsidRDefault="00E206C0" w:rsidP="00E206C0">
      <w:pPr>
        <w:rPr>
          <w:ins w:id="482" w:author="Russell, Seth" w:date="2018-12-17T07:28:00Z"/>
          <w:rFonts w:ascii="Times" w:eastAsia="Cambria" w:hAnsi="Times" w:cs="Times New Roman"/>
        </w:rPr>
      </w:pPr>
    </w:p>
    <w:p w14:paraId="468AA65A" w14:textId="77777777" w:rsidR="00E206C0" w:rsidRDefault="00E206C0" w:rsidP="00E206C0">
      <w:pPr>
        <w:rPr>
          <w:ins w:id="483" w:author="Russell, Seth" w:date="2018-12-17T07:28:00Z"/>
          <w:rFonts w:ascii="Times" w:eastAsia="Cambria" w:hAnsi="Times" w:cs="Times New Roman"/>
        </w:rPr>
      </w:pPr>
      <w:ins w:id="484" w:author="Russell, Seth" w:date="2018-12-17T07:28:00Z">
        <w:r w:rsidRPr="002D08F9">
          <w:rPr>
            <w:rFonts w:ascii="Times" w:eastAsia="Cambria" w:hAnsi="Times" w:cs="Times New Roman"/>
          </w:rPr>
          <w:t>Here is a brief snippet of some of the code used to automatically find duplicates and codes that were already included as part of another code:</w:t>
        </w:r>
      </w:ins>
    </w:p>
    <w:p w14:paraId="501CB445" w14:textId="77777777" w:rsidR="00E206C0" w:rsidRPr="002D08F9" w:rsidRDefault="00E206C0" w:rsidP="00E206C0">
      <w:pPr>
        <w:rPr>
          <w:ins w:id="485" w:author="Russell, Seth" w:date="2018-12-17T07:28:00Z"/>
          <w:rFonts w:ascii="Times" w:eastAsia="Cambria" w:hAnsi="Times" w:cs="Times New Roman"/>
        </w:rPr>
      </w:pPr>
    </w:p>
    <w:p w14:paraId="783C9248" w14:textId="77777777" w:rsidR="00E206C0" w:rsidRDefault="00E206C0" w:rsidP="004B4B30">
      <w:pPr>
        <w:pStyle w:val="PeerJCode"/>
        <w:ind w:left="720"/>
        <w:rPr>
          <w:ins w:id="486" w:author="Russell, Seth" w:date="2018-12-17T07:28:00Z"/>
        </w:rPr>
        <w:pPrChange w:id="487" w:author="Russell, Seth" w:date="2018-12-17T08:23:00Z">
          <w:pPr>
            <w:ind w:left="720"/>
          </w:pPr>
        </w:pPrChange>
      </w:pPr>
      <w:ins w:id="488" w:author="Russell, Seth" w:date="2018-12-17T07:28:00Z">
        <w:r w:rsidRPr="00A875F7">
          <w:t xml:space="preserve">icds &lt;- </w:t>
        </w:r>
        <w:proofErr w:type="gramStart"/>
        <w:r w:rsidRPr="00A875F7">
          <w:t>input.file</w:t>
        </w:r>
        <w:proofErr w:type="gramEnd"/>
        <w:r w:rsidRPr="00A875F7">
          <w:t>("../pccc_validation/icd10_codes_r.txt")</w:t>
        </w:r>
        <w:r w:rsidRPr="002D08F9">
          <w:br/>
        </w:r>
        <w:r w:rsidRPr="002D08F9">
          <w:br/>
        </w:r>
        <w:r w:rsidRPr="00A875F7">
          <w:t>unlist(lapply(icds, function(i) {</w:t>
        </w:r>
        <w:r w:rsidRPr="002D08F9">
          <w:br/>
        </w:r>
        <w:r w:rsidRPr="00A875F7">
          <w:t xml:space="preserve">  tmp &lt;- icds[icds != i]</w:t>
        </w:r>
        <w:r w:rsidRPr="002D08F9">
          <w:br/>
        </w:r>
        <w:r w:rsidRPr="00A875F7">
          <w:t xml:space="preserve">  output &lt;- tmp[grepl(paste0("^", i, ".*"), tmp)]</w:t>
        </w:r>
        <w:r w:rsidRPr="002D08F9">
          <w:br/>
        </w:r>
        <w:r w:rsidRPr="00A875F7">
          <w:t xml:space="preserve">  # add the matched element into the output</w:t>
        </w:r>
        <w:r w:rsidRPr="002D08F9">
          <w:br/>
        </w:r>
        <w:r w:rsidRPr="00A875F7">
          <w:t xml:space="preserve">  if(length(output) != 0)</w:t>
        </w:r>
        <w:r w:rsidRPr="002D08F9">
          <w:br/>
        </w:r>
        <w:r w:rsidRPr="00A875F7">
          <w:t xml:space="preserve">    output &lt;- c(i, output)</w:t>
        </w:r>
        <w:r w:rsidRPr="002D08F9">
          <w:br/>
        </w:r>
        <w:r w:rsidRPr="00A875F7">
          <w:t xml:space="preserve">  output</w:t>
        </w:r>
        <w:r w:rsidRPr="002D08F9">
          <w:br/>
        </w:r>
        <w:r w:rsidRPr="00A875F7">
          <w:t>}))</w:t>
        </w:r>
      </w:ins>
    </w:p>
    <w:p w14:paraId="6334A549" w14:textId="77777777" w:rsidR="0095630C" w:rsidRDefault="0095630C" w:rsidP="0095630C">
      <w:pPr>
        <w:pStyle w:val="PeerJBodyText"/>
        <w:rPr>
          <w:ins w:id="489" w:author="Russell, Seth" w:date="2018-12-17T07:15:00Z"/>
        </w:rPr>
      </w:pPr>
    </w:p>
    <w:p w14:paraId="1A092184" w14:textId="77777777" w:rsidR="0095630C" w:rsidRPr="00880E84" w:rsidRDefault="0095630C" w:rsidP="00880E84">
      <w:pPr>
        <w:contextualSpacing w:val="0"/>
        <w:rPr>
          <w:ins w:id="490" w:author="Russell, Seth" w:date="2018-12-15T17:51:00Z"/>
          <w:rFonts w:ascii="Times" w:eastAsia="Cambria" w:hAnsi="Times" w:cs="Times New Roman"/>
          <w:szCs w:val="24"/>
        </w:rPr>
      </w:pPr>
    </w:p>
    <w:p w14:paraId="60CE36DB" w14:textId="54762071" w:rsidR="009918CC" w:rsidRPr="009918CC" w:rsidRDefault="00880E84" w:rsidP="00880E84">
      <w:pPr>
        <w:contextualSpacing w:val="0"/>
        <w:rPr>
          <w:ins w:id="491" w:author="Russell, Seth" w:date="2018-12-15T17:53:00Z"/>
          <w:rFonts w:ascii="Times" w:eastAsia="Cambria" w:hAnsi="Times" w:cs="Times New Roman"/>
          <w:b/>
          <w:szCs w:val="24"/>
          <w:rPrChange w:id="492" w:author="Russell, Seth" w:date="2018-12-15T17:53:00Z">
            <w:rPr>
              <w:ins w:id="493" w:author="Russell, Seth" w:date="2018-12-15T17:53:00Z"/>
              <w:rFonts w:ascii="Times" w:eastAsia="Cambria" w:hAnsi="Times" w:cs="Times New Roman"/>
              <w:szCs w:val="24"/>
            </w:rPr>
          </w:rPrChange>
        </w:rPr>
      </w:pPr>
      <w:ins w:id="494" w:author="Russell, Seth" w:date="2018-12-15T17:51:00Z">
        <w:r w:rsidRPr="009918CC">
          <w:rPr>
            <w:rFonts w:ascii="Times" w:eastAsia="Cambria" w:hAnsi="Times" w:cs="Times New Roman"/>
            <w:b/>
            <w:szCs w:val="24"/>
            <w:rPrChange w:id="495" w:author="Russell, Seth" w:date="2018-12-15T17:53:00Z">
              <w:rPr>
                <w:rFonts w:ascii="Times" w:eastAsia="Cambria" w:hAnsi="Times" w:cs="Times New Roman"/>
                <w:szCs w:val="24"/>
              </w:rPr>
            </w:rPrChange>
          </w:rPr>
          <w:t xml:space="preserve">Key </w:t>
        </w:r>
      </w:ins>
      <w:ins w:id="496" w:author="Russell, Seth" w:date="2018-12-15T18:51:00Z">
        <w:r w:rsidR="00A80936">
          <w:rPr>
            <w:rFonts w:ascii="Times" w:eastAsia="Cambria" w:hAnsi="Times" w:cs="Times New Roman"/>
            <w:b/>
            <w:szCs w:val="24"/>
          </w:rPr>
          <w:t>r</w:t>
        </w:r>
      </w:ins>
      <w:ins w:id="497" w:author="Russell, Seth" w:date="2018-12-15T17:51:00Z">
        <w:r w:rsidRPr="009918CC">
          <w:rPr>
            <w:rFonts w:ascii="Times" w:eastAsia="Cambria" w:hAnsi="Times" w:cs="Times New Roman"/>
            <w:b/>
            <w:szCs w:val="24"/>
            <w:rPrChange w:id="498" w:author="Russell, Seth" w:date="2018-12-15T17:53:00Z">
              <w:rPr>
                <w:rFonts w:ascii="Times" w:eastAsia="Cambria" w:hAnsi="Times" w:cs="Times New Roman"/>
                <w:szCs w:val="24"/>
              </w:rPr>
            </w:rPrChange>
          </w:rPr>
          <w:t>ecommendations for how to test:</w:t>
        </w:r>
      </w:ins>
    </w:p>
    <w:p w14:paraId="29CEDD96" w14:textId="77777777" w:rsidR="009918CC" w:rsidRDefault="00880E84" w:rsidP="00FE7216">
      <w:pPr>
        <w:pStyle w:val="ListParagraph"/>
        <w:numPr>
          <w:ilvl w:val="0"/>
          <w:numId w:val="10"/>
        </w:numPr>
        <w:contextualSpacing w:val="0"/>
        <w:rPr>
          <w:ins w:id="499" w:author="Russell, Seth" w:date="2018-12-15T17:53:00Z"/>
          <w:rFonts w:ascii="Times" w:eastAsia="Cambria" w:hAnsi="Times" w:cs="Times New Roman"/>
          <w:szCs w:val="24"/>
        </w:rPr>
      </w:pPr>
      <w:ins w:id="500" w:author="Russell, Seth" w:date="2018-12-15T17:51:00Z">
        <w:r w:rsidRPr="009918CC">
          <w:rPr>
            <w:rFonts w:ascii="Times" w:eastAsia="Cambria" w:hAnsi="Times" w:cs="Times New Roman"/>
            <w:szCs w:val="24"/>
            <w:rPrChange w:id="501" w:author="Russell, Seth" w:date="2018-12-15T17:53:00Z">
              <w:rPr/>
            </w:rPrChange>
          </w:rPr>
          <w:t>Software developer develops unit tests</w:t>
        </w:r>
      </w:ins>
    </w:p>
    <w:p w14:paraId="72BAE2A8" w14:textId="77777777" w:rsidR="009918CC" w:rsidRDefault="00880E84" w:rsidP="00FE7216">
      <w:pPr>
        <w:pStyle w:val="ListParagraph"/>
        <w:numPr>
          <w:ilvl w:val="0"/>
          <w:numId w:val="10"/>
        </w:numPr>
        <w:contextualSpacing w:val="0"/>
        <w:rPr>
          <w:ins w:id="502" w:author="Russell, Seth" w:date="2018-12-15T17:53:00Z"/>
          <w:rFonts w:ascii="Times" w:eastAsia="Cambria" w:hAnsi="Times" w:cs="Times New Roman"/>
          <w:szCs w:val="24"/>
        </w:rPr>
      </w:pPr>
      <w:ins w:id="503" w:author="Russell, Seth" w:date="2018-12-15T17:51:00Z">
        <w:r w:rsidRPr="009918CC">
          <w:rPr>
            <w:rFonts w:ascii="Times" w:eastAsia="Cambria" w:hAnsi="Times" w:cs="Times New Roman"/>
            <w:szCs w:val="24"/>
          </w:rPr>
          <w:t>Intended user of software should perform validation/acceptance tests</w:t>
        </w:r>
      </w:ins>
    </w:p>
    <w:p w14:paraId="606BF602" w14:textId="77777777" w:rsidR="009918CC" w:rsidRDefault="00880E84" w:rsidP="00FE7216">
      <w:pPr>
        <w:pStyle w:val="ListParagraph"/>
        <w:numPr>
          <w:ilvl w:val="0"/>
          <w:numId w:val="10"/>
        </w:numPr>
        <w:contextualSpacing w:val="0"/>
        <w:rPr>
          <w:ins w:id="504" w:author="Russell, Seth" w:date="2018-12-15T17:53:00Z"/>
          <w:rFonts w:ascii="Times" w:eastAsia="Cambria" w:hAnsi="Times" w:cs="Times New Roman"/>
          <w:szCs w:val="24"/>
        </w:rPr>
      </w:pPr>
      <w:ins w:id="505" w:author="Russell, Seth" w:date="2018-12-15T17:51:00Z">
        <w:r w:rsidRPr="009918CC">
          <w:rPr>
            <w:rFonts w:ascii="Times" w:eastAsia="Cambria" w:hAnsi="Times" w:cs="Times New Roman"/>
            <w:szCs w:val="24"/>
          </w:rPr>
          <w:t>Run all tests regularly</w:t>
        </w:r>
      </w:ins>
    </w:p>
    <w:p w14:paraId="73FEDB2A" w14:textId="29C06307" w:rsidR="00880E84" w:rsidRPr="009918CC" w:rsidRDefault="00880E84">
      <w:pPr>
        <w:pStyle w:val="ListParagraph"/>
        <w:numPr>
          <w:ilvl w:val="0"/>
          <w:numId w:val="10"/>
        </w:numPr>
        <w:contextualSpacing w:val="0"/>
        <w:rPr>
          <w:ins w:id="506" w:author="Russell, Seth" w:date="2018-12-15T17:51:00Z"/>
          <w:rFonts w:ascii="Times" w:eastAsia="Cambria" w:hAnsi="Times" w:cs="Times New Roman"/>
          <w:szCs w:val="24"/>
        </w:rPr>
        <w:pPrChange w:id="507" w:author="Russell, Seth" w:date="2018-12-15T17:53:00Z">
          <w:pPr>
            <w:contextualSpacing w:val="0"/>
          </w:pPr>
        </w:pPrChange>
      </w:pPr>
      <w:ins w:id="508" w:author="Russell, Seth" w:date="2018-12-15T17:51:00Z">
        <w:r w:rsidRPr="009918CC">
          <w:rPr>
            <w:rFonts w:ascii="Times" w:eastAsia="Cambria" w:hAnsi="Times" w:cs="Times New Roman"/>
            <w:szCs w:val="24"/>
          </w:rPr>
          <w:t>Review key algorithms with domain experts.</w:t>
        </w:r>
      </w:ins>
    </w:p>
    <w:p w14:paraId="6A17E022" w14:textId="77777777" w:rsidR="00880E84" w:rsidRPr="00880E84" w:rsidRDefault="00880E84" w:rsidP="00880E84">
      <w:pPr>
        <w:contextualSpacing w:val="0"/>
        <w:rPr>
          <w:ins w:id="509" w:author="Russell, Seth" w:date="2018-12-15T17:51:00Z"/>
          <w:rFonts w:ascii="Times" w:eastAsia="Cambria" w:hAnsi="Times" w:cs="Times New Roman"/>
          <w:szCs w:val="24"/>
        </w:rPr>
      </w:pPr>
    </w:p>
    <w:p w14:paraId="30FE77E1" w14:textId="77777777" w:rsidR="00880E84" w:rsidRPr="00880E84" w:rsidRDefault="00880E84" w:rsidP="00880E84">
      <w:pPr>
        <w:contextualSpacing w:val="0"/>
        <w:rPr>
          <w:ins w:id="510" w:author="Russell, Seth" w:date="2018-12-15T17:51:00Z"/>
          <w:rFonts w:ascii="Times" w:eastAsia="Cambria" w:hAnsi="Times" w:cs="Times New Roman"/>
          <w:szCs w:val="24"/>
        </w:rPr>
      </w:pPr>
      <w:ins w:id="511" w:author="Russell, Seth" w:date="2018-12-15T17:51:00Z">
        <w:r w:rsidRPr="009918CC">
          <w:rPr>
            <w:rFonts w:ascii="Times" w:eastAsia="Cambria" w:hAnsi="Times" w:cs="Times New Roman"/>
            <w:b/>
            <w:szCs w:val="24"/>
            <w:rPrChange w:id="512" w:author="Russell, Seth" w:date="2018-12-15T17:53:00Z">
              <w:rPr>
                <w:rFonts w:ascii="Times" w:eastAsia="Cambria" w:hAnsi="Times" w:cs="Times New Roman"/>
                <w:szCs w:val="24"/>
              </w:rPr>
            </w:rPrChange>
          </w:rPr>
          <w:t>Discussion:</w:t>
        </w:r>
        <w:r w:rsidRPr="00880E84">
          <w:rPr>
            <w:rFonts w:ascii="Times" w:eastAsia="Cambria" w:hAnsi="Times" w:cs="Times New Roman"/>
            <w:szCs w:val="24"/>
          </w:rPr>
          <w:t xml:space="preserve"> Most programming languages have a multitude of testing tools and frameworks available for assisting developers with the process of testing software. Due to the recurring patterns common across programming languages most languages have an SUnit (Wikipedia contributors, 2017a) derived testing tool, commonly referred to as an “xUnit” (Wikipedia contributors, 2017b) testing framework that focuses on validating individual units of code along with necessary input and output meet desired requirements.  Based on software language used, unit tests may be at the class or function/procedure level. Some common xUnit style packages in R are RUnit and testthat. Unit tests should be automated and run regularly to ensure errors are caught and addressed quickly. For R, it is easy to integrate unit tests into the package build process, but other approaches such as via post-commit hook in a version control system are common.</w:t>
        </w:r>
      </w:ins>
    </w:p>
    <w:p w14:paraId="2D49D26C" w14:textId="77777777" w:rsidR="00880E84" w:rsidRPr="00880E84" w:rsidRDefault="00880E84" w:rsidP="00880E84">
      <w:pPr>
        <w:contextualSpacing w:val="0"/>
        <w:rPr>
          <w:ins w:id="513" w:author="Russell, Seth" w:date="2018-12-15T17:51:00Z"/>
          <w:rFonts w:ascii="Times" w:eastAsia="Cambria" w:hAnsi="Times" w:cs="Times New Roman"/>
          <w:szCs w:val="24"/>
        </w:rPr>
      </w:pPr>
    </w:p>
    <w:p w14:paraId="041A515B" w14:textId="77777777" w:rsidR="00880E84" w:rsidRPr="00880E84" w:rsidRDefault="00880E84" w:rsidP="00880E84">
      <w:pPr>
        <w:contextualSpacing w:val="0"/>
        <w:rPr>
          <w:ins w:id="514" w:author="Russell, Seth" w:date="2018-12-15T17:51:00Z"/>
          <w:rFonts w:ascii="Times" w:eastAsia="Cambria" w:hAnsi="Times" w:cs="Times New Roman"/>
          <w:szCs w:val="24"/>
        </w:rPr>
      </w:pPr>
      <w:ins w:id="515" w:author="Russell, Seth" w:date="2018-12-15T17:51:00Z">
        <w:r w:rsidRPr="00880E84">
          <w:rPr>
            <w:rFonts w:ascii="Times" w:eastAsia="Cambria" w:hAnsi="Times" w:cs="Times New Roman"/>
            <w:szCs w:val="24"/>
          </w:rPr>
          <w:t>In addition to unit tests, typically written by the developers of the software, users should perform acceptance tests, or high-level functionality tests that validate the software meets requirements. Due to the high-level nature and subjective focus of acceptance tests, they are often manually performed and may not follow a regimented series of steps. Careful documentation of how a user will actually use software, referred to as user stories, are translated into step by step tests that a human follows to validate the software works as expected. A few examples of acceptance testing tools that primarily focus GUI aspects of software are: Selenium (Selenium Contributors, 2018), Microfocus Unified Functional Testing (formely known as HP’s QuickTest Professional) (Micro Focus, 2018), and Ranorex (Ranorex GmbH, 2018). As research focused software often does not have a GUI, one aide to manual testing processes is for developers of the software or expert users to create a full step by step example via an RMarkdown (Xie, 2015) notebook demonstrating use of the software followed by either manually or automatic validation that the expected end result is correct.</w:t>
        </w:r>
      </w:ins>
    </w:p>
    <w:p w14:paraId="00AFB48E" w14:textId="77777777" w:rsidR="00880E84" w:rsidRPr="00880E84" w:rsidRDefault="00880E84" w:rsidP="00880E84">
      <w:pPr>
        <w:contextualSpacing w:val="0"/>
        <w:rPr>
          <w:ins w:id="516" w:author="Russell, Seth" w:date="2018-12-15T17:51:00Z"/>
          <w:rFonts w:ascii="Times" w:eastAsia="Cambria" w:hAnsi="Times" w:cs="Times New Roman"/>
          <w:szCs w:val="24"/>
        </w:rPr>
      </w:pPr>
    </w:p>
    <w:p w14:paraId="71290AEE" w14:textId="67397279" w:rsidR="00880E84" w:rsidRDefault="00880E84" w:rsidP="00880E84">
      <w:pPr>
        <w:contextualSpacing w:val="0"/>
        <w:rPr>
          <w:ins w:id="517" w:author="Russell, Seth" w:date="2018-12-17T07:31:00Z"/>
          <w:rFonts w:ascii="Times" w:eastAsia="Cambria" w:hAnsi="Times" w:cs="Times New Roman"/>
          <w:szCs w:val="24"/>
        </w:rPr>
      </w:pPr>
      <w:ins w:id="518" w:author="Russell, Seth" w:date="2018-12-15T17:51:00Z">
        <w:r w:rsidRPr="00880E84">
          <w:rPr>
            <w:rFonts w:ascii="Times" w:eastAsia="Cambria" w:hAnsi="Times" w:cs="Times New Roman"/>
            <w:szCs w:val="24"/>
          </w:rPr>
          <w:t>In addition to the tool-based approaches already mentioned, other harder to test items such as algorithms and solution approach should be scrutinized as well. While automated tests can validate mathematical operations or other logic steps are correct, they cannot verify that the approach or assumptions implied through software operations are correct. This level of testing can be done through code review and design review sessions with others who have knowledge of the domain or a related domain.</w:t>
        </w:r>
      </w:ins>
    </w:p>
    <w:p w14:paraId="05761BCA" w14:textId="54788F8A" w:rsidR="00E206C0" w:rsidRDefault="00E17BD7" w:rsidP="00E206C0">
      <w:pPr>
        <w:pStyle w:val="PeerJBodyText"/>
        <w:rPr>
          <w:ins w:id="519" w:author="Russell, Seth" w:date="2018-12-17T07:31:00Z"/>
        </w:rPr>
      </w:pPr>
      <w:ins w:id="520" w:author="Russell, Seth" w:date="2018-12-17T07:36:00Z">
        <w:r>
          <w:lastRenderedPageBreak/>
          <w:t>During development of the PCCC package, a</w:t>
        </w:r>
      </w:ins>
      <w:ins w:id="521" w:author="Russell, Seth" w:date="2018-12-17T07:31:00Z">
        <w:r w:rsidR="00E206C0" w:rsidRPr="002D08F9">
          <w:t>fter the initial tests</w:t>
        </w:r>
      </w:ins>
      <w:ins w:id="522" w:author="Russell, Seth" w:date="2018-12-17T07:32:00Z">
        <w:r w:rsidR="00E206C0">
          <w:t xml:space="preserve"> shown in previous sections</w:t>
        </w:r>
      </w:ins>
      <w:ins w:id="523" w:author="Russell, Seth" w:date="2018-12-17T07:31:00Z">
        <w:r w:rsidR="00E206C0" w:rsidRPr="002D08F9">
          <w:t xml:space="preserve">, further thought went into how the </w:t>
        </w:r>
      </w:ins>
      <w:ins w:id="524" w:author="Russell, Seth" w:date="2018-12-17T07:37:00Z">
        <w:r>
          <w:t>specifics of the d</w:t>
        </w:r>
      </w:ins>
      <w:ins w:id="525" w:author="Russell, Seth" w:date="2018-12-17T07:38:00Z">
        <w:r>
          <w:t xml:space="preserve">esired </w:t>
        </w:r>
      </w:ins>
      <w:ins w:id="526" w:author="Russell, Seth" w:date="2018-12-17T07:37:00Z">
        <w:r>
          <w:t>function</w:t>
        </w:r>
      </w:ins>
      <w:ins w:id="527" w:author="Russell, Seth" w:date="2018-12-17T07:38:00Z">
        <w:r>
          <w:t>ality should perform.</w:t>
        </w:r>
      </w:ins>
      <w:ins w:id="528" w:author="Russell, Seth" w:date="2018-12-17T07:37:00Z">
        <w:r>
          <w:t xml:space="preserve"> Unit tests were developed to validate core functionality. </w:t>
        </w:r>
      </w:ins>
      <w:ins w:id="529" w:author="Russell, Seth" w:date="2018-12-17T07:38:00Z">
        <w:r>
          <w:t>We also spend time thinking about how the s</w:t>
        </w:r>
      </w:ins>
      <w:ins w:id="530" w:author="Russell, Seth" w:date="2018-12-17T07:31:00Z">
        <w:r w:rsidR="00E206C0" w:rsidRPr="002D08F9">
          <w:t>oftware might behave if the input data was incorrect or if parameters were not specified correctly.</w:t>
        </w:r>
      </w:ins>
      <w:ins w:id="531" w:author="Russell, Seth" w:date="2018-12-17T07:33:00Z">
        <w:r w:rsidR="00E206C0">
          <w:t xml:space="preserve"> If an issue is discovered at this point a</w:t>
        </w:r>
      </w:ins>
      <w:ins w:id="532" w:author="Russell, Seth" w:date="2018-12-17T07:31:00Z">
        <w:r w:rsidR="00E206C0" w:rsidRPr="002D08F9">
          <w:t xml:space="preserve"> common pattern is to create a test case for discovered bugs </w:t>
        </w:r>
      </w:ins>
      <w:ins w:id="533" w:author="Russell, Seth" w:date="2018-12-17T07:34:00Z">
        <w:r w:rsidR="00E206C0">
          <w:t xml:space="preserve">that are fixed </w:t>
        </w:r>
      </w:ins>
      <w:ins w:id="534" w:author="Russell, Seth" w:date="2018-12-17T07:31:00Z">
        <w:r w:rsidR="00E206C0" w:rsidRPr="002D08F9">
          <w:t xml:space="preserve">- this ensures that a re-occurrence, known as a “regression” to software engineers, of this error does not happen again. </w:t>
        </w:r>
        <w:r w:rsidR="00E206C0">
          <w:t xml:space="preserve">In the case of PCCC, developers expected large input comprised of many observations with many variables. When a tester accidentally just passed 1 observation with many variables, the program crashed. The problem was discovered to be due to </w:t>
        </w:r>
        <w:r w:rsidR="00E206C0" w:rsidRPr="002D08F9">
          <w:t xml:space="preserve">the flexible nature of </w:t>
        </w:r>
        <w:r w:rsidR="00E206C0">
          <w:t xml:space="preserve">the </w:t>
        </w:r>
        <w:r w:rsidR="00E206C0" w:rsidRPr="002D08F9">
          <w:t>sapply function returning different data types based on input</w:t>
        </w:r>
        <w:r w:rsidR="00E206C0">
          <w:t>.</w:t>
        </w:r>
      </w:ins>
    </w:p>
    <w:p w14:paraId="1F14C05E" w14:textId="77777777" w:rsidR="00E206C0" w:rsidRDefault="00E206C0" w:rsidP="00E206C0">
      <w:pPr>
        <w:pStyle w:val="PeerJBodyText"/>
        <w:rPr>
          <w:ins w:id="535" w:author="Russell, Seth" w:date="2018-12-17T07:31:00Z"/>
        </w:rPr>
      </w:pPr>
    </w:p>
    <w:p w14:paraId="7A24A186" w14:textId="77777777" w:rsidR="00E206C0" w:rsidRDefault="00E206C0" w:rsidP="00E206C0">
      <w:pPr>
        <w:pStyle w:val="PeerJBodyText"/>
        <w:rPr>
          <w:ins w:id="536" w:author="Russell, Seth" w:date="2018-12-17T07:31:00Z"/>
        </w:rPr>
      </w:pPr>
      <w:ins w:id="537" w:author="Russell, Seth" w:date="2018-12-17T07:31:00Z">
        <w:r>
          <w:t>Here’s the original code from ccc.R:</w:t>
        </w:r>
      </w:ins>
    </w:p>
    <w:p w14:paraId="6A55878A" w14:textId="77777777" w:rsidR="00E206C0" w:rsidRDefault="00E206C0" w:rsidP="00E206C0">
      <w:pPr>
        <w:rPr>
          <w:ins w:id="538" w:author="Russell, Seth" w:date="2018-12-17T07:31:00Z"/>
          <w:rFonts w:ascii="Times" w:eastAsia="Cambria" w:hAnsi="Times" w:cs="Times New Roman"/>
        </w:rPr>
      </w:pPr>
    </w:p>
    <w:p w14:paraId="6E3DAEB1" w14:textId="77777777" w:rsidR="00E206C0" w:rsidRDefault="00E206C0" w:rsidP="00E206C0">
      <w:pPr>
        <w:pStyle w:val="PeerJCode"/>
        <w:ind w:left="720"/>
        <w:rPr>
          <w:ins w:id="539" w:author="Russell, Seth" w:date="2018-12-17T07:31:00Z"/>
        </w:rPr>
      </w:pPr>
      <w:ins w:id="540" w:author="Russell, Seth" w:date="2018-12-17T07:31:00Z">
        <w:r>
          <w:t># check if call didn’t specify specific diagnosis columns</w:t>
        </w:r>
      </w:ins>
    </w:p>
    <w:p w14:paraId="4F63BC47" w14:textId="77777777" w:rsidR="00E206C0" w:rsidRDefault="00E206C0" w:rsidP="00E206C0">
      <w:pPr>
        <w:pStyle w:val="PeerJCode"/>
        <w:ind w:left="720"/>
        <w:rPr>
          <w:ins w:id="541" w:author="Russell, Seth" w:date="2018-12-17T07:31:00Z"/>
        </w:rPr>
      </w:pPr>
      <w:ins w:id="542" w:author="Russell, Seth" w:date="2018-12-17T07:31:00Z">
        <w:r w:rsidRPr="004915E9">
          <w:t xml:space="preserve">if </w:t>
        </w:r>
        <w:proofErr w:type="gramStart"/>
        <w:r w:rsidRPr="004915E9">
          <w:t>(!missing</w:t>
        </w:r>
        <w:proofErr w:type="gramEnd"/>
        <w:r w:rsidRPr="004915E9">
          <w:t>(dx_cols)) {</w:t>
        </w:r>
      </w:ins>
    </w:p>
    <w:p w14:paraId="403AD2EC" w14:textId="77777777" w:rsidR="00E206C0" w:rsidRPr="004915E9" w:rsidRDefault="00E206C0" w:rsidP="00E206C0">
      <w:pPr>
        <w:pStyle w:val="PeerJCode"/>
        <w:ind w:left="720"/>
        <w:rPr>
          <w:ins w:id="543" w:author="Russell, Seth" w:date="2018-12-17T07:31:00Z"/>
        </w:rPr>
      </w:pPr>
      <w:ins w:id="544" w:author="Russell, Seth" w:date="2018-12-17T07:31:00Z">
        <w:r>
          <w:t xml:space="preserve">    # assume columns are referenced by ‘dx_cols’</w:t>
        </w:r>
      </w:ins>
    </w:p>
    <w:p w14:paraId="2BBA8D7D" w14:textId="77777777" w:rsidR="00E206C0" w:rsidRPr="004915E9" w:rsidRDefault="00E206C0" w:rsidP="00E206C0">
      <w:pPr>
        <w:pStyle w:val="PeerJCode"/>
        <w:ind w:left="720"/>
        <w:rPr>
          <w:ins w:id="545" w:author="Russell, Seth" w:date="2018-12-17T07:31:00Z"/>
        </w:rPr>
      </w:pPr>
      <w:ins w:id="546" w:author="Russell, Seth" w:date="2018-12-17T07:31:00Z">
        <w:r w:rsidRPr="004915E9">
          <w:t xml:space="preserve">    dxmat &lt;- </w:t>
        </w:r>
        <w:proofErr w:type="gramStart"/>
        <w:r w:rsidRPr="004915E9">
          <w:t>sapply(</w:t>
        </w:r>
        <w:proofErr w:type="gramEnd"/>
        <w:r w:rsidRPr="004915E9">
          <w:t>dplyr::select(</w:t>
        </w:r>
      </w:ins>
    </w:p>
    <w:p w14:paraId="2ED2C183" w14:textId="77777777" w:rsidR="00E206C0" w:rsidRDefault="00E206C0" w:rsidP="00E206C0">
      <w:pPr>
        <w:pStyle w:val="PeerJCode"/>
        <w:ind w:left="720"/>
        <w:rPr>
          <w:ins w:id="547" w:author="Russell, Seth" w:date="2018-12-17T07:31:00Z"/>
        </w:rPr>
      </w:pPr>
      <w:ins w:id="548" w:author="Russell, Seth" w:date="2018-12-17T07:31:00Z">
        <w:r w:rsidRPr="004915E9">
          <w:t xml:space="preserve">        data, !!</w:t>
        </w:r>
        <w:proofErr w:type="gramStart"/>
        <w:r w:rsidRPr="004915E9">
          <w:t>dplyr::</w:t>
        </w:r>
        <w:proofErr w:type="gramEnd"/>
        <w:r w:rsidRPr="004915E9">
          <w:t>enquo(dx_cols)), as.character)</w:t>
        </w:r>
      </w:ins>
    </w:p>
    <w:p w14:paraId="665694E8" w14:textId="77777777" w:rsidR="00E206C0" w:rsidRPr="004915E9" w:rsidRDefault="00E206C0" w:rsidP="00E206C0">
      <w:pPr>
        <w:pStyle w:val="PeerJCode"/>
        <w:ind w:left="720"/>
        <w:rPr>
          <w:ins w:id="549" w:author="Russell, Seth" w:date="2018-12-17T07:31:00Z"/>
        </w:rPr>
      </w:pPr>
      <w:ins w:id="550" w:author="Russell, Seth" w:date="2018-12-17T07:31:00Z">
        <w:r>
          <w:t xml:space="preserve">    # create empty matrix if necessary</w:t>
        </w:r>
      </w:ins>
    </w:p>
    <w:p w14:paraId="229B6BB7" w14:textId="77777777" w:rsidR="00E206C0" w:rsidRPr="004915E9" w:rsidRDefault="00E206C0" w:rsidP="00E206C0">
      <w:pPr>
        <w:pStyle w:val="PeerJCode"/>
        <w:ind w:left="720"/>
        <w:rPr>
          <w:ins w:id="551" w:author="Russell, Seth" w:date="2018-12-17T07:31:00Z"/>
        </w:rPr>
      </w:pPr>
      <w:ins w:id="552" w:author="Russell, Seth" w:date="2018-12-17T07:31:00Z">
        <w:r w:rsidRPr="004915E9">
          <w:t xml:space="preserve">    </w:t>
        </w:r>
        <w:proofErr w:type="gramStart"/>
        <w:r w:rsidRPr="004915E9">
          <w:t>if(</w:t>
        </w:r>
        <w:proofErr w:type="gramEnd"/>
        <w:r w:rsidRPr="004915E9">
          <w:t>! is.matrix(dxmat)) {</w:t>
        </w:r>
      </w:ins>
    </w:p>
    <w:p w14:paraId="3F800061" w14:textId="77777777" w:rsidR="00E206C0" w:rsidRPr="004915E9" w:rsidRDefault="00E206C0" w:rsidP="00E206C0">
      <w:pPr>
        <w:pStyle w:val="PeerJCode"/>
        <w:ind w:left="720"/>
        <w:rPr>
          <w:ins w:id="553" w:author="Russell, Seth" w:date="2018-12-17T07:31:00Z"/>
        </w:rPr>
      </w:pPr>
      <w:ins w:id="554" w:author="Russell, Seth" w:date="2018-12-17T07:31:00Z">
        <w:r w:rsidRPr="004915E9">
          <w:t xml:space="preserve">        dxmat &lt;- </w:t>
        </w:r>
        <w:proofErr w:type="gramStart"/>
        <w:r w:rsidRPr="004915E9">
          <w:t>as.matrix</w:t>
        </w:r>
        <w:proofErr w:type="gramEnd"/>
        <w:r w:rsidRPr="004915E9">
          <w:t>(dxmat)</w:t>
        </w:r>
      </w:ins>
    </w:p>
    <w:p w14:paraId="2C9B6C38" w14:textId="77777777" w:rsidR="00E206C0" w:rsidRPr="004915E9" w:rsidRDefault="00E206C0" w:rsidP="00E206C0">
      <w:pPr>
        <w:pStyle w:val="PeerJCode"/>
        <w:ind w:left="720"/>
        <w:rPr>
          <w:ins w:id="555" w:author="Russell, Seth" w:date="2018-12-17T07:31:00Z"/>
        </w:rPr>
      </w:pPr>
      <w:ins w:id="556" w:author="Russell, Seth" w:date="2018-12-17T07:31:00Z">
        <w:r w:rsidRPr="004915E9">
          <w:t xml:space="preserve">    }</w:t>
        </w:r>
      </w:ins>
    </w:p>
    <w:p w14:paraId="61937828" w14:textId="77777777" w:rsidR="00E206C0" w:rsidRDefault="00E206C0" w:rsidP="00E206C0">
      <w:pPr>
        <w:pStyle w:val="PeerJCode"/>
        <w:ind w:left="720"/>
        <w:rPr>
          <w:ins w:id="557" w:author="Russell, Seth" w:date="2018-12-17T07:31:00Z"/>
        </w:rPr>
      </w:pPr>
      <w:ins w:id="558" w:author="Russell, Seth" w:date="2018-12-17T07:31:00Z">
        <w:r w:rsidRPr="004915E9">
          <w:t>} else {</w:t>
        </w:r>
      </w:ins>
    </w:p>
    <w:p w14:paraId="7175923C" w14:textId="77777777" w:rsidR="00E206C0" w:rsidRPr="004915E9" w:rsidRDefault="00E206C0" w:rsidP="00E206C0">
      <w:pPr>
        <w:pStyle w:val="PeerJCode"/>
        <w:ind w:left="720"/>
        <w:rPr>
          <w:ins w:id="559" w:author="Russell, Seth" w:date="2018-12-17T07:31:00Z"/>
        </w:rPr>
      </w:pPr>
    </w:p>
    <w:p w14:paraId="467803BA" w14:textId="77777777" w:rsidR="00E206C0" w:rsidRPr="004915E9" w:rsidRDefault="00E206C0" w:rsidP="00E206C0">
      <w:pPr>
        <w:pStyle w:val="PeerJCode"/>
        <w:ind w:left="720"/>
        <w:rPr>
          <w:ins w:id="560" w:author="Russell, Seth" w:date="2018-12-17T07:31:00Z"/>
        </w:rPr>
      </w:pPr>
      <w:ins w:id="561" w:author="Russell, Seth" w:date="2018-12-17T07:31:00Z">
        <w:r w:rsidRPr="004915E9">
          <w:t xml:space="preserve">    dxmat &lt;- </w:t>
        </w:r>
        <w:proofErr w:type="gramStart"/>
        <w:r w:rsidRPr="004915E9">
          <w:t>matrix(</w:t>
        </w:r>
        <w:proofErr w:type="gramEnd"/>
        <w:r w:rsidRPr="004915E9">
          <w:t>"", nrow = nrow(data))</w:t>
        </w:r>
      </w:ins>
    </w:p>
    <w:p w14:paraId="0533E132" w14:textId="77777777" w:rsidR="00E206C0" w:rsidRPr="004915E9" w:rsidRDefault="00E206C0" w:rsidP="00E206C0">
      <w:pPr>
        <w:pStyle w:val="PeerJCode"/>
        <w:ind w:left="720"/>
        <w:rPr>
          <w:ins w:id="562" w:author="Russell, Seth" w:date="2018-12-17T07:31:00Z"/>
        </w:rPr>
      </w:pPr>
      <w:ins w:id="563" w:author="Russell, Seth" w:date="2018-12-17T07:31:00Z">
        <w:r w:rsidRPr="004915E9">
          <w:t>}</w:t>
        </w:r>
      </w:ins>
    </w:p>
    <w:p w14:paraId="325300D9" w14:textId="77777777" w:rsidR="00E206C0" w:rsidRDefault="00E206C0" w:rsidP="00E206C0">
      <w:pPr>
        <w:rPr>
          <w:ins w:id="564" w:author="Russell, Seth" w:date="2018-12-17T07:31:00Z"/>
          <w:rFonts w:ascii="Times" w:eastAsia="Cambria" w:hAnsi="Times" w:cs="Times New Roman"/>
        </w:rPr>
      </w:pPr>
    </w:p>
    <w:p w14:paraId="35545BD3" w14:textId="77777777" w:rsidR="00E206C0" w:rsidRDefault="00E206C0" w:rsidP="00E206C0">
      <w:pPr>
        <w:pStyle w:val="PeerJBodyText"/>
        <w:rPr>
          <w:ins w:id="565" w:author="Russell, Seth" w:date="2018-12-17T07:31:00Z"/>
        </w:rPr>
      </w:pPr>
      <w:ins w:id="566" w:author="Russell, Seth" w:date="2018-12-17T07:31:00Z">
        <w:r>
          <w:t>The new code:</w:t>
        </w:r>
      </w:ins>
    </w:p>
    <w:p w14:paraId="00538313" w14:textId="77777777" w:rsidR="00E206C0" w:rsidRDefault="00E206C0" w:rsidP="00E206C0">
      <w:pPr>
        <w:ind w:left="720"/>
        <w:rPr>
          <w:ins w:id="567" w:author="Russell, Seth" w:date="2018-12-17T07:31:00Z"/>
          <w:rFonts w:ascii="Consolas" w:eastAsia="Cambria" w:hAnsi="Consolas" w:cs="Consolas"/>
        </w:rPr>
      </w:pPr>
    </w:p>
    <w:p w14:paraId="1ED82614" w14:textId="77777777" w:rsidR="00E206C0" w:rsidRPr="004915E9" w:rsidRDefault="00E206C0" w:rsidP="00E206C0">
      <w:pPr>
        <w:pStyle w:val="PeerJCode"/>
        <w:ind w:left="720"/>
        <w:rPr>
          <w:ins w:id="568" w:author="Russell, Seth" w:date="2018-12-17T07:31:00Z"/>
        </w:rPr>
      </w:pPr>
      <w:ins w:id="569" w:author="Russell, Seth" w:date="2018-12-17T07:31:00Z">
        <w:r w:rsidRPr="004915E9">
          <w:t xml:space="preserve">if </w:t>
        </w:r>
        <w:proofErr w:type="gramStart"/>
        <w:r w:rsidRPr="004915E9">
          <w:t>(!missing</w:t>
        </w:r>
        <w:proofErr w:type="gramEnd"/>
        <w:r w:rsidRPr="004915E9">
          <w:t>(dx_cols)) {</w:t>
        </w:r>
      </w:ins>
    </w:p>
    <w:p w14:paraId="65398D41" w14:textId="77777777" w:rsidR="00E206C0" w:rsidRPr="004915E9" w:rsidRDefault="00E206C0" w:rsidP="00E206C0">
      <w:pPr>
        <w:pStyle w:val="PeerJCode"/>
        <w:ind w:left="720"/>
        <w:rPr>
          <w:ins w:id="570" w:author="Russell, Seth" w:date="2018-12-17T07:31:00Z"/>
          <w:rFonts w:eastAsia="Cambria" w:cs="Consolas"/>
        </w:rPr>
      </w:pPr>
      <w:ins w:id="571" w:author="Russell, Seth" w:date="2018-12-17T07:31:00Z">
        <w:r w:rsidRPr="004915E9">
          <w:rPr>
            <w:rFonts w:eastAsia="Cambria" w:cs="Consolas"/>
          </w:rPr>
          <w:t xml:space="preserve">    dxmat &lt;- </w:t>
        </w:r>
        <w:proofErr w:type="gramStart"/>
        <w:r w:rsidRPr="004915E9">
          <w:rPr>
            <w:rFonts w:eastAsia="Cambria" w:cs="Consolas"/>
          </w:rPr>
          <w:t>as.matrix</w:t>
        </w:r>
        <w:proofErr w:type="gramEnd"/>
        <w:r w:rsidRPr="004915E9">
          <w:rPr>
            <w:rFonts w:eastAsia="Cambria" w:cs="Consolas"/>
          </w:rPr>
          <w:t>(dplyr::mutate_all(</w:t>
        </w:r>
      </w:ins>
    </w:p>
    <w:p w14:paraId="6BECE37B" w14:textId="77777777" w:rsidR="00E206C0" w:rsidRPr="004915E9" w:rsidRDefault="00E206C0" w:rsidP="00E206C0">
      <w:pPr>
        <w:pStyle w:val="PeerJCode"/>
        <w:ind w:left="720"/>
        <w:rPr>
          <w:ins w:id="572" w:author="Russell, Seth" w:date="2018-12-17T07:31:00Z"/>
          <w:rFonts w:eastAsia="Cambria" w:cs="Consolas"/>
        </w:rPr>
      </w:pPr>
      <w:ins w:id="573" w:author="Russell, Seth" w:date="2018-12-17T07:31:00Z">
        <w:r w:rsidRPr="004915E9">
          <w:rPr>
            <w:rFonts w:eastAsia="Cambria" w:cs="Consolas"/>
          </w:rPr>
          <w:t xml:space="preserve">        </w:t>
        </w:r>
        <w:proofErr w:type="gramStart"/>
        <w:r w:rsidRPr="004915E9">
          <w:rPr>
            <w:rFonts w:eastAsia="Cambria" w:cs="Consolas"/>
          </w:rPr>
          <w:t>dplyr::</w:t>
        </w:r>
        <w:proofErr w:type="gramEnd"/>
        <w:r w:rsidRPr="004915E9">
          <w:rPr>
            <w:rFonts w:eastAsia="Cambria" w:cs="Consolas"/>
          </w:rPr>
          <w:t>select(</w:t>
        </w:r>
      </w:ins>
    </w:p>
    <w:p w14:paraId="79DFE2F6" w14:textId="77777777" w:rsidR="00E206C0" w:rsidRPr="004915E9" w:rsidRDefault="00E206C0" w:rsidP="00E206C0">
      <w:pPr>
        <w:pStyle w:val="PeerJCode"/>
        <w:ind w:left="720"/>
        <w:rPr>
          <w:ins w:id="574" w:author="Russell, Seth" w:date="2018-12-17T07:31:00Z"/>
          <w:rFonts w:eastAsia="Cambria" w:cs="Consolas"/>
        </w:rPr>
      </w:pPr>
      <w:ins w:id="575" w:author="Russell, Seth" w:date="2018-12-17T07:31:00Z">
        <w:r w:rsidRPr="004915E9">
          <w:rPr>
            <w:rFonts w:eastAsia="Cambria" w:cs="Consolas"/>
          </w:rPr>
          <w:t xml:space="preserve">            data, !!</w:t>
        </w:r>
        <w:proofErr w:type="gramStart"/>
        <w:r w:rsidRPr="004915E9">
          <w:rPr>
            <w:rFonts w:eastAsia="Cambria" w:cs="Consolas"/>
          </w:rPr>
          <w:t>dplyr::</w:t>
        </w:r>
        <w:proofErr w:type="gramEnd"/>
        <w:r w:rsidRPr="004915E9">
          <w:rPr>
            <w:rFonts w:eastAsia="Cambria" w:cs="Consolas"/>
          </w:rPr>
          <w:t>enquo(dx_cols)),</w:t>
        </w:r>
      </w:ins>
    </w:p>
    <w:p w14:paraId="1D12EC2F" w14:textId="77777777" w:rsidR="00E206C0" w:rsidRPr="004915E9" w:rsidRDefault="00E206C0" w:rsidP="00E206C0">
      <w:pPr>
        <w:pStyle w:val="PeerJCode"/>
        <w:ind w:left="720"/>
        <w:rPr>
          <w:ins w:id="576" w:author="Russell, Seth" w:date="2018-12-17T07:31:00Z"/>
          <w:rFonts w:eastAsia="Cambria" w:cs="Consolas"/>
        </w:rPr>
      </w:pPr>
      <w:ins w:id="577" w:author="Russell, Seth" w:date="2018-12-17T07:31:00Z">
        <w:r w:rsidRPr="004915E9">
          <w:rPr>
            <w:rFonts w:eastAsia="Cambria" w:cs="Consolas"/>
          </w:rPr>
          <w:t xml:space="preserve">        </w:t>
        </w:r>
        <w:proofErr w:type="gramStart"/>
        <w:r w:rsidRPr="004915E9">
          <w:rPr>
            <w:rFonts w:eastAsia="Cambria" w:cs="Consolas"/>
          </w:rPr>
          <w:t>as.character</w:t>
        </w:r>
        <w:proofErr w:type="gramEnd"/>
        <w:r w:rsidRPr="004915E9">
          <w:rPr>
            <w:rFonts w:eastAsia="Cambria" w:cs="Consolas"/>
          </w:rPr>
          <w:t>))</w:t>
        </w:r>
      </w:ins>
    </w:p>
    <w:p w14:paraId="79FB8171" w14:textId="77777777" w:rsidR="00E206C0" w:rsidRPr="004915E9" w:rsidRDefault="00E206C0" w:rsidP="00E206C0">
      <w:pPr>
        <w:pStyle w:val="PeerJCode"/>
        <w:ind w:left="720"/>
        <w:rPr>
          <w:ins w:id="578" w:author="Russell, Seth" w:date="2018-12-17T07:31:00Z"/>
          <w:rFonts w:eastAsia="Cambria" w:cs="Consolas"/>
        </w:rPr>
      </w:pPr>
      <w:ins w:id="579" w:author="Russell, Seth" w:date="2018-12-17T07:31:00Z">
        <w:r w:rsidRPr="004915E9">
          <w:rPr>
            <w:rFonts w:eastAsia="Cambria" w:cs="Consolas"/>
          </w:rPr>
          <w:t>} else {</w:t>
        </w:r>
      </w:ins>
    </w:p>
    <w:p w14:paraId="40A1B8FF" w14:textId="77777777" w:rsidR="00E206C0" w:rsidRPr="004915E9" w:rsidRDefault="00E206C0" w:rsidP="00E206C0">
      <w:pPr>
        <w:pStyle w:val="PeerJCode"/>
        <w:ind w:left="720"/>
        <w:rPr>
          <w:ins w:id="580" w:author="Russell, Seth" w:date="2018-12-17T07:31:00Z"/>
          <w:rFonts w:eastAsia="Cambria" w:cs="Consolas"/>
        </w:rPr>
      </w:pPr>
      <w:ins w:id="581" w:author="Russell, Seth" w:date="2018-12-17T07:31:00Z">
        <w:r w:rsidRPr="004915E9">
          <w:rPr>
            <w:rFonts w:eastAsia="Cambria" w:cs="Consolas"/>
          </w:rPr>
          <w:t xml:space="preserve">    dxmat &lt;- </w:t>
        </w:r>
        <w:proofErr w:type="gramStart"/>
        <w:r w:rsidRPr="004915E9">
          <w:rPr>
            <w:rFonts w:eastAsia="Cambria" w:cs="Consolas"/>
          </w:rPr>
          <w:t>matrix(</w:t>
        </w:r>
        <w:proofErr w:type="gramEnd"/>
        <w:r w:rsidRPr="004915E9">
          <w:rPr>
            <w:rFonts w:eastAsia="Cambria" w:cs="Consolas"/>
          </w:rPr>
          <w:t>"", nrow = nrow(data))</w:t>
        </w:r>
      </w:ins>
    </w:p>
    <w:p w14:paraId="1742ECAD" w14:textId="77777777" w:rsidR="00E206C0" w:rsidRDefault="00E206C0" w:rsidP="00E206C0">
      <w:pPr>
        <w:pStyle w:val="PeerJCode"/>
        <w:ind w:left="720"/>
        <w:rPr>
          <w:ins w:id="582" w:author="Russell, Seth" w:date="2018-12-17T07:31:00Z"/>
          <w:rFonts w:eastAsia="Cambria" w:cs="Consolas"/>
        </w:rPr>
      </w:pPr>
      <w:ins w:id="583" w:author="Russell, Seth" w:date="2018-12-17T07:31:00Z">
        <w:r w:rsidRPr="004915E9">
          <w:rPr>
            <w:rFonts w:eastAsia="Cambria" w:cs="Consolas"/>
          </w:rPr>
          <w:t>}</w:t>
        </w:r>
      </w:ins>
    </w:p>
    <w:p w14:paraId="7D7E5ABF" w14:textId="77777777" w:rsidR="00E206C0" w:rsidRDefault="00E206C0" w:rsidP="00E206C0">
      <w:pPr>
        <w:rPr>
          <w:ins w:id="584" w:author="Russell, Seth" w:date="2018-12-17T07:31:00Z"/>
          <w:rFonts w:ascii="Consolas" w:eastAsia="Cambria" w:hAnsi="Consolas" w:cs="Consolas"/>
        </w:rPr>
      </w:pPr>
    </w:p>
    <w:p w14:paraId="736C508A" w14:textId="77777777" w:rsidR="00E206C0" w:rsidRPr="004915E9" w:rsidRDefault="00E206C0" w:rsidP="00E206C0">
      <w:pPr>
        <w:pStyle w:val="PeerJBodyText"/>
        <w:rPr>
          <w:ins w:id="585" w:author="Russell, Seth" w:date="2018-12-17T07:31:00Z"/>
        </w:rPr>
      </w:pPr>
      <w:ins w:id="586" w:author="Russell, Seth" w:date="2018-12-17T07:31:00Z">
        <w:r w:rsidRPr="004915E9">
          <w:t>One of the tests written to verify the problem didn’t reoccur:</w:t>
        </w:r>
      </w:ins>
    </w:p>
    <w:p w14:paraId="1D5AA16A" w14:textId="77777777" w:rsidR="00E206C0" w:rsidRDefault="00E206C0" w:rsidP="00E206C0">
      <w:pPr>
        <w:rPr>
          <w:ins w:id="587" w:author="Russell, Seth" w:date="2018-12-17T07:31:00Z"/>
          <w:rFonts w:ascii="Consolas" w:eastAsia="Cambria" w:hAnsi="Consolas" w:cs="Consolas"/>
        </w:rPr>
      </w:pPr>
    </w:p>
    <w:p w14:paraId="38EF2CE9" w14:textId="77777777" w:rsidR="00E206C0" w:rsidRPr="00284902" w:rsidRDefault="00E206C0" w:rsidP="004B4B30">
      <w:pPr>
        <w:pStyle w:val="PeerJCode"/>
        <w:ind w:left="720"/>
        <w:rPr>
          <w:ins w:id="588" w:author="Russell, Seth" w:date="2018-12-17T07:31:00Z"/>
        </w:rPr>
        <w:pPrChange w:id="589" w:author="Russell, Seth" w:date="2018-12-17T08:23:00Z">
          <w:pPr>
            <w:ind w:left="720"/>
          </w:pPr>
        </w:pPrChange>
      </w:pPr>
      <w:ins w:id="590" w:author="Russell, Seth" w:date="2018-12-17T07:31:00Z">
        <w:r w:rsidRPr="00284902">
          <w:t># Due to previous use of sapply in ccc.R, this would fail</w:t>
        </w:r>
      </w:ins>
    </w:p>
    <w:p w14:paraId="4A9AB279" w14:textId="77777777" w:rsidR="00E206C0" w:rsidRPr="00284902" w:rsidRDefault="00E206C0" w:rsidP="004B4B30">
      <w:pPr>
        <w:pStyle w:val="PeerJCode"/>
        <w:ind w:left="720"/>
        <w:rPr>
          <w:ins w:id="591" w:author="Russell, Seth" w:date="2018-12-17T07:31:00Z"/>
        </w:rPr>
        <w:pPrChange w:id="592" w:author="Russell, Seth" w:date="2018-12-17T08:23:00Z">
          <w:pPr>
            <w:ind w:left="720"/>
          </w:pPr>
        </w:pPrChange>
      </w:pPr>
      <w:ins w:id="593" w:author="Russell, Seth" w:date="2018-12-17T07:31:00Z">
        <w:r w:rsidRPr="00284902">
          <w:t>test_</w:t>
        </w:r>
        <w:proofErr w:type="gramStart"/>
        <w:r w:rsidRPr="00284902">
          <w:t>that(</w:t>
        </w:r>
        <w:proofErr w:type="gramEnd"/>
        <w:r w:rsidRPr="00284902">
          <w:t>paste("1 patient with multiple rows of no diagnosis",</w:t>
        </w:r>
      </w:ins>
    </w:p>
    <w:p w14:paraId="2BBD9EE7" w14:textId="77777777" w:rsidR="00E206C0" w:rsidRPr="00284902" w:rsidRDefault="00E206C0" w:rsidP="004B4B30">
      <w:pPr>
        <w:pStyle w:val="PeerJCode"/>
        <w:ind w:left="720"/>
        <w:rPr>
          <w:ins w:id="594" w:author="Russell, Seth" w:date="2018-12-17T07:31:00Z"/>
        </w:rPr>
        <w:pPrChange w:id="595" w:author="Russell, Seth" w:date="2018-12-17T08:23:00Z">
          <w:pPr>
            <w:ind w:left="720"/>
          </w:pPr>
        </w:pPrChange>
      </w:pPr>
      <w:ins w:id="596" w:author="Russell, Seth" w:date="2018-12-17T07:31:00Z">
        <w:r w:rsidRPr="00284902">
          <w:t xml:space="preserve">                "data - should have all CCCs as FALSE"), {</w:t>
        </w:r>
      </w:ins>
    </w:p>
    <w:p w14:paraId="2485E0AE" w14:textId="77777777" w:rsidR="00E206C0" w:rsidRPr="00284902" w:rsidRDefault="00E206C0" w:rsidP="004B4B30">
      <w:pPr>
        <w:pStyle w:val="PeerJCode"/>
        <w:ind w:left="720"/>
        <w:rPr>
          <w:ins w:id="597" w:author="Russell, Seth" w:date="2018-12-17T07:31:00Z"/>
        </w:rPr>
        <w:pPrChange w:id="598" w:author="Russell, Seth" w:date="2018-12-17T08:23:00Z">
          <w:pPr>
            <w:ind w:left="720"/>
          </w:pPr>
        </w:pPrChange>
      </w:pPr>
      <w:ins w:id="599" w:author="Russell, Seth" w:date="2018-12-17T07:31:00Z">
        <w:r w:rsidRPr="00284902">
          <w:t xml:space="preserve">  expect_</w:t>
        </w:r>
        <w:proofErr w:type="gramStart"/>
        <w:r w:rsidRPr="00284902">
          <w:t>true(</w:t>
        </w:r>
        <w:proofErr w:type="gramEnd"/>
        <w:r w:rsidRPr="00284902">
          <w:t>all(ccc(dplyr::data_frame(</w:t>
        </w:r>
      </w:ins>
    </w:p>
    <w:p w14:paraId="3F09481B" w14:textId="77777777" w:rsidR="00E206C0" w:rsidRPr="00284902" w:rsidRDefault="00E206C0" w:rsidP="004B4B30">
      <w:pPr>
        <w:pStyle w:val="PeerJCode"/>
        <w:ind w:left="720"/>
        <w:rPr>
          <w:ins w:id="600" w:author="Russell, Seth" w:date="2018-12-17T07:31:00Z"/>
        </w:rPr>
        <w:pPrChange w:id="601" w:author="Russell, Seth" w:date="2018-12-17T08:23:00Z">
          <w:pPr>
            <w:ind w:left="720"/>
          </w:pPr>
        </w:pPrChange>
      </w:pPr>
      <w:ins w:id="602" w:author="Russell, Seth" w:date="2018-12-17T07:31:00Z">
        <w:r w:rsidRPr="00284902">
          <w:t xml:space="preserve">      id = 'a',</w:t>
        </w:r>
      </w:ins>
    </w:p>
    <w:p w14:paraId="622005EE" w14:textId="77777777" w:rsidR="00E206C0" w:rsidRPr="00284902" w:rsidRDefault="00E206C0" w:rsidP="004B4B30">
      <w:pPr>
        <w:pStyle w:val="PeerJCode"/>
        <w:ind w:left="720"/>
        <w:rPr>
          <w:ins w:id="603" w:author="Russell, Seth" w:date="2018-12-17T07:31:00Z"/>
        </w:rPr>
        <w:pPrChange w:id="604" w:author="Russell, Seth" w:date="2018-12-17T08:23:00Z">
          <w:pPr>
            <w:ind w:left="720"/>
          </w:pPr>
        </w:pPrChange>
      </w:pPr>
      <w:ins w:id="605" w:author="Russell, Seth" w:date="2018-12-17T07:31:00Z">
        <w:r w:rsidRPr="00284902">
          <w:t xml:space="preserve">      dx1 = NA,</w:t>
        </w:r>
      </w:ins>
    </w:p>
    <w:p w14:paraId="0190584D" w14:textId="77777777" w:rsidR="00E206C0" w:rsidRPr="00284902" w:rsidRDefault="00E206C0" w:rsidP="004B4B30">
      <w:pPr>
        <w:pStyle w:val="PeerJCode"/>
        <w:ind w:left="720"/>
        <w:rPr>
          <w:ins w:id="606" w:author="Russell, Seth" w:date="2018-12-17T07:31:00Z"/>
        </w:rPr>
        <w:pPrChange w:id="607" w:author="Russell, Seth" w:date="2018-12-17T08:23:00Z">
          <w:pPr>
            <w:ind w:left="720"/>
          </w:pPr>
        </w:pPrChange>
      </w:pPr>
      <w:ins w:id="608" w:author="Russell, Seth" w:date="2018-12-17T07:31:00Z">
        <w:r w:rsidRPr="00284902">
          <w:t xml:space="preserve">      dx2 = NA),</w:t>
        </w:r>
      </w:ins>
    </w:p>
    <w:p w14:paraId="19983779" w14:textId="77777777" w:rsidR="00E206C0" w:rsidRPr="00284902" w:rsidRDefault="00E206C0" w:rsidP="004B4B30">
      <w:pPr>
        <w:pStyle w:val="PeerJCode"/>
        <w:ind w:left="720"/>
        <w:rPr>
          <w:ins w:id="609" w:author="Russell, Seth" w:date="2018-12-17T07:31:00Z"/>
        </w:rPr>
        <w:pPrChange w:id="610" w:author="Russell, Seth" w:date="2018-12-17T08:23:00Z">
          <w:pPr>
            <w:ind w:left="720"/>
          </w:pPr>
        </w:pPrChange>
      </w:pPr>
      <w:ins w:id="611" w:author="Russell, Seth" w:date="2018-12-17T07:31:00Z">
        <w:r w:rsidRPr="00284902">
          <w:t xml:space="preserve">    dx_cols = </w:t>
        </w:r>
        <w:proofErr w:type="gramStart"/>
        <w:r w:rsidRPr="00284902">
          <w:t>dplyr::</w:t>
        </w:r>
        <w:proofErr w:type="gramEnd"/>
        <w:r w:rsidRPr="00284902">
          <w:t>starts_with("dx"),</w:t>
        </w:r>
      </w:ins>
    </w:p>
    <w:p w14:paraId="7F94EAF4" w14:textId="77777777" w:rsidR="00E206C0" w:rsidRPr="00284902" w:rsidRDefault="00E206C0" w:rsidP="004B4B30">
      <w:pPr>
        <w:pStyle w:val="PeerJCode"/>
        <w:ind w:left="720"/>
        <w:rPr>
          <w:ins w:id="612" w:author="Russell, Seth" w:date="2018-12-17T07:31:00Z"/>
        </w:rPr>
        <w:pPrChange w:id="613" w:author="Russell, Seth" w:date="2018-12-17T08:23:00Z">
          <w:pPr>
            <w:ind w:left="720"/>
          </w:pPr>
        </w:pPrChange>
      </w:pPr>
      <w:ins w:id="614" w:author="Russell, Seth" w:date="2018-12-17T07:31:00Z">
        <w:r w:rsidRPr="00284902">
          <w:t xml:space="preserve">    icdv    = code) == 0))</w:t>
        </w:r>
      </w:ins>
    </w:p>
    <w:p w14:paraId="0F06A1B8" w14:textId="77777777" w:rsidR="00E206C0" w:rsidRPr="00284902" w:rsidRDefault="00E206C0" w:rsidP="004B4B30">
      <w:pPr>
        <w:pStyle w:val="PeerJCode"/>
        <w:ind w:left="720"/>
        <w:rPr>
          <w:ins w:id="615" w:author="Russell, Seth" w:date="2018-12-17T07:31:00Z"/>
        </w:rPr>
        <w:pPrChange w:id="616" w:author="Russell, Seth" w:date="2018-12-17T08:23:00Z">
          <w:pPr>
            <w:ind w:left="720"/>
          </w:pPr>
        </w:pPrChange>
      </w:pPr>
      <w:ins w:id="617" w:author="Russell, Seth" w:date="2018-12-17T07:31:00Z">
        <w:r w:rsidRPr="00284902">
          <w:t xml:space="preserve">  }</w:t>
        </w:r>
      </w:ins>
    </w:p>
    <w:p w14:paraId="21E98126" w14:textId="13D0C5FC" w:rsidR="00E206C0" w:rsidRPr="00D6059D" w:rsidRDefault="00E206C0" w:rsidP="004B4B30">
      <w:pPr>
        <w:pStyle w:val="PeerJCode"/>
        <w:ind w:left="720"/>
        <w:rPr>
          <w:ins w:id="618" w:author="Russell, Seth" w:date="2018-12-15T17:54:00Z"/>
          <w:rFonts w:ascii="Arial" w:hAnsi="Arial"/>
          <w:rPrChange w:id="619" w:author="Russell, Seth" w:date="2018-12-17T07:34:00Z">
            <w:rPr>
              <w:ins w:id="620" w:author="Russell, Seth" w:date="2018-12-15T17:54:00Z"/>
              <w:rFonts w:ascii="Times" w:eastAsia="Cambria" w:hAnsi="Times" w:cs="Times New Roman"/>
              <w:szCs w:val="24"/>
            </w:rPr>
          </w:rPrChange>
        </w:rPr>
        <w:pPrChange w:id="621" w:author="Russell, Seth" w:date="2018-12-17T08:23:00Z">
          <w:pPr>
            <w:contextualSpacing w:val="0"/>
          </w:pPr>
        </w:pPrChange>
      </w:pPr>
      <w:ins w:id="622" w:author="Russell, Seth" w:date="2018-12-17T07:31:00Z">
        <w:r w:rsidRPr="00284902">
          <w:t>)</w:t>
        </w:r>
      </w:ins>
    </w:p>
    <w:p w14:paraId="0E95B209" w14:textId="55A474A4" w:rsidR="009918CC" w:rsidRDefault="009918CC" w:rsidP="00880E84">
      <w:pPr>
        <w:contextualSpacing w:val="0"/>
        <w:rPr>
          <w:ins w:id="623" w:author="Russell, Seth" w:date="2018-12-15T17:54:00Z"/>
          <w:rFonts w:ascii="Times" w:eastAsia="Cambria" w:hAnsi="Times" w:cs="Times New Roman"/>
          <w:szCs w:val="24"/>
        </w:rPr>
      </w:pPr>
    </w:p>
    <w:p w14:paraId="2E001391" w14:textId="5E9137EA" w:rsidR="009918CC" w:rsidRPr="009918CC" w:rsidRDefault="009918CC" w:rsidP="009918CC">
      <w:pPr>
        <w:contextualSpacing w:val="0"/>
        <w:rPr>
          <w:ins w:id="624" w:author="Russell, Seth" w:date="2018-12-15T17:54:00Z"/>
          <w:rFonts w:ascii="Times" w:eastAsia="Cambria" w:hAnsi="Times" w:cs="Times New Roman"/>
          <w:szCs w:val="24"/>
        </w:rPr>
      </w:pPr>
      <w:ins w:id="625" w:author="Russell, Seth" w:date="2018-12-15T17:54:00Z">
        <w:r w:rsidRPr="009918CC">
          <w:rPr>
            <w:rFonts w:ascii="Times" w:eastAsia="Cambria" w:hAnsi="Times" w:cs="Times New Roman"/>
            <w:b/>
            <w:szCs w:val="24"/>
            <w:rPrChange w:id="626" w:author="Russell, Seth" w:date="2018-12-15T17:54:00Z">
              <w:rPr>
                <w:rFonts w:ascii="Times" w:eastAsia="Cambria" w:hAnsi="Times" w:cs="Times New Roman"/>
                <w:szCs w:val="24"/>
              </w:rPr>
            </w:rPrChange>
          </w:rPr>
          <w:t>Testing Anti-Patterns:</w:t>
        </w:r>
        <w:r w:rsidRPr="009918CC">
          <w:rPr>
            <w:rFonts w:ascii="Times" w:eastAsia="Cambria" w:hAnsi="Times" w:cs="Times New Roman"/>
            <w:szCs w:val="24"/>
          </w:rPr>
          <w:t xml:space="preserve"> While the above guidance should help researchers know the basics of testing, it does not cover in detail what not to do. An excellent collection of testing anti-patterns can be found at (Moilanen, 2014; Carr, 2015; Stack Overflow Contributors, 2017). Some key problems that novices experience when learning how to test software are:</w:t>
        </w:r>
      </w:ins>
    </w:p>
    <w:p w14:paraId="53FB66D5" w14:textId="77777777" w:rsidR="009918CC" w:rsidRPr="009918CC" w:rsidRDefault="009918CC" w:rsidP="009918CC">
      <w:pPr>
        <w:contextualSpacing w:val="0"/>
        <w:rPr>
          <w:ins w:id="627" w:author="Russell, Seth" w:date="2018-12-15T17:54:00Z"/>
          <w:rFonts w:ascii="Times" w:eastAsia="Cambria" w:hAnsi="Times" w:cs="Times New Roman"/>
          <w:szCs w:val="24"/>
        </w:rPr>
      </w:pPr>
    </w:p>
    <w:p w14:paraId="5C2BAB98" w14:textId="77777777" w:rsidR="009918CC" w:rsidRDefault="009918CC" w:rsidP="00FE7216">
      <w:pPr>
        <w:pStyle w:val="ListParagraph"/>
        <w:numPr>
          <w:ilvl w:val="0"/>
          <w:numId w:val="10"/>
        </w:numPr>
        <w:contextualSpacing w:val="0"/>
        <w:rPr>
          <w:ins w:id="628" w:author="Russell, Seth" w:date="2018-12-15T17:55:00Z"/>
          <w:rFonts w:ascii="Times" w:eastAsia="Cambria" w:hAnsi="Times" w:cs="Times New Roman"/>
          <w:szCs w:val="24"/>
        </w:rPr>
      </w:pPr>
      <w:ins w:id="629" w:author="Russell, Seth" w:date="2018-12-15T17:54:00Z">
        <w:r w:rsidRPr="009918CC">
          <w:rPr>
            <w:rFonts w:ascii="Times" w:eastAsia="Cambria" w:hAnsi="Times" w:cs="Times New Roman"/>
            <w:szCs w:val="24"/>
            <w:rPrChange w:id="630" w:author="Russell, Seth" w:date="2018-12-15T17:55:00Z">
              <w:rPr/>
            </w:rPrChange>
          </w:rPr>
          <w:t>Interdependent tests - Interdependent tests can cause multiple test failures. When a failure in an early test case breaks a later test, it can cause difficulty in resolution and remediation.</w:t>
        </w:r>
      </w:ins>
    </w:p>
    <w:p w14:paraId="5F4B6E95" w14:textId="77777777" w:rsidR="009918CC" w:rsidRDefault="009918CC" w:rsidP="00FE7216">
      <w:pPr>
        <w:pStyle w:val="ListParagraph"/>
        <w:numPr>
          <w:ilvl w:val="0"/>
          <w:numId w:val="10"/>
        </w:numPr>
        <w:contextualSpacing w:val="0"/>
        <w:rPr>
          <w:ins w:id="631" w:author="Russell, Seth" w:date="2018-12-15T17:55:00Z"/>
          <w:rFonts w:ascii="Times" w:eastAsia="Cambria" w:hAnsi="Times" w:cs="Times New Roman"/>
          <w:szCs w:val="24"/>
        </w:rPr>
      </w:pPr>
      <w:ins w:id="632" w:author="Russell, Seth" w:date="2018-12-15T17:54:00Z">
        <w:r w:rsidRPr="009918CC">
          <w:rPr>
            <w:rFonts w:ascii="Times" w:eastAsia="Cambria" w:hAnsi="Times" w:cs="Times New Roman"/>
            <w:szCs w:val="24"/>
          </w:rPr>
          <w:t>Testing application performance – While testing execution timing or software performance is a good idea and is covered more in the “Software Optimization” section, creating an automated test to perform this is difficult and does not carry over well from one machine to another.</w:t>
        </w:r>
      </w:ins>
    </w:p>
    <w:p w14:paraId="25C57546" w14:textId="77777777" w:rsidR="009918CC" w:rsidRDefault="009918CC" w:rsidP="00FE7216">
      <w:pPr>
        <w:pStyle w:val="ListParagraph"/>
        <w:numPr>
          <w:ilvl w:val="0"/>
          <w:numId w:val="10"/>
        </w:numPr>
        <w:contextualSpacing w:val="0"/>
        <w:rPr>
          <w:ins w:id="633" w:author="Russell, Seth" w:date="2018-12-15T17:55:00Z"/>
          <w:rFonts w:ascii="Times" w:eastAsia="Cambria" w:hAnsi="Times" w:cs="Times New Roman"/>
          <w:szCs w:val="24"/>
        </w:rPr>
      </w:pPr>
      <w:ins w:id="634" w:author="Russell, Seth" w:date="2018-12-15T17:55:00Z">
        <w:r w:rsidRPr="009918CC">
          <w:rPr>
            <w:rFonts w:ascii="Times" w:eastAsia="Cambria" w:hAnsi="Times" w:cs="Times New Roman"/>
            <w:szCs w:val="24"/>
          </w:rPr>
          <w:t>S</w:t>
        </w:r>
      </w:ins>
      <w:ins w:id="635" w:author="Russell, Seth" w:date="2018-12-15T17:54:00Z">
        <w:r w:rsidRPr="009918CC">
          <w:rPr>
            <w:rFonts w:ascii="Times" w:eastAsia="Cambria" w:hAnsi="Times" w:cs="Times New Roman"/>
            <w:szCs w:val="24"/>
          </w:rPr>
          <w:t>low running tests – As much as possible, tests should be automated but still run quickly. If the testing process takes too long consider refactoring tests or evaluating the performance of the software being tested.</w:t>
        </w:r>
      </w:ins>
    </w:p>
    <w:p w14:paraId="5AD41FA7" w14:textId="4EBE4970" w:rsidR="009918CC" w:rsidRPr="00D6059D" w:rsidRDefault="009918CC" w:rsidP="005C6BD8">
      <w:pPr>
        <w:pStyle w:val="ListParagraph"/>
        <w:numPr>
          <w:ilvl w:val="0"/>
          <w:numId w:val="10"/>
        </w:numPr>
        <w:contextualSpacing w:val="0"/>
        <w:rPr>
          <w:ins w:id="636" w:author="Russell, Seth" w:date="2018-12-15T17:56:00Z"/>
          <w:rFonts w:ascii="Times" w:eastAsia="Cambria" w:hAnsi="Times" w:cs="Times New Roman"/>
          <w:szCs w:val="24"/>
        </w:rPr>
        <w:pPrChange w:id="637" w:author="Russell, Seth" w:date="2018-12-17T07:34:00Z">
          <w:pPr>
            <w:contextualSpacing w:val="0"/>
          </w:pPr>
        </w:pPrChange>
      </w:pPr>
      <w:ins w:id="638" w:author="Russell, Seth" w:date="2018-12-15T17:54:00Z">
        <w:r w:rsidRPr="009918CC">
          <w:rPr>
            <w:rFonts w:ascii="Times" w:eastAsia="Cambria" w:hAnsi="Times" w:cs="Times New Roman"/>
            <w:szCs w:val="24"/>
          </w:rPr>
          <w:t>Only test correct input - A common problem in testing is to only validate expected inputs and desired behavior. Make sure tests cover invalid input, exceptions, and similar items.</w:t>
        </w:r>
      </w:ins>
    </w:p>
    <w:p w14:paraId="46443A93" w14:textId="77777777" w:rsidR="009918CC" w:rsidRPr="002D08F9" w:rsidRDefault="009918CC" w:rsidP="009918CC">
      <w:pPr>
        <w:ind w:left="720"/>
        <w:rPr>
          <w:ins w:id="639" w:author="Russell, Seth" w:date="2018-12-15T17:56:00Z"/>
          <w:rFonts w:ascii="Consolas" w:eastAsia="Cambria" w:hAnsi="Consolas" w:cs="Consolas"/>
        </w:rPr>
      </w:pPr>
    </w:p>
    <w:p w14:paraId="77ADDC67" w14:textId="08DF5DA8" w:rsidR="009918CC" w:rsidRPr="00E02B87" w:rsidRDefault="009918CC" w:rsidP="004B4B30">
      <w:pPr>
        <w:pStyle w:val="Heading3"/>
        <w:rPr>
          <w:ins w:id="640" w:author="Russell, Seth" w:date="2018-12-15T18:02:00Z"/>
        </w:rPr>
        <w:pPrChange w:id="641" w:author="Russell, Seth" w:date="2018-12-17T08:23:00Z">
          <w:pPr/>
        </w:pPrChange>
      </w:pPr>
      <w:ins w:id="642" w:author="Russell, Seth" w:date="2018-12-15T18:02:00Z">
        <w:r w:rsidRPr="00E02B87">
          <w:t xml:space="preserve">SOFTWARE </w:t>
        </w:r>
        <w:r w:rsidR="005427CB">
          <w:t>OPTIMIZATION</w:t>
        </w:r>
      </w:ins>
    </w:p>
    <w:p w14:paraId="6070597B" w14:textId="4F045C6D" w:rsidR="00880E84" w:rsidRDefault="00880E84" w:rsidP="005C6BD8">
      <w:pPr>
        <w:contextualSpacing w:val="0"/>
        <w:rPr>
          <w:ins w:id="643" w:author="Russell, Seth" w:date="2018-12-15T18:50:00Z"/>
          <w:rFonts w:ascii="Times" w:eastAsia="Cambria" w:hAnsi="Times" w:cs="Times New Roman"/>
          <w:szCs w:val="24"/>
        </w:rPr>
      </w:pPr>
    </w:p>
    <w:p w14:paraId="5DA5A2F8" w14:textId="77777777" w:rsidR="00A80936" w:rsidRPr="00A80936" w:rsidRDefault="00A80936" w:rsidP="00A80936">
      <w:pPr>
        <w:contextualSpacing w:val="0"/>
        <w:rPr>
          <w:ins w:id="644" w:author="Russell, Seth" w:date="2018-12-15T18:50:00Z"/>
          <w:rFonts w:ascii="Times" w:eastAsia="Cambria" w:hAnsi="Times" w:cs="Times New Roman"/>
          <w:szCs w:val="24"/>
        </w:rPr>
      </w:pPr>
      <w:ins w:id="645" w:author="Russell, Seth" w:date="2018-12-15T18:50:00Z">
        <w:r w:rsidRPr="00A80936">
          <w:rPr>
            <w:rFonts w:ascii="Times" w:eastAsia="Cambria" w:hAnsi="Times" w:cs="Times New Roman"/>
            <w:szCs w:val="24"/>
          </w:rPr>
          <w:t>Getting software to run in a reasonable amount of time is always a key consideration when working with large datasets.  A mathematical understanding of software algorithms is usually a key component of software engineering curricula, but not widely covered in other disciplines. Additionally, while software engineering texts and curricula highlight the importance of testing for non-functional requirements such as performance (Sommerville, 2015), they often fail to provide details on how best to evaluate software performance or how to plan for performance during the various phases of software lifecycle.</w:t>
        </w:r>
      </w:ins>
    </w:p>
    <w:p w14:paraId="3669F3AA" w14:textId="77777777" w:rsidR="00A80936" w:rsidRPr="00A80936" w:rsidRDefault="00A80936" w:rsidP="00A80936">
      <w:pPr>
        <w:contextualSpacing w:val="0"/>
        <w:rPr>
          <w:ins w:id="646" w:author="Russell, Seth" w:date="2018-12-15T18:50:00Z"/>
          <w:rFonts w:ascii="Times" w:eastAsia="Cambria" w:hAnsi="Times" w:cs="Times New Roman"/>
          <w:szCs w:val="24"/>
        </w:rPr>
      </w:pPr>
    </w:p>
    <w:p w14:paraId="755A9EE1" w14:textId="0B283FEF" w:rsidR="00A80936" w:rsidRDefault="00A80936" w:rsidP="00A80936">
      <w:pPr>
        <w:rPr>
          <w:ins w:id="647" w:author="Russell, Seth" w:date="2018-12-15T18:50:00Z"/>
          <w:rFonts w:ascii="Times" w:eastAsia="Cambria" w:hAnsi="Times" w:cs="Times New Roman"/>
          <w:szCs w:val="24"/>
        </w:rPr>
      </w:pPr>
      <w:ins w:id="648" w:author="Russell, Seth" w:date="2018-12-15T18:50:00Z">
        <w:r w:rsidRPr="00A80936">
          <w:rPr>
            <w:rFonts w:ascii="Times" w:eastAsia="Cambria" w:hAnsi="Times" w:cs="Times New Roman"/>
            <w:szCs w:val="24"/>
          </w:rPr>
          <w:t xml:space="preserve">The survey of R packages at the beginning of this work indicates that approximately 75% of packages do not use optimization related packages nor compiled code to improve performance.  While the survey of R packages is not evidence of non-optimization of packages in CRAN, computational researchers can should carefully consider performance aspects of their software before declaring it complete. This section will provide a starting point for additional study, research, and experimentation. </w:t>
        </w:r>
      </w:ins>
      <w:ins w:id="649" w:author="Russell, Seth" w:date="2018-12-15T18:56:00Z">
        <w:r w:rsidR="00634D29" w:rsidRPr="005C6BD8">
          <w:rPr>
            <w:rFonts w:ascii="Times" w:eastAsia="Cambria" w:hAnsi="Times" w:cs="Times New Roman"/>
          </w:rPr>
          <w:t xml:space="preserve">The Python Foundation’s Python language wiki provides excellent high-level advice </w:t>
        </w:r>
        <w:r w:rsidR="00634D29" w:rsidRPr="005C6BD8">
          <w:rPr>
            <w:rFonts w:ascii="Times" w:eastAsia="Cambria" w:hAnsi="Times" w:cs="Times New Roman"/>
          </w:rPr>
          <w:fldChar w:fldCharType="begin"/>
        </w:r>
        <w:r w:rsidR="00634D29">
          <w:rPr>
            <w:rFonts w:ascii="Times" w:eastAsia="Cambria" w:hAnsi="Times" w:cs="Times New Roman"/>
          </w:rPr>
          <w:instrText xml:space="preserve"> ADDIN ZOTERO_ITEM CSL_CITATION {"citationID":"SULFIkUa","properties":{"formattedCitation":"(Python Wiki Contributors, 2018)","plainCitation":"(Python Wiki Contributors, 2018)","noteIndex":0},"citationItems":[{"id":1692,"uris":["http://zotero.org/users/2180197/items/M2ABIBLP"],"uri":["http://zotero.org/users/2180197/items/M2ABIBLP"],"itemData":{"id":1692,"type":"webpage","title":"Performance Tips","URL":"https://wiki.python.org/moin/PythonSpeed/PerformanceTips","author":[{"literal":"Python Wiki Contributors"}],"issued":{"date-parts":[["2018"]]},"accessed":{"date-parts":[["2018",4,12]]}}}],"schema":"https://github.com/citation-style-language/schema/raw/master/csl-citation.json"} </w:instrText>
        </w:r>
        <w:r w:rsidR="00634D29" w:rsidRPr="005C6BD8">
          <w:rPr>
            <w:rFonts w:ascii="Times" w:eastAsia="Cambria" w:hAnsi="Times" w:cs="Times New Roman"/>
          </w:rPr>
          <w:fldChar w:fldCharType="separate"/>
        </w:r>
        <w:r w:rsidR="00634D29">
          <w:rPr>
            <w:rFonts w:ascii="Times" w:hAnsi="Times" w:cs="Times New Roman"/>
          </w:rPr>
          <w:t>(Python Wiki Contributors, 2018)</w:t>
        </w:r>
        <w:r w:rsidR="00634D29" w:rsidRPr="005C6BD8">
          <w:rPr>
            <w:rFonts w:ascii="Times" w:eastAsia="Cambria" w:hAnsi="Times" w:cs="Times New Roman"/>
          </w:rPr>
          <w:fldChar w:fldCharType="end"/>
        </w:r>
        <w:r w:rsidR="00634D29">
          <w:rPr>
            <w:rFonts w:ascii="Times" w:eastAsia="Cambria" w:hAnsi="Times" w:cs="Times New Roman"/>
          </w:rPr>
          <w:t xml:space="preserve"> to follow before spending too much time in optimization</w:t>
        </w:r>
        <w:r w:rsidR="00634D29" w:rsidRPr="005C6BD8">
          <w:rPr>
            <w:rFonts w:ascii="Times" w:eastAsia="Cambria" w:hAnsi="Times" w:cs="Times New Roman"/>
          </w:rPr>
          <w:t>: First get the software working correctly, test to see if it is correct, profile the application if it is slow, and lastly optimize based on the results of code profiling. If necessary, repeat multiple cycles of testing, profiling, and optimization phases.</w:t>
        </w:r>
        <w:r w:rsidR="00634D29">
          <w:rPr>
            <w:rFonts w:ascii="Times" w:eastAsia="Cambria" w:hAnsi="Times" w:cs="Times New Roman"/>
          </w:rPr>
          <w:t xml:space="preserve"> </w:t>
        </w:r>
      </w:ins>
      <w:ins w:id="650" w:author="Russell, Seth" w:date="2018-12-15T18:50:00Z">
        <w:r w:rsidRPr="00A80936">
          <w:rPr>
            <w:rFonts w:ascii="Times" w:eastAsia="Cambria" w:hAnsi="Times" w:cs="Times New Roman"/>
            <w:szCs w:val="24"/>
          </w:rPr>
          <w:t>The key aspects of software optimization discussed in this are: identify a performance target, understanding and applying Big O notation, and the use code profiling and benchmarking tools.</w:t>
        </w:r>
      </w:ins>
    </w:p>
    <w:p w14:paraId="377A8019" w14:textId="4F88B756" w:rsidR="00A80936" w:rsidRDefault="00A80936" w:rsidP="00A80936">
      <w:pPr>
        <w:contextualSpacing w:val="0"/>
        <w:rPr>
          <w:ins w:id="651" w:author="Russell, Seth" w:date="2018-12-15T18:55:00Z"/>
          <w:rFonts w:ascii="Times" w:eastAsia="Cambria" w:hAnsi="Times" w:cs="Times New Roman"/>
          <w:szCs w:val="24"/>
        </w:rPr>
      </w:pPr>
    </w:p>
    <w:p w14:paraId="31C6E3C6" w14:textId="247FE057" w:rsidR="00634D29" w:rsidRPr="00490AF5" w:rsidRDefault="00634D29" w:rsidP="00A80936">
      <w:pPr>
        <w:contextualSpacing w:val="0"/>
        <w:rPr>
          <w:ins w:id="652" w:author="Russell, Seth" w:date="2018-12-15T18:51:00Z"/>
          <w:rFonts w:ascii="Times" w:eastAsia="Cambria" w:hAnsi="Times" w:cs="Times New Roman"/>
          <w:b/>
          <w:szCs w:val="24"/>
          <w:rPrChange w:id="653" w:author="Russell, Seth" w:date="2018-12-15T19:00:00Z">
            <w:rPr>
              <w:ins w:id="654" w:author="Russell, Seth" w:date="2018-12-15T18:51:00Z"/>
              <w:rFonts w:ascii="Times" w:eastAsia="Cambria" w:hAnsi="Times" w:cs="Times New Roman"/>
              <w:szCs w:val="24"/>
            </w:rPr>
          </w:rPrChange>
        </w:rPr>
      </w:pPr>
      <w:ins w:id="655" w:author="Russell, Seth" w:date="2018-12-15T18:55: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 and validating performance targets:</w:t>
        </w:r>
      </w:ins>
    </w:p>
    <w:p w14:paraId="5F099FFB" w14:textId="77777777" w:rsidR="00490AF5" w:rsidRDefault="00490AF5" w:rsidP="00490AF5">
      <w:pPr>
        <w:pStyle w:val="ListParagraph"/>
        <w:numPr>
          <w:ilvl w:val="0"/>
          <w:numId w:val="11"/>
        </w:numPr>
        <w:spacing w:line="240" w:lineRule="auto"/>
        <w:rPr>
          <w:ins w:id="656" w:author="Russell, Seth" w:date="2018-12-15T18:59:00Z"/>
          <w:rFonts w:ascii="Times" w:eastAsia="Cambria" w:hAnsi="Times" w:cs="Times New Roman"/>
        </w:rPr>
      </w:pPr>
      <w:ins w:id="657" w:author="Russell, Seth" w:date="2018-12-15T18:59:00Z">
        <w:r>
          <w:rPr>
            <w:rFonts w:ascii="Times" w:eastAsia="Cambria" w:hAnsi="Times" w:cs="Times New Roman"/>
          </w:rPr>
          <w:t>Identify functional and non-functional requirements of the software being developed.</w:t>
        </w:r>
      </w:ins>
    </w:p>
    <w:p w14:paraId="0F4B38C1" w14:textId="77777777" w:rsidR="00490AF5" w:rsidRDefault="00490AF5" w:rsidP="00490AF5">
      <w:pPr>
        <w:pStyle w:val="ListParagraph"/>
        <w:numPr>
          <w:ilvl w:val="0"/>
          <w:numId w:val="11"/>
        </w:numPr>
        <w:spacing w:line="240" w:lineRule="auto"/>
        <w:rPr>
          <w:ins w:id="658" w:author="Russell, Seth" w:date="2018-12-15T18:59:00Z"/>
          <w:rFonts w:ascii="Times" w:eastAsia="Cambria" w:hAnsi="Times" w:cs="Times New Roman"/>
        </w:rPr>
      </w:pPr>
      <w:ins w:id="659" w:author="Russell, Seth" w:date="2018-12-15T18:59:00Z">
        <w:r>
          <w:rPr>
            <w:rFonts w:ascii="Times" w:eastAsia="Cambria" w:hAnsi="Times" w:cs="Times New Roman"/>
          </w:rPr>
          <w:t>If software performance is key to the software requirements, develop repeatable tests to evaluate performance</w:t>
        </w:r>
      </w:ins>
    </w:p>
    <w:p w14:paraId="77888171" w14:textId="77777777" w:rsidR="00490AF5" w:rsidRPr="00E262CF" w:rsidRDefault="00490AF5" w:rsidP="00490AF5">
      <w:pPr>
        <w:rPr>
          <w:ins w:id="660" w:author="Russell, Seth" w:date="2018-12-15T18:59:00Z"/>
          <w:rFonts w:ascii="Times" w:eastAsia="Cambria" w:hAnsi="Times" w:cs="Times New Roman"/>
        </w:rPr>
      </w:pPr>
    </w:p>
    <w:p w14:paraId="6BE98305" w14:textId="39042A8D" w:rsidR="00490AF5" w:rsidRDefault="00490AF5" w:rsidP="00490AF5">
      <w:pPr>
        <w:rPr>
          <w:ins w:id="661" w:author="Russell, Seth" w:date="2018-12-15T18:59:00Z"/>
          <w:rFonts w:ascii="Times" w:eastAsia="Cambria" w:hAnsi="Times" w:cs="Times New Roman"/>
        </w:rPr>
      </w:pPr>
      <w:ins w:id="662" w:author="Russell, Seth" w:date="2018-12-15T18:59:00Z">
        <w:r w:rsidRPr="00490AF5">
          <w:rPr>
            <w:rFonts w:ascii="Times" w:eastAsia="Cambria" w:hAnsi="Times" w:cs="Times New Roman"/>
            <w:b/>
            <w:rPrChange w:id="663" w:author="Russell, Seth" w:date="2018-12-15T19:00:00Z">
              <w:rPr>
                <w:rFonts w:ascii="Times" w:eastAsia="Cambria" w:hAnsi="Times" w:cs="Times New Roman"/>
              </w:rPr>
            </w:rPrChange>
          </w:rPr>
          <w:t>Discussion:</w:t>
        </w:r>
        <w:r>
          <w:rPr>
            <w:rFonts w:ascii="Times" w:eastAsia="Cambria" w:hAnsi="Times" w:cs="Times New Roman"/>
          </w:rPr>
          <w:t xml:space="preserve"> </w:t>
        </w:r>
        <w:r w:rsidRPr="005C6BD8">
          <w:rPr>
            <w:rFonts w:ascii="Times" w:eastAsia="Cambria" w:hAnsi="Times" w:cs="Times New Roman"/>
          </w:rPr>
          <w:t xml:space="preserve">The first step to software optimization is to understand the functional and non-functional requirements of the software being built. Based on expected input, output, and platform the software will be run on, one can </w:t>
        </w:r>
        <w:proofErr w:type="gramStart"/>
        <w:r w:rsidRPr="005C6BD8">
          <w:rPr>
            <w:rFonts w:ascii="Times" w:eastAsia="Cambria" w:hAnsi="Times" w:cs="Times New Roman"/>
          </w:rPr>
          <w:t>make a decision</w:t>
        </w:r>
        <w:proofErr w:type="gramEnd"/>
        <w:r w:rsidRPr="005C6BD8">
          <w:rPr>
            <w:rFonts w:ascii="Times" w:eastAsia="Cambria" w:hAnsi="Times" w:cs="Times New Roman"/>
          </w:rPr>
          <w:t xml:space="preserve"> as to what is good enough for the software being developed.  A pragmatic approach is best – do not spend time optim</w:t>
        </w:r>
        <w:r>
          <w:rPr>
            <w:rFonts w:ascii="Times" w:eastAsia="Cambria" w:hAnsi="Times" w:cs="Times New Roman"/>
          </w:rPr>
          <w:t>izing if it does not add value.</w:t>
        </w:r>
      </w:ins>
      <w:ins w:id="664" w:author="Russell, Seth" w:date="2018-12-15T19:00:00Z">
        <w:r>
          <w:rPr>
            <w:rFonts w:ascii="Times" w:eastAsia="Cambria" w:hAnsi="Times" w:cs="Times New Roman"/>
          </w:rPr>
          <w:t xml:space="preserve"> </w:t>
        </w:r>
      </w:ins>
      <w:ins w:id="665" w:author="Russell, Seth" w:date="2018-12-15T18:59:00Z">
        <w:r w:rsidRPr="005C6BD8">
          <w:rPr>
            <w:rFonts w:ascii="Times" w:eastAsia="Cambria" w:hAnsi="Times" w:cs="Times New Roman"/>
          </w:rPr>
          <w: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of vs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t>
        </w:r>
      </w:ins>
    </w:p>
    <w:p w14:paraId="78543A18" w14:textId="77777777" w:rsidR="00490AF5" w:rsidRPr="005C6BD8" w:rsidRDefault="00490AF5" w:rsidP="00490AF5">
      <w:pPr>
        <w:rPr>
          <w:ins w:id="666" w:author="Russell, Seth" w:date="2018-12-15T18:59:00Z"/>
          <w:rFonts w:ascii="Times" w:eastAsia="Cambria" w:hAnsi="Times" w:cs="Times New Roman"/>
        </w:rPr>
      </w:pPr>
    </w:p>
    <w:p w14:paraId="52459E7B" w14:textId="77777777" w:rsidR="00490AF5" w:rsidRDefault="00490AF5" w:rsidP="00490AF5">
      <w:pPr>
        <w:rPr>
          <w:ins w:id="667" w:author="Russell, Seth" w:date="2018-12-15T18:59:00Z"/>
          <w:rFonts w:ascii="Times" w:eastAsia="Cambria" w:hAnsi="Times" w:cs="Times New Roman"/>
        </w:rPr>
      </w:pPr>
      <w:ins w:id="668" w:author="Russell, Seth" w:date="2018-12-15T18:59:00Z">
        <w:r w:rsidRPr="005C6BD8">
          <w:rPr>
            <w:rFonts w:ascii="Times" w:eastAsia="Cambria" w:hAnsi="Times" w:cs="Times New Roman"/>
          </w:rPr>
          <w:t xml:space="preserve">Once a performance target has been identified, development of tests for performance can begin. While performance testing is often considered an anti-pattern of testing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{"citationID":"KJHBnrKp","properties":{"formattedCitation":"(Moilanen, 2014)","plainCitation":"(Moilanen, 2014)","noteIndex":0},"citationItems":[{"id":1691,"uris":["http://zotero.org/users/2180197/items/BBDFEJW3"],"uri":["http://zotero.org/users/2180197/items/BBDFEJW3"],"itemData":{"id":1691,"type":"webpage","title":"Test Driven Development details","URL":"https://github.com/educloudalliance/educloud-development/wiki/Test-Driven-Development-details","author":[{"family":"Moilanen","given":"Jarkko"}],"issued":{"date-parts":[["2014",3,13]]},"accessed":{"date-parts":[["2018",4,12]]}}}],"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(Moilanen, 2014)</w:t>
        </w:r>
        <w:r w:rsidRPr="005C6BD8">
          <w:rPr>
            <w:rFonts w:ascii="Times" w:eastAsia="Cambria" w:hAnsi="Times" w:cs="Times New Roman"/>
          </w:rPr>
          <w:fldChar w:fldCharType="end"/>
        </w:r>
        <w:r w:rsidRPr="005C6BD8">
          <w:rPr>
            <w:rFonts w:ascii="Times" w:eastAsia="Cambria" w:hAnsi="Times" w:cs="Times New Roman"/>
          </w:rPr>
          <w: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(Sommerville, 2015)</w:t>
        </w:r>
        <w:r w:rsidRPr="005C6BD8">
          <w:rPr>
            <w:rFonts w:ascii="Times" w:eastAsia="Cambria" w:hAnsi="Times" w:cs="Times New Roman"/>
          </w:rPr>
          <w:fldChar w:fldCharType="end"/>
        </w:r>
        <w:r w:rsidRPr="005C6BD8">
          <w:rPr>
            <w:rFonts w:ascii="Times" w:eastAsia="Cambria" w:hAnsi="Times" w:cs="Times New Roman"/>
          </w:rPr>
          <w:t>.</w:t>
        </w:r>
      </w:ins>
    </w:p>
    <w:p w14:paraId="53DDC6F3" w14:textId="77777777" w:rsidR="00490AF5" w:rsidRPr="005C6BD8" w:rsidRDefault="00490AF5" w:rsidP="00490AF5">
      <w:pPr>
        <w:rPr>
          <w:ins w:id="669" w:author="Russell, Seth" w:date="2018-12-15T18:59:00Z"/>
          <w:rFonts w:ascii="Times" w:eastAsia="Cambria" w:hAnsi="Times" w:cs="Times New Roman"/>
        </w:rPr>
      </w:pPr>
    </w:p>
    <w:p w14:paraId="7E263230" w14:textId="77777777" w:rsidR="00490AF5" w:rsidRPr="005C6BD8" w:rsidRDefault="00490AF5" w:rsidP="00490AF5">
      <w:pPr>
        <w:rPr>
          <w:ins w:id="670" w:author="Russell, Seth" w:date="2018-12-15T18:59:00Z"/>
          <w:rFonts w:ascii="Times" w:eastAsia="Cambria" w:hAnsi="Times" w:cs="Times New Roman"/>
        </w:rPr>
      </w:pPr>
      <w:ins w:id="671" w:author="Russell, Seth" w:date="2018-12-15T18:59:00Z">
        <w:r w:rsidRPr="005C6BD8">
          <w:rPr>
            <w:rFonts w:ascii="Times" w:eastAsia="Cambria" w:hAnsi="Times" w:cs="Times New Roman"/>
          </w:rPr>
          <w:lastRenderedPageBreak/>
          <w:t>Here is an example of performance validation testing</w:t>
        </w:r>
        <w:r>
          <w:rPr>
            <w:rFonts w:ascii="Times" w:eastAsia="Cambria" w:hAnsi="Times" w:cs="Times New Roman"/>
          </w:rPr>
          <w:t xml:space="preserve"> that can also serve as a basic reproducibility test calling the main function</w:t>
        </w:r>
        <w:r w:rsidRPr="005C6BD8">
          <w:rPr>
            <w:rFonts w:ascii="Times" w:eastAsia="Cambria" w:hAnsi="Times" w:cs="Times New Roman"/>
          </w:rPr>
          <w:t xml:space="preserve"> from PCCC</w:t>
        </w:r>
        <w:r>
          <w:rPr>
            <w:rFonts w:ascii="Times" w:eastAsia="Cambria" w:hAnsi="Times" w:cs="Times New Roman"/>
          </w:rPr>
          <w:t xml:space="preserve"> using the microbenchmark package (one could also use bench, benchr, or other available R packages).</w:t>
        </w:r>
      </w:ins>
    </w:p>
    <w:p w14:paraId="1A605A72" w14:textId="77777777" w:rsidR="00490AF5" w:rsidRDefault="00490AF5" w:rsidP="00490AF5">
      <w:pPr>
        <w:rPr>
          <w:ins w:id="672" w:author="Russell, Seth" w:date="2018-12-15T18:59:00Z"/>
          <w:rFonts w:ascii="Times" w:eastAsia="Cambria" w:hAnsi="Times" w:cs="Consolas"/>
        </w:rPr>
      </w:pPr>
    </w:p>
    <w:p w14:paraId="7D7A7664" w14:textId="77777777" w:rsidR="00490AF5" w:rsidRPr="005C6BD8" w:rsidRDefault="00490AF5" w:rsidP="004B4B30">
      <w:pPr>
        <w:pStyle w:val="PeerJCode"/>
        <w:ind w:left="720"/>
        <w:rPr>
          <w:ins w:id="673" w:author="Russell, Seth" w:date="2018-12-15T18:59:00Z"/>
        </w:rPr>
        <w:pPrChange w:id="674" w:author="Russell, Seth" w:date="2018-12-17T08:23:00Z">
          <w:pPr>
            <w:ind w:left="720"/>
          </w:pPr>
        </w:pPrChange>
      </w:pPr>
      <w:ins w:id="675" w:author="Russell, Seth" w:date="2018-12-15T18:59:00Z">
        <w:r w:rsidRPr="005C6BD8">
          <w:t>library(pccc)</w:t>
        </w:r>
      </w:ins>
    </w:p>
    <w:p w14:paraId="5E1CD642" w14:textId="77777777" w:rsidR="00490AF5" w:rsidRPr="005C6BD8" w:rsidRDefault="00490AF5" w:rsidP="004B4B30">
      <w:pPr>
        <w:pStyle w:val="PeerJCode"/>
        <w:ind w:left="720"/>
        <w:rPr>
          <w:ins w:id="676" w:author="Russell, Seth" w:date="2018-12-15T18:59:00Z"/>
        </w:rPr>
        <w:pPrChange w:id="677" w:author="Russell, Seth" w:date="2018-12-17T08:23:00Z">
          <w:pPr>
            <w:ind w:left="720"/>
          </w:pPr>
        </w:pPrChange>
      </w:pPr>
      <w:ins w:id="678" w:author="Russell, Seth" w:date="2018-12-15T18:59:00Z">
        <w:r w:rsidRPr="005C6BD8">
          <w:t>rm(list=</w:t>
        </w:r>
        <w:proofErr w:type="gramStart"/>
        <w:r w:rsidRPr="005C6BD8">
          <w:t>ls(</w:t>
        </w:r>
        <w:proofErr w:type="gramEnd"/>
        <w:r w:rsidRPr="005C6BD8">
          <w:t>))</w:t>
        </w:r>
      </w:ins>
    </w:p>
    <w:p w14:paraId="13548C9A" w14:textId="77777777" w:rsidR="00490AF5" w:rsidRPr="005C6BD8" w:rsidRDefault="00490AF5" w:rsidP="004B4B30">
      <w:pPr>
        <w:pStyle w:val="PeerJCode"/>
        <w:ind w:left="720"/>
        <w:rPr>
          <w:ins w:id="679" w:author="Russell, Seth" w:date="2018-12-15T18:59:00Z"/>
        </w:rPr>
        <w:pPrChange w:id="680" w:author="Russell, Seth" w:date="2018-12-17T08:23:00Z">
          <w:pPr>
            <w:ind w:left="720"/>
          </w:pPr>
        </w:pPrChange>
      </w:pPr>
      <w:proofErr w:type="gramStart"/>
      <w:ins w:id="681" w:author="Russell, Seth" w:date="2018-12-15T18:59:00Z">
        <w:r w:rsidRPr="005C6BD8">
          <w:t>gc(</w:t>
        </w:r>
        <w:proofErr w:type="gramEnd"/>
        <w:r w:rsidRPr="005C6BD8">
          <w:t>)</w:t>
        </w:r>
      </w:ins>
    </w:p>
    <w:p w14:paraId="2DA2B5A1" w14:textId="77777777" w:rsidR="00490AF5" w:rsidRPr="005C6BD8" w:rsidRDefault="00490AF5" w:rsidP="004B4B30">
      <w:pPr>
        <w:pStyle w:val="PeerJCode"/>
        <w:ind w:left="720"/>
        <w:rPr>
          <w:ins w:id="682" w:author="Russell, Seth" w:date="2018-12-15T18:59:00Z"/>
        </w:rPr>
        <w:pPrChange w:id="683" w:author="Russell, Seth" w:date="2018-12-17T08:23:00Z">
          <w:pPr>
            <w:ind w:left="720"/>
          </w:pPr>
        </w:pPrChange>
      </w:pPr>
      <w:ins w:id="684" w:author="Russell, Seth" w:date="2018-12-15T18:59:00Z">
        <w:r w:rsidRPr="005C6BD8">
          <w:t xml:space="preserve">icd10_large &lt;- </w:t>
        </w:r>
        <w:proofErr w:type="gramStart"/>
        <w:r w:rsidRPr="005C6BD8">
          <w:t>feather::</w:t>
        </w:r>
        <w:proofErr w:type="gramEnd"/>
        <w:r w:rsidRPr="005C6BD8">
          <w:t>read_feather("../icd_file_generator/icd10_sample_large.feather")</w:t>
        </w:r>
      </w:ins>
    </w:p>
    <w:p w14:paraId="561EB87B" w14:textId="77777777" w:rsidR="00490AF5" w:rsidRPr="005C6BD8" w:rsidRDefault="00490AF5" w:rsidP="004B4B30">
      <w:pPr>
        <w:pStyle w:val="PeerJCode"/>
        <w:ind w:left="720"/>
        <w:rPr>
          <w:ins w:id="685" w:author="Russell, Seth" w:date="2018-12-15T18:59:00Z"/>
        </w:rPr>
        <w:pPrChange w:id="686" w:author="Russell, Seth" w:date="2018-12-17T08:23:00Z">
          <w:pPr>
            <w:ind w:left="720"/>
          </w:pPr>
        </w:pPrChange>
      </w:pPr>
    </w:p>
    <w:p w14:paraId="73981C19" w14:textId="77777777" w:rsidR="00490AF5" w:rsidRPr="005C6BD8" w:rsidRDefault="00490AF5" w:rsidP="004B4B30">
      <w:pPr>
        <w:pStyle w:val="PeerJCode"/>
        <w:ind w:left="720"/>
        <w:rPr>
          <w:ins w:id="687" w:author="Russell, Seth" w:date="2018-12-15T18:59:00Z"/>
        </w:rPr>
        <w:pPrChange w:id="688" w:author="Russell, Seth" w:date="2018-12-17T08:23:00Z">
          <w:pPr>
            <w:ind w:left="720"/>
          </w:pPr>
        </w:pPrChange>
      </w:pPr>
      <w:ins w:id="689" w:author="Russell, Seth" w:date="2018-12-15T18:59:00Z">
        <w:r w:rsidRPr="005C6BD8">
          <w:t>library(microbenchmark)</w:t>
        </w:r>
      </w:ins>
    </w:p>
    <w:p w14:paraId="2D7AEDFC" w14:textId="77777777" w:rsidR="00490AF5" w:rsidRPr="005C6BD8" w:rsidRDefault="00490AF5" w:rsidP="004B4B30">
      <w:pPr>
        <w:pStyle w:val="PeerJCode"/>
        <w:ind w:left="720"/>
        <w:rPr>
          <w:ins w:id="690" w:author="Russell, Seth" w:date="2018-12-15T18:59:00Z"/>
        </w:rPr>
        <w:pPrChange w:id="691" w:author="Russell, Seth" w:date="2018-12-17T08:23:00Z">
          <w:pPr>
            <w:ind w:left="720"/>
          </w:pPr>
        </w:pPrChange>
      </w:pPr>
      <w:proofErr w:type="gramStart"/>
      <w:ins w:id="692" w:author="Russell, Seth" w:date="2018-12-15T18:59:00Z">
        <w:r w:rsidRPr="005C6BD8">
          <w:t>microbenchmark(</w:t>
        </w:r>
        <w:proofErr w:type="gramEnd"/>
      </w:ins>
    </w:p>
    <w:p w14:paraId="60089C9C" w14:textId="77777777" w:rsidR="00490AF5" w:rsidRPr="005C6BD8" w:rsidRDefault="00490AF5" w:rsidP="004B4B30">
      <w:pPr>
        <w:pStyle w:val="PeerJCode"/>
        <w:ind w:left="720"/>
        <w:rPr>
          <w:ins w:id="693" w:author="Russell, Seth" w:date="2018-12-15T18:59:00Z"/>
        </w:rPr>
        <w:pPrChange w:id="694" w:author="Russell, Seth" w:date="2018-12-17T08:23:00Z">
          <w:pPr>
            <w:ind w:left="720"/>
          </w:pPr>
        </w:pPrChange>
      </w:pPr>
      <w:proofErr w:type="gramStart"/>
      <w:ins w:id="695" w:author="Russell, Seth" w:date="2018-12-15T18:59:00Z">
        <w:r w:rsidRPr="005C6BD8">
          <w:t>ccc(</w:t>
        </w:r>
        <w:proofErr w:type="gramEnd"/>
        <w:r w:rsidRPr="005C6BD8">
          <w:t>icd10_large[1:10000, c(1:45)], # get id, dx, and pc columns</w:t>
        </w:r>
      </w:ins>
    </w:p>
    <w:p w14:paraId="456CF220" w14:textId="77777777" w:rsidR="00490AF5" w:rsidRPr="005C6BD8" w:rsidRDefault="00490AF5" w:rsidP="004B4B30">
      <w:pPr>
        <w:pStyle w:val="PeerJCode"/>
        <w:ind w:left="720"/>
        <w:rPr>
          <w:ins w:id="696" w:author="Russell, Seth" w:date="2018-12-15T18:59:00Z"/>
        </w:rPr>
        <w:pPrChange w:id="697" w:author="Russell, Seth" w:date="2018-12-17T08:23:00Z">
          <w:pPr>
            <w:ind w:left="720"/>
          </w:pPr>
        </w:pPrChange>
      </w:pPr>
      <w:ins w:id="698" w:author="Russell, Seth" w:date="2018-12-15T18:59:00Z">
        <w:r w:rsidRPr="005C6BD8">
          <w:t xml:space="preserve">               id      = id,</w:t>
        </w:r>
      </w:ins>
    </w:p>
    <w:p w14:paraId="7F918D36" w14:textId="77777777" w:rsidR="00490AF5" w:rsidRPr="005C6BD8" w:rsidRDefault="00490AF5" w:rsidP="004B4B30">
      <w:pPr>
        <w:pStyle w:val="PeerJCode"/>
        <w:ind w:left="720"/>
        <w:rPr>
          <w:ins w:id="699" w:author="Russell, Seth" w:date="2018-12-15T18:59:00Z"/>
        </w:rPr>
        <w:pPrChange w:id="700" w:author="Russell, Seth" w:date="2018-12-17T08:23:00Z">
          <w:pPr>
            <w:ind w:left="720"/>
          </w:pPr>
        </w:pPrChange>
      </w:pPr>
      <w:ins w:id="701" w:author="Russell, Seth" w:date="2018-12-15T18:59:00Z">
        <w:r w:rsidRPr="005C6BD8">
          <w:t xml:space="preserve">               dx_cols = </w:t>
        </w:r>
        <w:proofErr w:type="gramStart"/>
        <w:r w:rsidRPr="005C6BD8">
          <w:t>dplyr::</w:t>
        </w:r>
        <w:proofErr w:type="gramEnd"/>
        <w:r w:rsidRPr="005C6BD8">
          <w:t>starts_with("dx"),</w:t>
        </w:r>
      </w:ins>
    </w:p>
    <w:p w14:paraId="0DE35DC9" w14:textId="77777777" w:rsidR="00490AF5" w:rsidRPr="005C6BD8" w:rsidRDefault="00490AF5" w:rsidP="004B4B30">
      <w:pPr>
        <w:pStyle w:val="PeerJCode"/>
        <w:ind w:left="720"/>
        <w:rPr>
          <w:ins w:id="702" w:author="Russell, Seth" w:date="2018-12-15T18:59:00Z"/>
        </w:rPr>
        <w:pPrChange w:id="703" w:author="Russell, Seth" w:date="2018-12-17T08:23:00Z">
          <w:pPr>
            <w:ind w:left="720"/>
          </w:pPr>
        </w:pPrChange>
      </w:pPr>
      <w:ins w:id="704" w:author="Russell, Seth" w:date="2018-12-15T18:59:00Z">
        <w:r w:rsidRPr="005C6BD8">
          <w:t xml:space="preserve">               pc_cols = </w:t>
        </w:r>
        <w:proofErr w:type="gramStart"/>
        <w:r w:rsidRPr="005C6BD8">
          <w:t>dplyr::</w:t>
        </w:r>
        <w:proofErr w:type="gramEnd"/>
        <w:r w:rsidRPr="005C6BD8">
          <w:t>starts_with("pc"),</w:t>
        </w:r>
      </w:ins>
    </w:p>
    <w:p w14:paraId="6691A396" w14:textId="77777777" w:rsidR="00490AF5" w:rsidRPr="005C6BD8" w:rsidRDefault="00490AF5" w:rsidP="004B4B30">
      <w:pPr>
        <w:pStyle w:val="PeerJCode"/>
        <w:ind w:left="720"/>
        <w:rPr>
          <w:ins w:id="705" w:author="Russell, Seth" w:date="2018-12-15T18:59:00Z"/>
        </w:rPr>
        <w:pPrChange w:id="706" w:author="Russell, Seth" w:date="2018-12-17T08:23:00Z">
          <w:pPr>
            <w:ind w:left="720"/>
          </w:pPr>
        </w:pPrChange>
      </w:pPr>
      <w:ins w:id="707" w:author="Russell, Seth" w:date="2018-12-15T18:59:00Z">
        <w:r w:rsidRPr="005C6BD8">
          <w:t xml:space="preserve">               icdv    = 10),</w:t>
        </w:r>
      </w:ins>
    </w:p>
    <w:p w14:paraId="7C3D9AD7" w14:textId="77777777" w:rsidR="00490AF5" w:rsidRDefault="00490AF5" w:rsidP="004B4B30">
      <w:pPr>
        <w:pStyle w:val="PeerJCode"/>
        <w:ind w:left="720"/>
        <w:rPr>
          <w:ins w:id="708" w:author="Russell, Seth" w:date="2018-12-15T18:59:00Z"/>
        </w:rPr>
        <w:pPrChange w:id="709" w:author="Russell, Seth" w:date="2018-12-17T08:23:00Z">
          <w:pPr>
            <w:ind w:left="720"/>
          </w:pPr>
        </w:pPrChange>
      </w:pPr>
      <w:ins w:id="710" w:author="Russell, Seth" w:date="2018-12-15T18:59:00Z">
        <w:r w:rsidRPr="005C6BD8">
          <w:t>times = 10)</w:t>
        </w:r>
      </w:ins>
    </w:p>
    <w:p w14:paraId="626A12C7" w14:textId="77777777" w:rsidR="00490AF5" w:rsidRDefault="00490AF5" w:rsidP="004B4B30">
      <w:pPr>
        <w:pStyle w:val="PeerJCode"/>
        <w:ind w:left="720"/>
        <w:rPr>
          <w:ins w:id="711" w:author="Russell, Seth" w:date="2018-12-15T18:59:00Z"/>
        </w:rPr>
        <w:pPrChange w:id="712" w:author="Russell, Seth" w:date="2018-12-17T08:23:00Z">
          <w:pPr>
            <w:ind w:left="720"/>
          </w:pPr>
        </w:pPrChange>
      </w:pPr>
    </w:p>
    <w:p w14:paraId="1A5F530F" w14:textId="77777777" w:rsidR="00490AF5" w:rsidRPr="007F4844" w:rsidRDefault="00490AF5" w:rsidP="004B4B30">
      <w:pPr>
        <w:pStyle w:val="PeerJCode"/>
        <w:ind w:left="720"/>
        <w:rPr>
          <w:ins w:id="713" w:author="Russell, Seth" w:date="2018-12-15T18:59:00Z"/>
        </w:rPr>
        <w:pPrChange w:id="714" w:author="Russell, Seth" w:date="2018-12-17T08:23:00Z">
          <w:pPr>
            <w:ind w:left="720"/>
          </w:pPr>
        </w:pPrChange>
      </w:pPr>
      <w:ins w:id="715" w:author="Russell, Seth" w:date="2018-12-15T18:59:00Z">
        <w:r w:rsidRPr="007F4844">
          <w:t>Unit: seconds</w:t>
        </w:r>
      </w:ins>
    </w:p>
    <w:p w14:paraId="5602161A" w14:textId="77777777" w:rsidR="00490AF5" w:rsidRPr="007F4844" w:rsidRDefault="00490AF5" w:rsidP="004B4B30">
      <w:pPr>
        <w:pStyle w:val="PeerJCode"/>
        <w:ind w:left="720"/>
        <w:rPr>
          <w:ins w:id="716" w:author="Russell, Seth" w:date="2018-12-15T18:59:00Z"/>
        </w:rPr>
        <w:pPrChange w:id="717" w:author="Russell, Seth" w:date="2018-12-17T08:23:00Z">
          <w:pPr>
            <w:ind w:left="720"/>
          </w:pPr>
        </w:pPrChange>
      </w:pPr>
      <w:ins w:id="718" w:author="Russell, Seth" w:date="2018-12-15T18:59:00Z">
        <w:r w:rsidRPr="007F4844">
          <w:t xml:space="preserve"> expr      min       lq     mean   median       uq      max neval</w:t>
        </w:r>
      </w:ins>
    </w:p>
    <w:p w14:paraId="2916D15E" w14:textId="77777777" w:rsidR="00490AF5" w:rsidRPr="005C6BD8" w:rsidRDefault="00490AF5" w:rsidP="004B4B30">
      <w:pPr>
        <w:pStyle w:val="PeerJCode"/>
        <w:ind w:left="720"/>
        <w:rPr>
          <w:ins w:id="719" w:author="Russell, Seth" w:date="2018-12-15T18:59:00Z"/>
        </w:rPr>
        <w:pPrChange w:id="720" w:author="Russell, Seth" w:date="2018-12-17T08:23:00Z">
          <w:pPr>
            <w:ind w:left="720"/>
          </w:pPr>
        </w:pPrChange>
      </w:pPr>
      <w:ins w:id="721" w:author="Russell, Seth" w:date="2018-12-15T18:59:00Z">
        <w:r w:rsidRPr="007F4844">
          <w:t xml:space="preserve"> </w:t>
        </w:r>
        <w:proofErr w:type="gramStart"/>
        <w:r w:rsidRPr="007F4844">
          <w:t>ccc  2.857625</w:t>
        </w:r>
        <w:proofErr w:type="gramEnd"/>
        <w:r w:rsidRPr="007F4844">
          <w:t xml:space="preserve"> 2.908964 2.959805 2.920408 3.023602 3.119937    10</w:t>
        </w:r>
      </w:ins>
    </w:p>
    <w:p w14:paraId="6B6AC888" w14:textId="77777777" w:rsidR="00490AF5" w:rsidRPr="005C6BD8" w:rsidRDefault="00490AF5" w:rsidP="00490AF5">
      <w:pPr>
        <w:rPr>
          <w:ins w:id="722" w:author="Russell, Seth" w:date="2018-12-15T18:59:00Z"/>
          <w:rFonts w:ascii="Times" w:eastAsia="Cambria" w:hAnsi="Times" w:cs="Consolas"/>
        </w:rPr>
      </w:pPr>
    </w:p>
    <w:p w14:paraId="7A9BEAE2" w14:textId="77777777" w:rsidR="00490AF5" w:rsidRDefault="00490AF5" w:rsidP="00490AF5">
      <w:pPr>
        <w:rPr>
          <w:ins w:id="723" w:author="Russell, Seth" w:date="2018-12-15T18:59:00Z"/>
          <w:rFonts w:ascii="Times" w:eastAsia="Cambria" w:hAnsi="Times" w:cs="Times New Roman"/>
        </w:rPr>
      </w:pPr>
      <w:ins w:id="724" w:author="Russell, Seth" w:date="2018-12-15T18:59:00Z">
        <w:r>
          <w:rPr>
            <w:rFonts w:ascii="Times" w:eastAsia="Cambria" w:hAnsi="Times" w:cs="Times New Roman"/>
          </w:rPr>
          <w:t xml:space="preserve">Results are from a system with </w:t>
        </w:r>
        <w:r w:rsidRPr="00EF6B45">
          <w:rPr>
            <w:rFonts w:ascii="Times" w:eastAsia="Cambria" w:hAnsi="Times" w:cs="Times New Roman"/>
          </w:rPr>
          <w:t>3.1 GHz Intel Core i7</w:t>
        </w:r>
        <w:r>
          <w:rPr>
            <w:rFonts w:ascii="Times" w:eastAsia="Cambria" w:hAnsi="Times" w:cs="Times New Roman"/>
          </w:rPr>
          <w:t xml:space="preserve">, </w:t>
        </w:r>
        <w:r w:rsidRPr="00EF6B45">
          <w:rPr>
            <w:rFonts w:ascii="Times" w:eastAsia="Cambria" w:hAnsi="Times" w:cs="Times New Roman"/>
          </w:rPr>
          <w:t>16 GB 2133 MHz LPDDR3</w:t>
        </w:r>
        <w:r>
          <w:rPr>
            <w:rFonts w:ascii="Times" w:eastAsia="Cambria" w:hAnsi="Times" w:cs="Times New Roman"/>
          </w:rPr>
          <w:t xml:space="preserve">, </w:t>
        </w:r>
        <w:r w:rsidRPr="006102CF">
          <w:rPr>
            <w:rFonts w:ascii="Times" w:eastAsia="Cambria" w:hAnsi="Times" w:cs="Times New Roman"/>
          </w:rPr>
          <w:t>PCI-Express</w:t>
        </w:r>
        <w:r>
          <w:rPr>
            <w:rFonts w:ascii="Times" w:eastAsia="Cambria" w:hAnsi="Times" w:cs="Times New Roman"/>
          </w:rPr>
          <w:t xml:space="preserve"> SSD, running macOS 10.12.6 and </w:t>
        </w:r>
        <w:r w:rsidRPr="006102CF">
          <w:rPr>
            <w:rFonts w:ascii="Times" w:eastAsia="Cambria" w:hAnsi="Times" w:cs="Times New Roman"/>
          </w:rPr>
          <w:t>R version 3.5.1 (2018-07-02)</w:t>
        </w:r>
        <w:r>
          <w:rPr>
            <w:rFonts w:ascii="Times" w:eastAsia="Cambria" w:hAnsi="Times" w:cs="Times New Roman"/>
          </w:rPr>
          <w:t xml:space="preserve">. </w:t>
        </w:r>
      </w:ins>
    </w:p>
    <w:p w14:paraId="4A8EEC71" w14:textId="77777777" w:rsidR="00490AF5" w:rsidRDefault="00490AF5" w:rsidP="00490AF5">
      <w:pPr>
        <w:rPr>
          <w:ins w:id="725" w:author="Russell, Seth" w:date="2018-12-15T18:59:00Z"/>
          <w:rFonts w:ascii="Times" w:eastAsia="Cambria" w:hAnsi="Times" w:cs="Times New Roman"/>
        </w:rPr>
      </w:pPr>
    </w:p>
    <w:p w14:paraId="68118D21" w14:textId="77777777" w:rsidR="00490AF5" w:rsidRDefault="00490AF5" w:rsidP="00490AF5">
      <w:pPr>
        <w:rPr>
          <w:ins w:id="726" w:author="Russell, Seth" w:date="2018-12-15T18:59:00Z"/>
          <w:rFonts w:ascii="Times" w:eastAsia="Cambria" w:hAnsi="Times" w:cs="Times New Roman"/>
        </w:rPr>
      </w:pPr>
      <w:ins w:id="727" w:author="Russell, Seth" w:date="2018-12-15T18:59:00Z">
        <w:r w:rsidRPr="005C6BD8">
          <w:rPr>
            <w:rFonts w:ascii="Times" w:eastAsia="Cambria" w:hAnsi="Times" w:cs="Times New Roman"/>
          </w:rPr>
          <w:t xml:space="preserve">As runs of a software can differ significantly from one run to the next due to other software running on the </w:t>
        </w:r>
        <w:r>
          <w:rPr>
            <w:rFonts w:ascii="Times" w:eastAsia="Cambria" w:hAnsi="Times" w:cs="Times New Roman"/>
          </w:rPr>
          <w:t xml:space="preserve">test </w:t>
        </w:r>
        <w:r w:rsidRPr="005C6BD8">
          <w:rPr>
            <w:rFonts w:ascii="Times" w:eastAsia="Cambria" w:hAnsi="Times" w:cs="Times New Roman"/>
          </w:rPr>
          <w:t>system, a good starting point is to run the same test 10 times</w:t>
        </w:r>
        <w:r>
          <w:rPr>
            <w:rFonts w:ascii="Times" w:eastAsia="Cambria" w:hAnsi="Times" w:cs="Times New Roman"/>
          </w:rPr>
          <w:t xml:space="preserve"> (rather than the microbenchmark default of 100 </w:t>
        </w:r>
        <w:proofErr w:type="gramStart"/>
        <w:r>
          <w:rPr>
            <w:rFonts w:ascii="Times" w:eastAsia="Cambria" w:hAnsi="Times" w:cs="Times New Roman"/>
          </w:rPr>
          <w:t>due</w:t>
        </w:r>
        <w:proofErr w:type="gramEnd"/>
        <w:r>
          <w:rPr>
            <w:rFonts w:ascii="Times" w:eastAsia="Cambria" w:hAnsi="Times" w:cs="Times New Roman"/>
          </w:rPr>
          <w:t xml:space="preserve"> to this being a longer running process)</w:t>
        </w:r>
        <w:r w:rsidRPr="005C6BD8">
          <w:rPr>
            <w:rFonts w:ascii="Times" w:eastAsia="Cambria" w:hAnsi="Times" w:cs="Times New Roman"/>
          </w:rPr>
          <w:t xml:space="preserve"> and </w:t>
        </w:r>
        <w:r>
          <w:rPr>
            <w:rFonts w:ascii="Times" w:eastAsia="Cambria" w:hAnsi="Times" w:cs="Times New Roman"/>
          </w:rPr>
          <w:t>record the reported</w:t>
        </w:r>
        <w:r w:rsidRPr="005C6BD8">
          <w:rPr>
            <w:rFonts w:ascii="Times" w:eastAsia="Cambria" w:hAnsi="Times" w:cs="Times New Roman"/>
          </w:rPr>
          <w:t xml:space="preserve"> mean </w:t>
        </w:r>
        <w:r>
          <w:rPr>
            <w:rFonts w:ascii="Times" w:eastAsia="Cambria" w:hAnsi="Times" w:cs="Times New Roman"/>
          </w:rPr>
          <w:t xml:space="preserve">run time </w:t>
        </w:r>
        <w:r w:rsidRPr="005C6BD8">
          <w:rPr>
            <w:rFonts w:ascii="Times" w:eastAsia="Cambria" w:hAnsi="Times" w:cs="Times New Roman"/>
          </w:rPr>
          <w:t>value. microbenchmark also shows median, lower and upper quartiles, min, and max</w:t>
        </w:r>
        <w:r>
          <w:rPr>
            <w:rFonts w:ascii="Times" w:eastAsia="Cambria" w:hAnsi="Times" w:cs="Times New Roman"/>
          </w:rPr>
          <w:t xml:space="preserve"> run times</w:t>
        </w:r>
        <w:r w:rsidRPr="005C6BD8">
          <w:rPr>
            <w:rFonts w:ascii="Times" w:eastAsia="Cambria" w:hAnsi="Times" w:cs="Times New Roman"/>
          </w:rPr>
          <w:t xml:space="preserve">. </w:t>
        </w:r>
        <w:r>
          <w:rPr>
            <w:rFonts w:ascii="Times" w:eastAsia="Cambria" w:hAnsi="Times" w:cs="Times New Roman"/>
          </w:rPr>
          <w:t xml:space="preserve">The actual </w:t>
        </w:r>
        <w:proofErr w:type="gramStart"/>
        <w:r>
          <w:rPr>
            <w:rFonts w:ascii="Times" w:eastAsia="Cambria" w:hAnsi="Times" w:cs="Times New Roman"/>
          </w:rPr>
          <w:t>ccc(</w:t>
        </w:r>
        <w:proofErr w:type="gramEnd"/>
        <w:r>
          <w:rPr>
            <w:rFonts w:ascii="Times" w:eastAsia="Cambria" w:hAnsi="Times" w:cs="Times New Roman"/>
          </w:rPr>
          <w:t xml:space="preserve">) call specifics are un-important; the key is to test the main features of your software in a repeatable fashion and watch for performance changes over time. </w:t>
        </w:r>
        <w:r w:rsidRPr="005C6BD8">
          <w:rPr>
            <w:rFonts w:ascii="Times" w:eastAsia="Cambria" w:hAnsi="Times" w:cs="Times New Roman"/>
          </w:rPr>
          <w:t>These metrics can help to identify if a test was valid and indicate a need for retesting; i.e. a large interquartile range may indicate not enough tests were run or some aspect of environment is causing performance variations.</w:t>
        </w:r>
        <w:r>
          <w:rPr>
            <w:rFonts w:ascii="Times" w:eastAsia="Cambria" w:hAnsi="Times" w:cs="Times New Roman"/>
          </w:rPr>
          <w:t xml:space="preserve"> Software benchmarking is highly system specific in that changing OS version, R version, R dependent package version, compiler version (if compiled code involved), or hardware will change the results. As long as all tests are run the same on the same system with the same software, one can compare timings as development progresses.</w:t>
        </w:r>
      </w:ins>
    </w:p>
    <w:p w14:paraId="04602247" w14:textId="77777777" w:rsidR="00490AF5" w:rsidRPr="005C6BD8" w:rsidRDefault="00490AF5" w:rsidP="00490AF5">
      <w:pPr>
        <w:rPr>
          <w:ins w:id="728" w:author="Russell, Seth" w:date="2018-12-15T18:59:00Z"/>
          <w:rFonts w:ascii="Times" w:eastAsia="Cambria" w:hAnsi="Times" w:cs="Times New Roman"/>
        </w:rPr>
      </w:pPr>
    </w:p>
    <w:p w14:paraId="770FB7DC" w14:textId="3867A66A" w:rsidR="00490AF5" w:rsidRDefault="00490AF5" w:rsidP="00490AF5">
      <w:pPr>
        <w:rPr>
          <w:ins w:id="729" w:author="Russell, Seth" w:date="2018-12-15T18:59:00Z"/>
          <w:rFonts w:ascii="Times" w:eastAsia="Cambria" w:hAnsi="Times" w:cs="Times New Roman"/>
        </w:rPr>
      </w:pPr>
      <w:ins w:id="730" w:author="Russell, Seth" w:date="2018-12-15T18:59:00Z">
        <w:r w:rsidRPr="005C6BD8">
          <w:rPr>
            <w:rFonts w:ascii="Times" w:eastAsia="Cambria" w:hAnsi="Times" w:cs="Times New Roman"/>
          </w:rPr>
          <w:lastRenderedPageBreak/>
          <w:t xml:space="preserve">Lastly, although the example above is focused on runtime, it </w:t>
        </w:r>
        <w:r>
          <w:rPr>
            <w:rFonts w:ascii="Times" w:eastAsia="Cambria" w:hAnsi="Times" w:cs="Times New Roman"/>
          </w:rPr>
          <w:t>can be beneficial</w:t>
        </w:r>
        <w:r w:rsidRPr="005C6BD8">
          <w:rPr>
            <w:rFonts w:ascii="Times" w:eastAsia="Cambria" w:hAnsi="Times" w:cs="Times New Roman"/>
          </w:rPr>
          <w:t xml:space="preserve"> to also identify targets for disk space used and memory required to complete all desired tasks. </w:t>
        </w:r>
        <w:r>
          <w:rPr>
            <w:rFonts w:ascii="Times" w:eastAsia="Cambria" w:hAnsi="Times" w:cs="Times New Roman"/>
          </w:rPr>
          <w:t>As an example, tools such as bench and profvis demonstrated in our ‘</w:t>
        </w:r>
        <w:r w:rsidRPr="000F5A20">
          <w:rPr>
            <w:rFonts w:ascii="Times" w:eastAsia="Cambria" w:hAnsi="Times" w:cs="Times New Roman"/>
          </w:rPr>
          <w:t>C</w:t>
        </w:r>
        <w:r>
          <w:rPr>
            <w:rFonts w:ascii="Times" w:eastAsia="Cambria" w:hAnsi="Times" w:cs="Times New Roman"/>
          </w:rPr>
          <w:t>ode</w:t>
        </w:r>
        <w:r w:rsidRPr="000F5A20">
          <w:rPr>
            <w:rFonts w:ascii="Times" w:eastAsia="Cambria" w:hAnsi="Times" w:cs="Times New Roman"/>
          </w:rPr>
          <w:t xml:space="preserve"> P</w:t>
        </w:r>
        <w:r>
          <w:rPr>
            <w:rFonts w:ascii="Times" w:eastAsia="Cambria" w:hAnsi="Times" w:cs="Times New Roman"/>
          </w:rPr>
          <w:t>rofiling</w:t>
        </w:r>
        <w:r w:rsidRPr="000F5A20">
          <w:rPr>
            <w:rFonts w:ascii="Times" w:eastAsia="Cambria" w:hAnsi="Times" w:cs="Times New Roman"/>
          </w:rPr>
          <w:t>/B</w:t>
        </w:r>
        <w:r>
          <w:rPr>
            <w:rFonts w:ascii="Times" w:eastAsia="Cambria" w:hAnsi="Times" w:cs="Times New Roman"/>
          </w:rPr>
          <w:t xml:space="preserve">enchmarking’ section as well as </w:t>
        </w:r>
        <w:proofErr w:type="gramStart"/>
        <w:r>
          <w:rPr>
            <w:rFonts w:ascii="Times" w:eastAsia="Cambria" w:hAnsi="Times" w:cs="Times New Roman"/>
          </w:rPr>
          <w:t>object.size</w:t>
        </w:r>
        <w:proofErr w:type="gramEnd"/>
        <w:r>
          <w:rPr>
            <w:rFonts w:ascii="Times" w:eastAsia="Cambria" w:hAnsi="Times" w:cs="Times New Roman"/>
          </w:rPr>
          <w:t xml:space="preserve">() from core R can give developers insight into memory allocation and usage. </w:t>
        </w:r>
        <w:r w:rsidRPr="005C6BD8">
          <w:rPr>
            <w:rFonts w:ascii="Times" w:eastAsia="Cambria" w:hAnsi="Times" w:cs="Times New Roman"/>
          </w:rPr>
          <w:t>There are many</w:t>
        </w:r>
        <w:r>
          <w:rPr>
            <w:rFonts w:ascii="Times" w:eastAsia="Cambria" w:hAnsi="Times" w:cs="Times New Roman"/>
          </w:rPr>
          <w:t xml:space="preserve"> resources beyond this work that can provide guidance on how </w:t>
        </w:r>
        <w:r w:rsidRPr="005C6BD8">
          <w:rPr>
            <w:rFonts w:ascii="Times" w:eastAsia="Cambria" w:hAnsi="Times" w:cs="Times New Roman"/>
          </w:rPr>
          <w:t>to minimize RAM and disk resources</w:t>
        </w:r>
        <w:r>
          <w:rPr>
            <w:rFonts w:ascii="Times" w:eastAsia="Cambria" w:hAnsi="Times" w:cs="Times New Roman"/>
          </w:rPr>
          <w:t xml:space="preserve"> </w:t>
        </w:r>
        <w:r>
          <w:rPr>
            <w:rFonts w:ascii="Times" w:eastAsia="Cambria" w:hAnsi="Times" w:cs="Times New Roman"/>
          </w:rPr>
          <w:fldChar w:fldCharType="begin"/>
        </w:r>
      </w:ins>
      <w:ins w:id="731" w:author="Russell, Seth" w:date="2018-12-17T08:25:00Z">
        <w:r w:rsidR="001B60B9">
          <w:rPr>
            <w:rFonts w:ascii="Times" w:eastAsia="Cambria" w:hAnsi="Times" w:cs="Times New Roman"/>
          </w:rPr>
          <w:instrText xml:space="preserve"> ADDIN ZOTERO_ITEM CSL_CITATION {"citationID":"y12Tc2TO","properties":{"formattedCitation":"(Kane, Emerson &amp; Weston, 2013; Wickham, 2014b; Wickham et al., 2016; Klik, Collet &amp; Facebook, 2018)","plainCitation":"(Kane, Emerson &amp; Weston, 2013; Wickham, 2014b; Wickham et al., 2016; Klik, Collet &amp; Facebook, 2018)","noteIndex":0},"citationItems":[{"id":2109,"uris":["http://zotero.org/users/2180197/items/RDUZ2TBX"],"uri":["http://zotero.org/users/2180197/items/RDUZ2TBX"],"itemData":{"id":2109,"type":"article-journal","title":"Scalable Strategies for Computing with Massive Data","container-title":"Journal of Statistical Software, Articles","page":"1–19","volume":"55","issue":"14","abstract":"This paper presents two complementary statistical computing frameworks that address challenges in parallel processing and the analysis of massive data. First, the foreach package allows users of the R programming environment to define parallel loops that may be run sequentially on a single machine, in parallel on a symmetric multiprocessing (SMP) machine, or in cluster environments without platform-specific code. Second, the bigmemory package implements memory- and file-mapped data structures that provide (a) access to arbitrarily large data while retaining a look and feel that is familiar to R users and (b) data structures that are shared across processor cores in order to support efficient parallel computing techniques. Although these packages may be used independently, this paper shows how they can be used in combination to address challenges that have effectively been beyond the reach of researchers who lack specialized software development skills or expensive hardware.","URL":"https://www.jstatsoft.org/v055/i14","DOI":"10.18637/jss.v055.i14","ISSN":"1548-7660","author":[{"family":"Kane","given":"Michael"},{"family":"Emerson","given":"John"},{"family":"Weston","given":"Stephen"}],"issued":{"date-parts":[["2013"]]}}},{"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id":2112,"uris":["http://zotero.org/users/2180197/items/GNYC3G4W"],"uri":["http://zotero.org/users/2180197/items/GNYC3G4W"],"itemData":{"id":2112,"type":"book","title":"feather: R Bindings to the Feather 'API'","version":"0.3.1","source":"R-Packages","abstract":"Read and write feather files, a lightweight binary columnar data store designed for maximum speed.","URL":"https://CRAN.R-project.org/package=feather","shortTitle":"feather","author":[{"family":"Wickham","given":"Hadley"},{"literal":"RStudio"},{"literal":"Feather developers"},{"literal":"Google"},{"literal":"LevelDB Authors"}],"issued":{"date-parts":[["2016",11,9]]},"accessed":{"date-parts":[["2018",12,13]]}}},{"id":2111,"uris":["http://zotero.org/users/2180197/items/KC2YFJES"],"uri":["http://zotero.org/users/2180197/items/KC2YFJES"],"itemData":{"id":2111,"type":"book","title":"fst: Lightning Fast Serialization of Data Frames for R","version":"0.8.8","source":"R-Packages","abstract":"Multithreaded serialization of compressed data frames using the 'fst' format. The 'fst' format allows for random access of stored data and compression with the LZ4 and ZSTD compressors created by Yann Collet. The ZSTD compression library is owned by Facebook Inc.","URL":"https://CRAN.R-project.org/package=fst","shortTitle":"fst","author":[{"family":"Klik","given":"Mark"},{"family":"Collet","given":"Yann"},{"literal":"Facebook"}],"issued":{"date-parts":[["2018",6,7]]},"accessed":{"date-parts":[["2018",12,13]]}}}],"schema":"https://github.com/citation-style-language/schema/raw/master/csl-citation.json"} </w:instrText>
        </w:r>
      </w:ins>
      <w:ins w:id="732" w:author="Russell, Seth" w:date="2018-12-15T18:59:00Z">
        <w:r>
          <w:rPr>
            <w:rFonts w:ascii="Times" w:eastAsia="Cambria" w:hAnsi="Times" w:cs="Times New Roman"/>
          </w:rPr>
          <w:fldChar w:fldCharType="separate"/>
        </w:r>
      </w:ins>
      <w:ins w:id="733" w:author="Russell, Seth" w:date="2018-12-17T08:25:00Z">
        <w:r w:rsidR="001B60B9">
          <w:rPr>
            <w:rFonts w:ascii="Times" w:eastAsia="Cambria" w:hAnsi="Times" w:cs="Times New Roman"/>
            <w:noProof/>
          </w:rPr>
          <w:t>(Kane, Emerson &amp; Weston, 2013; Wickham, 2014b; Wickham et al., 2016; Klik, Collet &amp; Facebook, 2018)</w:t>
        </w:r>
      </w:ins>
      <w:ins w:id="734" w:author="Russell, Seth" w:date="2018-12-15T18:59:00Z">
        <w:r>
          <w:rPr>
            <w:rFonts w:ascii="Times" w:eastAsia="Cambria" w:hAnsi="Times" w:cs="Times New Roman"/>
          </w:rPr>
          <w:fldChar w:fldCharType="end"/>
        </w:r>
        <w:r w:rsidRPr="005C6BD8">
          <w:rPr>
            <w:rFonts w:ascii="Times" w:eastAsia="Cambria" w:hAnsi="Times" w:cs="Times New Roman"/>
          </w:rPr>
          <w:t>.</w:t>
        </w:r>
      </w:ins>
    </w:p>
    <w:p w14:paraId="53B90D7D" w14:textId="00BDC530" w:rsidR="00A80936" w:rsidRDefault="00A80936" w:rsidP="00A80936">
      <w:pPr>
        <w:contextualSpacing w:val="0"/>
        <w:rPr>
          <w:ins w:id="735" w:author="Russell, Seth" w:date="2018-12-15T19:05:00Z"/>
          <w:rFonts w:ascii="Times" w:eastAsia="Cambria" w:hAnsi="Times" w:cs="Times New Roman"/>
          <w:szCs w:val="24"/>
        </w:rPr>
      </w:pPr>
    </w:p>
    <w:p w14:paraId="4A8D76CF" w14:textId="77777777" w:rsidR="00490AF5" w:rsidRDefault="00490AF5" w:rsidP="00490AF5">
      <w:pPr>
        <w:rPr>
          <w:ins w:id="736" w:author="Russell, Seth" w:date="2018-12-15T19:05:00Z"/>
          <w:rFonts w:ascii="Times" w:eastAsia="Cambria" w:hAnsi="Times" w:cs="Times New Roman"/>
          <w:b/>
        </w:rPr>
      </w:pPr>
      <w:ins w:id="737" w:author="Russell, Seth" w:date="2018-12-15T19:05: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identifying</w:t>
        </w:r>
        <w:r>
          <w:rPr>
            <w:rFonts w:ascii="Times" w:eastAsia="Cambria" w:hAnsi="Times" w:cs="Times New Roman"/>
            <w:b/>
          </w:rPr>
          <w:t xml:space="preserve"> upper bound on performance:</w:t>
        </w:r>
      </w:ins>
    </w:p>
    <w:p w14:paraId="3013B59F" w14:textId="69517EA0" w:rsidR="00490AF5" w:rsidRPr="00490AF5" w:rsidRDefault="00490AF5">
      <w:pPr>
        <w:pStyle w:val="ListParagraph"/>
        <w:numPr>
          <w:ilvl w:val="0"/>
          <w:numId w:val="11"/>
        </w:numPr>
        <w:rPr>
          <w:ins w:id="738" w:author="Russell, Seth" w:date="2018-12-15T19:05:00Z"/>
          <w:rFonts w:ascii="Times" w:eastAsia="Cambria" w:hAnsi="Times" w:cs="Times New Roman"/>
          <w:rPrChange w:id="739" w:author="Russell, Seth" w:date="2018-12-15T19:05:00Z">
            <w:rPr>
              <w:ins w:id="740" w:author="Russell, Seth" w:date="2018-12-15T19:05:00Z"/>
            </w:rPr>
          </w:rPrChange>
        </w:rPr>
        <w:pPrChange w:id="741" w:author="Russell, Seth" w:date="2018-12-15T19:05:00Z">
          <w:pPr/>
        </w:pPrChange>
      </w:pPr>
      <w:ins w:id="742" w:author="Russell, Seth" w:date="2018-12-15T19:05:00Z">
        <w:r w:rsidRPr="00490AF5">
          <w:rPr>
            <w:rFonts w:ascii="Times" w:eastAsia="Cambria" w:hAnsi="Times" w:cs="Times New Roman"/>
            <w:rPrChange w:id="743" w:author="Russell, Seth" w:date="2018-12-15T19:05:00Z">
              <w:rPr/>
            </w:rPrChange>
          </w:rPr>
          <w:t>Big O notation allows the comparison of theoretical performance of different algorithms</w:t>
        </w:r>
      </w:ins>
    </w:p>
    <w:p w14:paraId="7F2B671B" w14:textId="6DF9D59A" w:rsidR="00490AF5" w:rsidRDefault="00490AF5" w:rsidP="00490AF5">
      <w:pPr>
        <w:pStyle w:val="ListParagraph"/>
        <w:numPr>
          <w:ilvl w:val="0"/>
          <w:numId w:val="11"/>
        </w:numPr>
        <w:rPr>
          <w:ins w:id="744" w:author="Russell, Seth" w:date="2018-12-15T19:06:00Z"/>
          <w:rFonts w:ascii="Times" w:eastAsia="Cambria" w:hAnsi="Times" w:cs="Times New Roman"/>
        </w:rPr>
      </w:pPr>
      <w:ins w:id="745" w:author="Russell, Seth" w:date="2018-12-15T19:05:00Z">
        <w:r w:rsidRPr="00490AF5">
          <w:rPr>
            <w:rFonts w:ascii="Times" w:eastAsia="Cambria" w:hAnsi="Times" w:cs="Times New Roman"/>
            <w:rPrChange w:id="746" w:author="Russell, Seth" w:date="2018-12-15T19:05:00Z">
              <w:rPr/>
            </w:rPrChange>
          </w:rPr>
          <w:t>Evaluate how many times blocks of code will run as input approaches infinity</w:t>
        </w:r>
      </w:ins>
    </w:p>
    <w:p w14:paraId="24847899" w14:textId="42377D0B" w:rsidR="00490AF5" w:rsidRPr="00490AF5" w:rsidRDefault="00490AF5">
      <w:pPr>
        <w:pStyle w:val="ListParagraph"/>
        <w:numPr>
          <w:ilvl w:val="0"/>
          <w:numId w:val="11"/>
        </w:numPr>
        <w:rPr>
          <w:ins w:id="747" w:author="Russell, Seth" w:date="2018-12-15T19:05:00Z"/>
          <w:rFonts w:ascii="Times" w:eastAsia="Cambria" w:hAnsi="Times" w:cs="Times New Roman"/>
          <w:rPrChange w:id="748" w:author="Russell, Seth" w:date="2018-12-15T19:05:00Z">
            <w:rPr>
              <w:ins w:id="749" w:author="Russell, Seth" w:date="2018-12-15T19:05:00Z"/>
            </w:rPr>
          </w:rPrChange>
        </w:rPr>
        <w:pPrChange w:id="750" w:author="Russell, Seth" w:date="2018-12-15T19:05:00Z">
          <w:pPr/>
        </w:pPrChange>
      </w:pPr>
      <w:ins w:id="751" w:author="Russell, Seth" w:date="2018-12-15T19:06:00Z">
        <w:r>
          <w:rPr>
            <w:rFonts w:ascii="Times" w:eastAsia="Cambria" w:hAnsi="Times" w:cs="Times New Roman"/>
          </w:rPr>
          <w:t xml:space="preserve">Loops inside loops </w:t>
        </w:r>
      </w:ins>
      <w:ins w:id="752" w:author="Russell, Seth" w:date="2018-12-15T19:07:00Z">
        <w:r>
          <w:rPr>
            <w:rFonts w:ascii="Times" w:eastAsia="Cambria" w:hAnsi="Times" w:cs="Times New Roman"/>
          </w:rPr>
          <w:t>are very slow as input approaches infinity</w:t>
        </w:r>
      </w:ins>
    </w:p>
    <w:p w14:paraId="57932012" w14:textId="77777777" w:rsidR="00490AF5" w:rsidRDefault="00490AF5" w:rsidP="00490AF5">
      <w:pPr>
        <w:rPr>
          <w:ins w:id="753" w:author="Russell, Seth" w:date="2018-12-15T19:05:00Z"/>
          <w:rFonts w:ascii="Times" w:eastAsia="Cambria" w:hAnsi="Times" w:cs="Times New Roman"/>
        </w:rPr>
      </w:pPr>
    </w:p>
    <w:p w14:paraId="4242434E" w14:textId="46926DB8" w:rsidR="00490AF5" w:rsidRDefault="00490AF5" w:rsidP="00490AF5">
      <w:pPr>
        <w:rPr>
          <w:ins w:id="754" w:author="Russell, Seth" w:date="2018-12-15T19:05:00Z"/>
          <w:rFonts w:ascii="Times" w:eastAsia="Cambria" w:hAnsi="Times" w:cs="Times New Roman"/>
        </w:rPr>
      </w:pPr>
      <w:ins w:id="755" w:author="Russell, Seth" w:date="2018-12-15T19:05:00Z">
        <w:r w:rsidRPr="00490AF5">
          <w:rPr>
            <w:rFonts w:ascii="Times" w:eastAsia="Cambria" w:hAnsi="Times" w:cs="Times New Roman"/>
            <w:b/>
            <w:rPrChange w:id="756" w:author="Russell, Seth" w:date="2018-12-15T19:05:00Z">
              <w:rPr>
                <w:rFonts w:ascii="Times" w:eastAsia="Cambria" w:hAnsi="Times" w:cs="Times New Roman"/>
              </w:rPr>
            </w:rPrChange>
          </w:rPr>
          <w:t xml:space="preserve">Discussion: </w:t>
        </w:r>
        <w:r w:rsidRPr="005C6BD8">
          <w:rPr>
            <w:rFonts w:ascii="Times" w:eastAsia="Cambria" w:hAnsi="Times" w:cs="Times New Roman"/>
          </w:rPr>
          <w:t xml:space="preserve">Big O notation is a method for mathematically determining the upper bound on performance of a block of code without </w:t>
        </w:r>
        <w:r>
          <w:rPr>
            <w:rFonts w:ascii="Times" w:eastAsia="Cambria" w:hAnsi="Times" w:cs="Times New Roman"/>
          </w:rPr>
          <w:t>consideration for</w:t>
        </w:r>
        <w:r w:rsidRPr="005C6BD8">
          <w:rPr>
            <w:rFonts w:ascii="Times" w:eastAsia="Cambria" w:hAnsi="Times" w:cs="Times New Roman"/>
          </w:rPr>
          <w: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t>
        </w:r>
      </w:ins>
    </w:p>
    <w:p w14:paraId="031CEF57" w14:textId="77777777" w:rsidR="00490AF5" w:rsidRPr="005C6BD8" w:rsidRDefault="00490AF5" w:rsidP="00490AF5">
      <w:pPr>
        <w:rPr>
          <w:ins w:id="757" w:author="Russell, Seth" w:date="2018-12-15T19:05:00Z"/>
          <w:rFonts w:ascii="Times" w:eastAsia="Cambria" w:hAnsi="Times" w:cs="Times New Roman"/>
        </w:rPr>
      </w:pPr>
    </w:p>
    <w:p w14:paraId="08169495" w14:textId="77777777" w:rsidR="00490AF5" w:rsidRDefault="00490AF5" w:rsidP="00490AF5">
      <w:pPr>
        <w:rPr>
          <w:ins w:id="758" w:author="Russell, Seth" w:date="2018-12-15T19:05:00Z"/>
          <w:rFonts w:ascii="Times" w:eastAsia="Cambria" w:hAnsi="Times" w:cs="Times New Roman"/>
        </w:rPr>
      </w:pPr>
      <w:ins w:id="759" w:author="Russell, Seth" w:date="2018-12-15T19:05:00Z">
        <w:r w:rsidRPr="005C6BD8">
          <w:rPr>
            <w:rFonts w:ascii="Times" w:eastAsia="Cambria" w:hAnsi="Times" w:cs="Times New Roman"/>
          </w:rPr>
          <w:t xml:space="preserve">The basic steps for evaluating the upper bound of performance of a block of software code is to evaluate what code will run as n approaches infinity. Items that are constant time (regardless of if they run once or x times independent of input) are reduced down to </w:t>
        </w:r>
        <w:proofErr w:type="gramStart"/>
        <w:r w:rsidRPr="005C6BD8">
          <w:rPr>
            <w:rFonts w:ascii="Times" w:eastAsia="Cambria" w:hAnsi="Times" w:cs="Times New Roman"/>
          </w:rPr>
          <w:t>O(</w:t>
        </w:r>
        <w:proofErr w:type="gramEnd"/>
        <w:r w:rsidRPr="005C6BD8">
          <w:rPr>
            <w:rFonts w:ascii="Times" w:eastAsia="Cambria" w:hAnsi="Times" w:cs="Times New Roman"/>
          </w:rPr>
          <w:t>1). The key factors that contribute to Big O are loops – a single for loop or similar construct through recursion that runs once for all n is O(n); a nested for loop would be O(n</w:t>
        </w:r>
        <w:r w:rsidRPr="005C6BD8">
          <w:rPr>
            <w:rFonts w:ascii="Times" w:eastAsia="Cambria" w:hAnsi="Times" w:cs="Times New Roman"/>
            <w:vertAlign w:val="superscript"/>
          </w:rPr>
          <w:t>2</w:t>
        </w:r>
        <w:r w:rsidRPr="005C6BD8">
          <w:rPr>
            <w:rFonts w:ascii="Times" w:eastAsia="Cambria" w:hAnsi="Times" w:cs="Times New Roman"/>
          </w:rPr>
          <w:t xml:space="preserve">). Search algorithms that rely on presorted data sets are usually a logarithmic power of n; for example binary search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{"citationID":"kambjGnV","properties":{"formattedCitation":"(Wikipedia contributors, 2018)","plainCitation":"(Wikipedia contributors, 2018)","noteIndex":0},"citationItems":[{"id":2077,"uris":["http://zotero.org/users/2180197/items/3R8WAF69"],"uri":["http://zotero.org/users/2180197/items/3R8WAF69"],"itemData":{"id":2077,"type":"webpage","title":"Binary search algorithm — Wikipedia, The Free Encyclopedia","URL":"https://en.wikipedia.org/w/index.php?title=Binary_search_algorithm&amp;oldid=867040594","author":[{"literal":"Wikipedia contributors"}],"issued":{"date-parts":[["2018"]]}}}],"schema":"https://github.com/citation-style-language/schema/raw/master/csl-citation.json"} </w:instrText>
        </w:r>
        <w:r w:rsidRPr="005C6BD8">
          <w:rPr>
            <w:rFonts w:ascii="Times" w:eastAsia="Cambria" w:hAnsi="Times" w:cs="Times New Roman"/>
          </w:rPr>
          <w:fldChar w:fldCharType="separate"/>
        </w:r>
        <w:r>
          <w:rPr>
            <w:rFonts w:ascii="Times" w:hAnsi="Times" w:cs="Times New Roman"/>
          </w:rPr>
          <w:t>(Wikipedia contributors, 2018)</w:t>
        </w:r>
        <w:r w:rsidRPr="005C6BD8">
          <w:rPr>
            <w:rFonts w:ascii="Times" w:eastAsia="Cambria" w:hAnsi="Times" w:cs="Times New Roman"/>
          </w:rPr>
          <w:fldChar w:fldCharType="end"/>
        </w:r>
        <w:r w:rsidRPr="005C6BD8">
          <w:rPr>
            <w:rFonts w:ascii="Times" w:eastAsia="Cambria" w:hAnsi="Times" w:cs="Times New Roman"/>
          </w:rPr>
          <w:t xml:space="preserve"> is  O(log</w:t>
        </w:r>
        <w:r w:rsidRPr="005C6BD8">
          <w:rPr>
            <w:rFonts w:ascii="Times" w:eastAsia="Cambria" w:hAnsi="Times" w:cs="Times New Roman"/>
            <w:vertAlign w:val="subscript"/>
          </w:rPr>
          <w:t>2</w:t>
        </w:r>
        <w:r w:rsidRPr="005C6BD8">
          <w:rPr>
            <w:rFonts w:ascii="Times" w:eastAsia="Cambria" w:hAnsi="Times" w:cs="Times New Roman"/>
          </w:rPr>
          <w:t xml:space="preserve"> n). When calculating Big O for a code block, function, or software system, lower order terms are ignored, and just the largest Big O notation is used; for example if a code block is </w:t>
        </w:r>
        <w:proofErr w:type="gramStart"/>
        <w:r w:rsidRPr="005C6BD8">
          <w:rPr>
            <w:rFonts w:ascii="Times" w:eastAsia="Cambria" w:hAnsi="Times" w:cs="Times New Roman"/>
          </w:rPr>
          <w:t>O(</w:t>
        </w:r>
        <w:proofErr w:type="gramEnd"/>
        <w:r w:rsidRPr="005C6BD8">
          <w:rPr>
            <w:rFonts w:ascii="Times" w:eastAsia="Cambria" w:hAnsi="Times" w:cs="Times New Roman"/>
          </w:rPr>
          <w:t>1) + O(n) + O(n</w:t>
        </w:r>
        <w:r w:rsidRPr="005C6BD8">
          <w:rPr>
            <w:rFonts w:ascii="Times" w:eastAsia="Cambria" w:hAnsi="Times" w:cs="Times New Roman"/>
            <w:vertAlign w:val="superscript"/>
          </w:rPr>
          <w:t>3</w:t>
        </w:r>
        <w:r w:rsidRPr="005C6BD8">
          <w:rPr>
            <w:rFonts w:ascii="Times" w:eastAsia="Cambria" w:hAnsi="Times" w:cs="Times New Roman"/>
          </w:rPr>
          <w:t>) it would be denoted as O(n</w:t>
        </w:r>
        <w:r w:rsidRPr="005C6BD8">
          <w:rPr>
            <w:rFonts w:ascii="Times" w:eastAsia="Cambria" w:hAnsi="Times" w:cs="Times New Roman"/>
            <w:vertAlign w:val="superscript"/>
          </w:rPr>
          <w:t>3</w:t>
        </w:r>
        <w:r w:rsidRPr="005C6BD8">
          <w:rPr>
            <w:rFonts w:ascii="Times" w:eastAsia="Cambria" w:hAnsi="Times" w:cs="Times New Roman"/>
          </w:rPr>
          <w:t>).</w:t>
        </w:r>
      </w:ins>
    </w:p>
    <w:p w14:paraId="654EBF8B" w14:textId="77777777" w:rsidR="00490AF5" w:rsidRPr="005C6BD8" w:rsidRDefault="00490AF5" w:rsidP="00490AF5">
      <w:pPr>
        <w:rPr>
          <w:ins w:id="760" w:author="Russell, Seth" w:date="2018-12-15T19:05:00Z"/>
          <w:rFonts w:ascii="Times" w:eastAsia="Cambria" w:hAnsi="Times" w:cs="Times New Roman"/>
        </w:rPr>
      </w:pPr>
    </w:p>
    <w:p w14:paraId="191716CC" w14:textId="77777777" w:rsidR="00490AF5" w:rsidRDefault="00490AF5" w:rsidP="00490AF5">
      <w:pPr>
        <w:rPr>
          <w:ins w:id="761" w:author="Russell, Seth" w:date="2018-12-15T19:05:00Z"/>
          <w:rFonts w:ascii="Times" w:eastAsia="Cambria" w:hAnsi="Times" w:cs="Times New Roman"/>
        </w:rPr>
      </w:pPr>
      <w:ins w:id="762" w:author="Russell, Seth" w:date="2018-12-15T19:05:00Z">
        <w:r w:rsidRPr="005C6BD8">
          <w:rPr>
            <w:rFonts w:ascii="Times" w:eastAsia="Cambria" w:hAnsi="Times" w:cs="Times New Roman"/>
          </w:rPr>
          <w: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t>
        </w:r>
      </w:ins>
    </w:p>
    <w:p w14:paraId="25D25C77" w14:textId="77777777" w:rsidR="00490AF5" w:rsidRPr="005C6BD8" w:rsidRDefault="00490AF5" w:rsidP="00490AF5">
      <w:pPr>
        <w:rPr>
          <w:ins w:id="763" w:author="Russell, Seth" w:date="2018-12-15T19:05:00Z"/>
          <w:rFonts w:ascii="Times" w:eastAsia="Cambria" w:hAnsi="Times" w:cs="Times New Roman"/>
        </w:rPr>
      </w:pPr>
    </w:p>
    <w:p w14:paraId="1231F83B" w14:textId="77777777" w:rsidR="00490AF5" w:rsidRPr="005C6BD8" w:rsidRDefault="00490AF5" w:rsidP="00490AF5">
      <w:pPr>
        <w:numPr>
          <w:ilvl w:val="0"/>
          <w:numId w:val="8"/>
        </w:numPr>
        <w:contextualSpacing w:val="0"/>
        <w:rPr>
          <w:ins w:id="764" w:author="Russell, Seth" w:date="2018-12-15T19:05:00Z"/>
          <w:rFonts w:ascii="Times" w:eastAsia="Cambria" w:hAnsi="Times" w:cs="Times New Roman"/>
        </w:rPr>
      </w:pPr>
      <w:ins w:id="765" w:author="Russell, Seth" w:date="2018-12-15T19:05:00Z">
        <w:r w:rsidRPr="005C6BD8">
          <w:rPr>
            <w:rFonts w:ascii="Times" w:eastAsia="Cambria" w:hAnsi="Times" w:cs="Times New Roman"/>
          </w:rPr>
          <w:t>Constants matter when choosing an algorithm - for example if one algorithm is O(56n</w:t>
        </w:r>
        <w:r w:rsidRPr="005C6BD8">
          <w:rPr>
            <w:rFonts w:ascii="Times" w:eastAsia="Cambria" w:hAnsi="Times" w:cs="Times New Roman"/>
            <w:vertAlign w:val="superscript"/>
          </w:rPr>
          <w:t>2</w:t>
        </w:r>
        <w:r w:rsidRPr="005C6BD8">
          <w:rPr>
            <w:rFonts w:ascii="Times" w:eastAsia="Cambria" w:hAnsi="Times" w:cs="Times New Roman"/>
          </w:rPr>
          <w:t>), there exists some n where O(n</w:t>
        </w:r>
        <w:r w:rsidRPr="005C6BD8">
          <w:rPr>
            <w:rFonts w:ascii="Times" w:eastAsia="Cambria" w:hAnsi="Times" w:cs="Times New Roman"/>
            <w:vertAlign w:val="superscript"/>
          </w:rPr>
          <w:t>3</w:t>
        </w:r>
        <w:r w:rsidRPr="005C6BD8">
          <w:rPr>
            <w:rFonts w:ascii="Times" w:eastAsia="Cambria" w:hAnsi="Times" w:cs="Times New Roman"/>
          </w:rPr>
          <w:t>) is faster.</w:t>
        </w:r>
      </w:ins>
    </w:p>
    <w:p w14:paraId="220CAF59" w14:textId="3811032C" w:rsidR="00490AF5" w:rsidRPr="005C6BD8" w:rsidRDefault="00490AF5" w:rsidP="00490AF5">
      <w:pPr>
        <w:numPr>
          <w:ilvl w:val="0"/>
          <w:numId w:val="8"/>
        </w:numPr>
        <w:contextualSpacing w:val="0"/>
        <w:rPr>
          <w:ins w:id="766" w:author="Russell, Seth" w:date="2018-12-15T19:05:00Z"/>
          <w:rFonts w:ascii="Times" w:eastAsia="Cambria" w:hAnsi="Times" w:cs="Times New Roman"/>
        </w:rPr>
      </w:pPr>
      <w:ins w:id="767" w:author="Russell, Seth" w:date="2018-12-15T19:05:00Z">
        <w:r w:rsidRPr="005C6BD8">
          <w:rPr>
            <w:rFonts w:ascii="Times" w:eastAsia="Cambria" w:hAnsi="Times" w:cs="Times New Roman"/>
          </w:rPr>
          <w:t>Average or best case run time might be more relevant.</w:t>
        </w:r>
      </w:ins>
    </w:p>
    <w:p w14:paraId="5C8D01C6" w14:textId="7DFF4C01" w:rsidR="00490AF5" w:rsidRPr="00490AF5" w:rsidRDefault="00490AF5" w:rsidP="00490AF5">
      <w:pPr>
        <w:numPr>
          <w:ilvl w:val="0"/>
          <w:numId w:val="8"/>
        </w:numPr>
        <w:contextualSpacing w:val="0"/>
        <w:rPr>
          <w:ins w:id="768" w:author="Russell, Seth" w:date="2018-12-15T19:06:00Z"/>
          <w:rFonts w:ascii="Times" w:eastAsia="Times New Roman" w:hAnsi="Times" w:cs="Times New Roman"/>
          <w:rPrChange w:id="769" w:author="Russell, Seth" w:date="2018-12-15T19:06:00Z">
            <w:rPr>
              <w:ins w:id="770" w:author="Russell, Seth" w:date="2018-12-15T19:06:00Z"/>
              <w:rFonts w:ascii="Times" w:eastAsia="Cambria" w:hAnsi="Times" w:cs="Times New Roman"/>
            </w:rPr>
          </w:rPrChange>
        </w:rPr>
      </w:pPr>
      <w:ins w:id="771" w:author="Russell, Seth" w:date="2018-12-15T19:05:00Z">
        <w:r w:rsidRPr="005C6BD8">
          <w:rPr>
            <w:rFonts w:ascii="Times" w:eastAsia="Cambria" w:hAnsi="Times" w:cs="Times New Roman"/>
          </w:rPr>
          <w:t>Big O evaluation of algorithms in high level languages are often hard to quantify.</w:t>
        </w:r>
      </w:ins>
    </w:p>
    <w:p w14:paraId="4613CF74" w14:textId="77777777" w:rsidR="00490AF5" w:rsidRPr="005C6BD8" w:rsidRDefault="00490AF5">
      <w:pPr>
        <w:contextualSpacing w:val="0"/>
        <w:rPr>
          <w:ins w:id="772" w:author="Russell, Seth" w:date="2018-12-15T19:05:00Z"/>
          <w:rFonts w:ascii="Times" w:eastAsia="Times New Roman" w:hAnsi="Times" w:cs="Times New Roman"/>
        </w:rPr>
        <w:pPrChange w:id="773" w:author="Russell, Seth" w:date="2018-12-15T19:06:00Z">
          <w:pPr/>
        </w:pPrChange>
      </w:pPr>
    </w:p>
    <w:p w14:paraId="2889F341" w14:textId="77777777" w:rsidR="00490AF5" w:rsidRDefault="00490AF5" w:rsidP="00490AF5">
      <w:pPr>
        <w:rPr>
          <w:ins w:id="774" w:author="Russell, Seth" w:date="2018-12-15T19:05:00Z"/>
          <w:rFonts w:ascii="Times" w:eastAsia="Cambria" w:hAnsi="Times" w:cs="Times New Roman"/>
        </w:rPr>
      </w:pPr>
      <w:ins w:id="775" w:author="Russell, Seth" w:date="2018-12-15T19:05:00Z">
        <w:r w:rsidRPr="005C6BD8">
          <w:rPr>
            <w:rFonts w:ascii="Times" w:eastAsia="Cambria" w:hAnsi="Times" w:cs="Times New Roman"/>
          </w:rPr>
          <w:t xml:space="preserve">For additional details on Big O notation, see the excellent and broadly understandable introduction to Big O notation by Justin Abrahms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{"citationID":"5RPPbaje","properties":{"formattedCitation":"(Abrahms, 2016)","plainCitation":"(Abrahms, 2016)","noteIndex":0},"citationItems":[{"id":1695,"uris":["http://zotero.org/users/2180197/items/F3R4DHGT"],"uri":["http://zotero.org/users/2180197/items/F3R4DHGT"],"itemData":{"id":1695,"type":"webpage","title":"Big-O notation explained by a self-taught programmer","URL":"https://justin.abrah.ms/computer-science/big-o-notation-explained.html","author":[{"family":"Abrahms","given":"Justin"}],"issued":{"date-parts":[["2016",11,25]]}}}],"schema":"https://github.com/citation-style-language/schema/raw/master/csl-citation.json"}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(Abrahms, 2016)</w:t>
        </w:r>
        <w:r w:rsidRPr="005C6BD8">
          <w:rPr>
            <w:rFonts w:ascii="Times" w:eastAsia="Cambria" w:hAnsi="Times" w:cs="Times New Roman"/>
          </w:rPr>
          <w:fldChar w:fldCharType="end"/>
        </w:r>
        <w:r w:rsidRPr="005C6BD8">
          <w:rPr>
            <w:rFonts w:ascii="Times" w:eastAsia="Cambria" w:hAnsi="Times" w:cs="Times New Roman"/>
          </w:rPr>
          <w:t>.</w:t>
        </w:r>
      </w:ins>
    </w:p>
    <w:p w14:paraId="0B42637C" w14:textId="4143A3A1" w:rsidR="00490AF5" w:rsidRDefault="00490AF5" w:rsidP="00A80936">
      <w:pPr>
        <w:contextualSpacing w:val="0"/>
        <w:rPr>
          <w:ins w:id="776" w:author="Russell, Seth" w:date="2018-12-15T19:07:00Z"/>
          <w:rFonts w:ascii="Times" w:eastAsia="Cambria" w:hAnsi="Times" w:cs="Times New Roman"/>
          <w:szCs w:val="24"/>
        </w:rPr>
      </w:pPr>
    </w:p>
    <w:p w14:paraId="7CA6100B" w14:textId="442C5467" w:rsidR="00490AF5" w:rsidRDefault="00490AF5" w:rsidP="00490AF5">
      <w:pPr>
        <w:rPr>
          <w:ins w:id="777" w:author="Russell, Seth" w:date="2018-12-15T19:07:00Z"/>
          <w:rFonts w:ascii="Times" w:eastAsia="Cambria" w:hAnsi="Times" w:cs="Times New Roman"/>
          <w:b/>
        </w:rPr>
      </w:pPr>
      <w:ins w:id="778" w:author="Russell, Seth" w:date="2018-12-15T19:07:00Z">
        <w:r w:rsidRPr="00E02B87">
          <w:rPr>
            <w:rFonts w:ascii="Times" w:eastAsia="Cambria" w:hAnsi="Times" w:cs="Times New Roman"/>
            <w:b/>
            <w:szCs w:val="24"/>
          </w:rPr>
          <w:t xml:space="preserve">Key </w:t>
        </w:r>
        <w:r>
          <w:rPr>
            <w:rFonts w:ascii="Times" w:eastAsia="Cambria" w:hAnsi="Times" w:cs="Times New Roman"/>
            <w:b/>
            <w:szCs w:val="24"/>
          </w:rPr>
          <w:t>r</w:t>
        </w:r>
        <w:r w:rsidRPr="00E02B87">
          <w:rPr>
            <w:rFonts w:ascii="Times" w:eastAsia="Cambria" w:hAnsi="Times" w:cs="Times New Roman"/>
            <w:b/>
            <w:szCs w:val="24"/>
          </w:rPr>
          <w:t>ecommendations for</w:t>
        </w:r>
        <w:r>
          <w:rPr>
            <w:rFonts w:ascii="Times" w:eastAsia="Cambria" w:hAnsi="Times" w:cs="Times New Roman"/>
            <w:b/>
            <w:szCs w:val="24"/>
          </w:rPr>
          <w:t xml:space="preserve"> profiling and benchmarking</w:t>
        </w:r>
        <w:r>
          <w:rPr>
            <w:rFonts w:ascii="Times" w:eastAsia="Cambria" w:hAnsi="Times" w:cs="Times New Roman"/>
            <w:b/>
          </w:rPr>
          <w:t>:</w:t>
        </w:r>
      </w:ins>
    </w:p>
    <w:p w14:paraId="07F5661C" w14:textId="77777777" w:rsidR="00490AF5" w:rsidRPr="00490AF5" w:rsidRDefault="00490AF5" w:rsidP="00490AF5">
      <w:pPr>
        <w:pStyle w:val="ListParagraph"/>
        <w:numPr>
          <w:ilvl w:val="0"/>
          <w:numId w:val="8"/>
        </w:numPr>
        <w:contextualSpacing w:val="0"/>
        <w:rPr>
          <w:ins w:id="779" w:author="Russell, Seth" w:date="2018-12-15T19:11:00Z"/>
          <w:rFonts w:ascii="Times" w:eastAsia="Cambria" w:hAnsi="Times" w:cs="Times New Roman"/>
          <w:szCs w:val="24"/>
        </w:rPr>
      </w:pPr>
      <w:ins w:id="780" w:author="Russell, Seth" w:date="2018-12-15T19:11:00Z">
        <w:r>
          <w:rPr>
            <w:rFonts w:ascii="Times" w:eastAsia="Cambria" w:hAnsi="Times" w:cs="Times New Roman"/>
          </w:rPr>
          <w:t>P</w:t>
        </w:r>
        <w:r w:rsidRPr="005C6BD8">
          <w:rPr>
            <w:rFonts w:ascii="Times" w:eastAsia="Cambria" w:hAnsi="Times" w:cs="Times New Roman"/>
          </w:rPr>
          <w:t>rofil</w:t>
        </w:r>
        <w:r>
          <w:rPr>
            <w:rFonts w:ascii="Times" w:eastAsia="Cambria" w:hAnsi="Times" w:cs="Times New Roman"/>
          </w:rPr>
          <w:t>e code</w:t>
        </w:r>
        <w:r w:rsidRPr="005C6BD8">
          <w:rPr>
            <w:rFonts w:ascii="Times" w:eastAsia="Cambria" w:hAnsi="Times" w:cs="Times New Roman"/>
          </w:rPr>
          <w:t xml:space="preserve"> to find bottlenecks</w:t>
        </w:r>
      </w:ins>
    </w:p>
    <w:p w14:paraId="6C5B058E" w14:textId="77777777" w:rsidR="00490AF5" w:rsidRDefault="00490AF5" w:rsidP="00490AF5">
      <w:pPr>
        <w:pStyle w:val="ListParagraph"/>
        <w:numPr>
          <w:ilvl w:val="0"/>
          <w:numId w:val="8"/>
        </w:numPr>
        <w:contextualSpacing w:val="0"/>
        <w:rPr>
          <w:ins w:id="781" w:author="Russell, Seth" w:date="2018-12-15T19:11:00Z"/>
          <w:rFonts w:ascii="Times" w:eastAsia="Cambria" w:hAnsi="Times" w:cs="Times New Roman"/>
        </w:rPr>
      </w:pPr>
      <w:ins w:id="782" w:author="Russell, Seth" w:date="2018-12-15T19:11:00Z">
        <w:r>
          <w:rPr>
            <w:rFonts w:ascii="Times" w:eastAsia="Cambria" w:hAnsi="Times" w:cs="Times New Roman"/>
          </w:rPr>
          <w:t>Modify code to address largest items from profiling</w:t>
        </w:r>
      </w:ins>
    </w:p>
    <w:p w14:paraId="7AF0FA10" w14:textId="77777777" w:rsidR="00490AF5" w:rsidRDefault="00490AF5" w:rsidP="00490AF5">
      <w:pPr>
        <w:pStyle w:val="ListParagraph"/>
        <w:numPr>
          <w:ilvl w:val="0"/>
          <w:numId w:val="8"/>
        </w:numPr>
        <w:contextualSpacing w:val="0"/>
        <w:rPr>
          <w:ins w:id="783" w:author="Russell, Seth" w:date="2018-12-15T19:11:00Z"/>
          <w:rFonts w:ascii="Times" w:eastAsia="Cambria" w:hAnsi="Times" w:cs="Times New Roman"/>
        </w:rPr>
      </w:pPr>
      <w:ins w:id="784" w:author="Russell, Seth" w:date="2018-12-15T19:11:00Z">
        <w:r>
          <w:rPr>
            <w:rFonts w:ascii="Times" w:eastAsia="Cambria" w:hAnsi="Times" w:cs="Times New Roman"/>
          </w:rPr>
          <w:t>Run tests to make sure functionality isn’t affected</w:t>
        </w:r>
      </w:ins>
    </w:p>
    <w:p w14:paraId="34130EFD" w14:textId="5ED9C6D6" w:rsidR="00490AF5" w:rsidRPr="00490AF5" w:rsidRDefault="00490AF5" w:rsidP="00490AF5">
      <w:pPr>
        <w:pStyle w:val="ListParagraph"/>
        <w:numPr>
          <w:ilvl w:val="0"/>
          <w:numId w:val="8"/>
        </w:numPr>
        <w:contextualSpacing w:val="0"/>
        <w:rPr>
          <w:ins w:id="785" w:author="Russell, Seth" w:date="2018-12-15T19:11:00Z"/>
          <w:rFonts w:ascii="Times" w:eastAsia="Cambria" w:hAnsi="Times" w:cs="Times New Roman"/>
          <w:szCs w:val="24"/>
        </w:rPr>
      </w:pPr>
      <w:ins w:id="786" w:author="Russell, Seth" w:date="2018-12-15T19:11:00Z">
        <w:r>
          <w:rPr>
            <w:rFonts w:ascii="Times" w:eastAsia="Cambria" w:hAnsi="Times" w:cs="Times New Roman"/>
          </w:rPr>
          <w:t>R</w:t>
        </w:r>
        <w:r w:rsidRPr="005C6BD8">
          <w:rPr>
            <w:rFonts w:ascii="Times" w:eastAsia="Cambria" w:hAnsi="Times" w:cs="Times New Roman"/>
          </w:rPr>
          <w:t xml:space="preserve">epeating process </w:t>
        </w:r>
        <w:r>
          <w:rPr>
            <w:rFonts w:ascii="Times" w:eastAsia="Cambria" w:hAnsi="Times" w:cs="Times New Roman"/>
          </w:rPr>
          <w:t>if gains are made and additional performance improvements are necessary.</w:t>
        </w:r>
      </w:ins>
    </w:p>
    <w:p w14:paraId="63ADD7B5" w14:textId="28D5BD76" w:rsidR="00490AF5" w:rsidRDefault="00490AF5" w:rsidP="00490AF5">
      <w:pPr>
        <w:contextualSpacing w:val="0"/>
        <w:rPr>
          <w:ins w:id="787" w:author="Russell, Seth" w:date="2018-12-15T19:11:00Z"/>
          <w:rFonts w:ascii="Times" w:eastAsia="Cambria" w:hAnsi="Times" w:cs="Times New Roman"/>
          <w:szCs w:val="24"/>
        </w:rPr>
      </w:pPr>
    </w:p>
    <w:p w14:paraId="4C4EE9AB" w14:textId="77777777" w:rsidR="00490AF5" w:rsidRDefault="00490AF5" w:rsidP="00490AF5">
      <w:pPr>
        <w:rPr>
          <w:ins w:id="788" w:author="Russell, Seth" w:date="2018-12-15T19:12:00Z"/>
          <w:rFonts w:ascii="Times" w:eastAsia="Cambria" w:hAnsi="Times" w:cs="Times New Roman"/>
        </w:rPr>
      </w:pPr>
      <w:ins w:id="789" w:author="Russell, Seth" w:date="2018-12-15T19:11:00Z">
        <w:r w:rsidRPr="00490AF5">
          <w:rPr>
            <w:rFonts w:ascii="Times" w:eastAsia="Cambria" w:hAnsi="Times" w:cs="Times New Roman"/>
            <w:b/>
            <w:szCs w:val="24"/>
            <w:rPrChange w:id="790" w:author="Russell, Seth" w:date="2018-12-15T19:11:00Z">
              <w:rPr>
                <w:rFonts w:ascii="Times" w:eastAsia="Cambria" w:hAnsi="Times" w:cs="Times New Roman"/>
                <w:szCs w:val="24"/>
              </w:rPr>
            </w:rPrChange>
          </w:rPr>
          <w:t>Discussion:</w:t>
        </w:r>
        <w:r>
          <w:rPr>
            <w:rFonts w:ascii="Times" w:eastAsia="Cambria" w:hAnsi="Times" w:cs="Times New Roman"/>
            <w:b/>
            <w:szCs w:val="24"/>
          </w:rPr>
          <w:t xml:space="preserve"> </w:t>
        </w:r>
      </w:ins>
      <w:ins w:id="791" w:author="Russell, Seth" w:date="2018-12-15T19:12:00Z">
        <w:r w:rsidRPr="005C6BD8">
          <w:rPr>
            <w:rFonts w:ascii="Times" w:eastAsia="Cambria" w:hAnsi="Times" w:cs="Times New Roman"/>
          </w:rPr>
          <w:t>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w:t>
        </w:r>
        <w:r>
          <w:rPr>
            <w:rFonts w:ascii="Times" w:eastAsia="Cambria" w:hAnsi="Times" w:cs="Times New Roman"/>
          </w:rPr>
          <w:t xml:space="preserve"> bench, benchr,</w:t>
        </w:r>
        <w:r w:rsidRPr="005C6BD8">
          <w:rPr>
            <w:rFonts w:ascii="Times" w:eastAsia="Cambria" w:hAnsi="Times" w:cs="Times New Roman"/>
          </w:rPr>
          <w:t xml:space="preserve"> microbenchmark, tictoc, Rprof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(R Core Team, 2018)</w:t>
        </w:r>
        <w:r w:rsidRPr="005C6BD8">
          <w:rPr>
            <w:rFonts w:ascii="Times" w:eastAsia="Cambria" w:hAnsi="Times" w:cs="Times New Roman"/>
          </w:rPr>
          <w:fldChar w:fldCharType="end"/>
        </w:r>
        <w:r w:rsidRPr="005C6BD8">
          <w:rPr>
            <w:rFonts w:ascii="Times" w:eastAsia="Cambria" w:hAnsi="Times" w:cs="Times New Roman"/>
          </w:rPr>
          <w:t xml:space="preserve">, proftools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(Tierney &amp; Jarjour, 2016)</w:t>
        </w:r>
        <w:r w:rsidRPr="005C6BD8">
          <w:rPr>
            <w:rFonts w:ascii="Times" w:eastAsia="Cambria" w:hAnsi="Times" w:cs="Times New Roman"/>
          </w:rPr>
          <w:fldChar w:fldCharType="end"/>
        </w:r>
        <w:r w:rsidRPr="005C6BD8">
          <w:rPr>
            <w:rFonts w:ascii="Times" w:eastAsia="Cambria" w:hAnsi="Times" w:cs="Times New Roman"/>
          </w:rPr>
          <w:t>, and profvis.</w:t>
        </w:r>
      </w:ins>
    </w:p>
    <w:p w14:paraId="0A671D51" w14:textId="77777777" w:rsidR="00490AF5" w:rsidRPr="005C6BD8" w:rsidRDefault="00490AF5" w:rsidP="00490AF5">
      <w:pPr>
        <w:rPr>
          <w:ins w:id="792" w:author="Russell, Seth" w:date="2018-12-15T19:12:00Z"/>
          <w:rFonts w:ascii="Times" w:eastAsia="Cambria" w:hAnsi="Times" w:cs="Times New Roman"/>
        </w:rPr>
      </w:pPr>
    </w:p>
    <w:p w14:paraId="30DC57E3" w14:textId="77777777" w:rsidR="00490AF5" w:rsidRDefault="00490AF5" w:rsidP="00490AF5">
      <w:pPr>
        <w:rPr>
          <w:ins w:id="793" w:author="Russell, Seth" w:date="2018-12-15T19:12:00Z"/>
          <w:rFonts w:ascii="Times" w:eastAsia="Cambria" w:hAnsi="Times" w:cs="Times New Roman"/>
        </w:rPr>
      </w:pPr>
      <w:ins w:id="794" w:author="Russell, Seth" w:date="2018-12-15T19:12:00Z">
        <w:r w:rsidRPr="005C6BD8">
          <w:rPr>
            <w:rFonts w:ascii="Times" w:eastAsia="Cambria" w:hAnsi="Times" w:cs="Times New Roman"/>
          </w:rPr>
          <w:t xml:space="preserve">If, after implementation has been completed, the software functions correctly, and performance targets have not been met, look to optimize your code. Follow an iterative process of profiling to find bottlenecks, making </w:t>
        </w:r>
        <w:r>
          <w:rPr>
            <w:rFonts w:ascii="Times" w:eastAsia="Cambria" w:hAnsi="Times" w:cs="Times New Roman"/>
          </w:rPr>
          <w:t xml:space="preserve">software </w:t>
        </w:r>
        <w:r w:rsidRPr="005C6BD8">
          <w:rPr>
            <w:rFonts w:ascii="Times" w:eastAsia="Cambria" w:hAnsi="Times" w:cs="Times New Roman"/>
          </w:rPr>
          <w: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(Burns, 2012)</w:t>
        </w:r>
        <w:r w:rsidRPr="005C6BD8">
          <w:rPr>
            <w:rFonts w:ascii="Times" w:eastAsia="Cambria" w:hAnsi="Times" w:cs="Times New Roman"/>
          </w:rPr>
          <w:fldChar w:fldCharType="end"/>
        </w:r>
        <w:r w:rsidRPr="005C6BD8">
          <w:rPr>
            <w:rFonts w:ascii="Times" w:eastAsia="Cambria" w:hAnsi="Times" w:cs="Times New Roman"/>
          </w:rPr>
          <w:t xml:space="preserve">. </w:t>
        </w:r>
      </w:ins>
    </w:p>
    <w:p w14:paraId="1024606E" w14:textId="77777777" w:rsidR="00490AF5" w:rsidRPr="005C6BD8" w:rsidRDefault="00490AF5" w:rsidP="00490AF5">
      <w:pPr>
        <w:rPr>
          <w:ins w:id="795" w:author="Russell, Seth" w:date="2018-12-15T19:12:00Z"/>
          <w:rFonts w:ascii="Times" w:eastAsia="Cambria" w:hAnsi="Times" w:cs="Times New Roman"/>
        </w:rPr>
      </w:pPr>
    </w:p>
    <w:p w14:paraId="5E9421F1" w14:textId="77777777" w:rsidR="00490AF5" w:rsidRDefault="00490AF5" w:rsidP="00490AF5">
      <w:pPr>
        <w:rPr>
          <w:ins w:id="796" w:author="Russell, Seth" w:date="2018-12-15T19:12:00Z"/>
          <w:rFonts w:ascii="Times" w:eastAsia="Cambria" w:hAnsi="Times" w:cs="Times New Roman"/>
        </w:rPr>
      </w:pPr>
      <w:ins w:id="797" w:author="Russell, Seth" w:date="2018-12-15T19:12:00Z">
        <w:r w:rsidRPr="005C6BD8">
          <w:rPr>
            <w:rFonts w:ascii="Times" w:eastAsia="Cambria" w:hAnsi="Times" w:cs="Times New Roman"/>
          </w:rPr>
          <w:t xml:space="preserve">As with software testing and software bugs, the Pareto principle applies, though some put the balance between code and execution time is closer to 90% of time is in 10% of the code or even as high as 99% in 1%  </w:t>
        </w:r>
        <w:r w:rsidRPr="005C6BD8">
          <w:rPr>
            <w:rFonts w:ascii="Times" w:eastAsia="Cambria" w:hAnsi="Times" w:cs="Times New Roman"/>
          </w:rPr>
          <w:fldChar w:fldCharType="begin"/>
        </w:r>
        <w:r>
          <w:rPr>
            <w:rFonts w:ascii="Times" w:eastAsia="Cambria" w:hAnsi="Times" w:cs="Times New Roman"/>
          </w:rPr>
          <w:instrText xml:space="preserve"> ADDIN ZOTERO_ITEM CSL_CITATION {"citationID":"asA2jSxe","properties":{"formattedCitation":"(Xochellis, 2010; Bird, 2013)","plainCitation":"(Xochellis, 2010;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family":"Xochellis","given":"Jim"}],"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80","language":"en","author":[{"family":"Bird","given":"Jim"}],"issued":{"date-parts":[["2013",11,15]]}}}],"schema":"https://github.com/citation-style-language/schema/raw/master/csl-citation.json"} </w:instrText>
        </w:r>
        <w:r w:rsidRPr="005C6BD8">
          <w:rPr>
            <w:rFonts w:ascii="Times" w:eastAsia="Cambria" w:hAnsi="Times" w:cs="Times New Roman"/>
          </w:rPr>
          <w:fldChar w:fldCharType="separate"/>
        </w:r>
        <w:r>
          <w:rPr>
            <w:rFonts w:ascii="Times" w:eastAsia="Cambria" w:hAnsi="Times" w:cs="Times New Roman"/>
            <w:noProof/>
          </w:rPr>
          <w:t>(Xochellis, 2010; Bird, 2013)</w:t>
        </w:r>
        <w:r w:rsidRPr="005C6BD8">
          <w:rPr>
            <w:rFonts w:ascii="Times" w:eastAsia="Cambria" w:hAnsi="Times" w:cs="Times New Roman"/>
          </w:rPr>
          <w:fldChar w:fldCharType="end"/>
        </w:r>
        <w:r w:rsidRPr="005C6BD8">
          <w:rPr>
            <w:rFonts w:ascii="Times" w:eastAsia="Cambria" w:hAnsi="Times" w:cs="Times New Roman"/>
          </w:rPr>
          <w:t>. Identify the biggest bottlenecks via code profiling and focus only on the top issues first. As an example of how to perform code profiling and benchmarking in R, do the following:</w:t>
        </w:r>
      </w:ins>
    </w:p>
    <w:p w14:paraId="73E70D6A" w14:textId="77777777" w:rsidR="00490AF5" w:rsidRPr="005C6BD8" w:rsidRDefault="00490AF5" w:rsidP="00490AF5">
      <w:pPr>
        <w:rPr>
          <w:ins w:id="798" w:author="Russell, Seth" w:date="2018-12-15T19:12:00Z"/>
          <w:rFonts w:ascii="Times" w:eastAsia="Cambria" w:hAnsi="Times" w:cs="Times New Roman"/>
        </w:rPr>
      </w:pPr>
    </w:p>
    <w:p w14:paraId="01FA86CF" w14:textId="77777777" w:rsidR="00490AF5" w:rsidRDefault="00490AF5" w:rsidP="00490AF5">
      <w:pPr>
        <w:rPr>
          <w:ins w:id="799" w:author="Russell, Seth" w:date="2018-12-15T19:12:00Z"/>
          <w:rFonts w:ascii="Times" w:eastAsia="Cambria" w:hAnsi="Times" w:cs="Times New Roman"/>
        </w:rPr>
      </w:pPr>
      <w:ins w:id="800" w:author="Russell, Seth" w:date="2018-12-15T19:12:00Z">
        <w:r w:rsidRPr="005C6BD8">
          <w:rPr>
            <w:rFonts w:ascii="Times" w:eastAsia="Cambria" w:hAnsi="Times" w:cs="Times New Roman"/>
          </w:rPr>
          <w:t>First, run profvis to identify the location with the largest execution time:</w:t>
        </w:r>
      </w:ins>
    </w:p>
    <w:p w14:paraId="03126AE0" w14:textId="77777777" w:rsidR="00490AF5" w:rsidRPr="005C6BD8" w:rsidRDefault="00490AF5" w:rsidP="00490AF5">
      <w:pPr>
        <w:rPr>
          <w:ins w:id="801" w:author="Russell, Seth" w:date="2018-12-15T19:12:00Z"/>
          <w:rFonts w:ascii="Times" w:eastAsia="Cambria" w:hAnsi="Times" w:cs="Times New Roman"/>
        </w:rPr>
      </w:pPr>
    </w:p>
    <w:p w14:paraId="749AC547" w14:textId="77777777" w:rsidR="00490AF5" w:rsidRPr="00D13247" w:rsidRDefault="00490AF5" w:rsidP="004B4B30">
      <w:pPr>
        <w:pStyle w:val="PeerJCode"/>
        <w:ind w:left="720"/>
        <w:rPr>
          <w:ins w:id="802" w:author="Russell, Seth" w:date="2018-12-15T19:12:00Z"/>
        </w:rPr>
        <w:pPrChange w:id="803" w:author="Russell, Seth" w:date="2018-12-17T08:24:00Z">
          <w:pPr>
            <w:ind w:left="720"/>
          </w:pPr>
        </w:pPrChange>
      </w:pPr>
      <w:ins w:id="804" w:author="Russell, Seth" w:date="2018-12-15T19:12:00Z">
        <w:r w:rsidRPr="00D13247">
          <w:t>library(pccc)</w:t>
        </w:r>
      </w:ins>
    </w:p>
    <w:p w14:paraId="708F2494" w14:textId="77777777" w:rsidR="00490AF5" w:rsidRPr="00D13247" w:rsidRDefault="00490AF5" w:rsidP="004B4B30">
      <w:pPr>
        <w:pStyle w:val="PeerJCode"/>
        <w:ind w:left="720"/>
        <w:rPr>
          <w:ins w:id="805" w:author="Russell, Seth" w:date="2018-12-15T19:12:00Z"/>
        </w:rPr>
        <w:pPrChange w:id="806" w:author="Russell, Seth" w:date="2018-12-17T08:24:00Z">
          <w:pPr>
            <w:ind w:left="720"/>
          </w:pPr>
        </w:pPrChange>
      </w:pPr>
      <w:ins w:id="807" w:author="Russell, Seth" w:date="2018-12-15T19:12:00Z">
        <w:r w:rsidRPr="00D13247">
          <w:t xml:space="preserve">icd10_large &lt;- </w:t>
        </w:r>
        <w:proofErr w:type="gramStart"/>
        <w:r w:rsidRPr="00D13247">
          <w:t>feather::</w:t>
        </w:r>
        <w:proofErr w:type="gramEnd"/>
        <w:r w:rsidRPr="00D13247">
          <w:t>read_feather("icd10_sample_large.feather")</w:t>
        </w:r>
      </w:ins>
    </w:p>
    <w:p w14:paraId="3E7B3AC6" w14:textId="77777777" w:rsidR="00490AF5" w:rsidRPr="00D13247" w:rsidRDefault="00490AF5" w:rsidP="004B4B30">
      <w:pPr>
        <w:pStyle w:val="PeerJCode"/>
        <w:ind w:left="720"/>
        <w:rPr>
          <w:ins w:id="808" w:author="Russell, Seth" w:date="2018-12-15T19:12:00Z"/>
        </w:rPr>
        <w:pPrChange w:id="809" w:author="Russell, Seth" w:date="2018-12-17T08:24:00Z">
          <w:pPr>
            <w:ind w:left="720"/>
          </w:pPr>
        </w:pPrChange>
      </w:pPr>
      <w:proofErr w:type="gramStart"/>
      <w:ins w:id="810" w:author="Russell, Seth" w:date="2018-12-15T19:12:00Z">
        <w:r w:rsidRPr="00D13247">
          <w:lastRenderedPageBreak/>
          <w:t>profvis::</w:t>
        </w:r>
        <w:proofErr w:type="gramEnd"/>
        <w:r w:rsidRPr="00D13247">
          <w:t>profvis({ccc(icd10_large[1:10000,],</w:t>
        </w:r>
      </w:ins>
    </w:p>
    <w:p w14:paraId="188AA542" w14:textId="77777777" w:rsidR="00490AF5" w:rsidRPr="00D13247" w:rsidRDefault="00490AF5" w:rsidP="004B4B30">
      <w:pPr>
        <w:pStyle w:val="PeerJCode"/>
        <w:ind w:left="720"/>
        <w:rPr>
          <w:ins w:id="811" w:author="Russell, Seth" w:date="2018-12-15T19:12:00Z"/>
        </w:rPr>
        <w:pPrChange w:id="812" w:author="Russell, Seth" w:date="2018-12-17T08:24:00Z">
          <w:pPr>
            <w:ind w:left="720"/>
          </w:pPr>
        </w:pPrChange>
      </w:pPr>
      <w:ins w:id="813" w:author="Russell, Seth" w:date="2018-12-15T19:12:00Z">
        <w:r w:rsidRPr="00D13247">
          <w:t xml:space="preserve">                      id      = id,</w:t>
        </w:r>
      </w:ins>
    </w:p>
    <w:p w14:paraId="19F29AF6" w14:textId="77777777" w:rsidR="00490AF5" w:rsidRPr="00D13247" w:rsidRDefault="00490AF5" w:rsidP="004B4B30">
      <w:pPr>
        <w:pStyle w:val="PeerJCode"/>
        <w:ind w:left="720"/>
        <w:rPr>
          <w:ins w:id="814" w:author="Russell, Seth" w:date="2018-12-15T19:12:00Z"/>
        </w:rPr>
        <w:pPrChange w:id="815" w:author="Russell, Seth" w:date="2018-12-17T08:24:00Z">
          <w:pPr>
            <w:ind w:left="720"/>
          </w:pPr>
        </w:pPrChange>
      </w:pPr>
      <w:ins w:id="816" w:author="Russell, Seth" w:date="2018-12-15T19:12:00Z">
        <w:r w:rsidRPr="00D13247">
          <w:t xml:space="preserve">                      dx_cols = </w:t>
        </w:r>
        <w:proofErr w:type="gramStart"/>
        <w:r w:rsidRPr="00D13247">
          <w:t>dplyr::</w:t>
        </w:r>
        <w:proofErr w:type="gramEnd"/>
        <w:r w:rsidRPr="00D13247">
          <w:t>starts_with("dx"),</w:t>
        </w:r>
      </w:ins>
    </w:p>
    <w:p w14:paraId="0B2F9BDF" w14:textId="77777777" w:rsidR="00490AF5" w:rsidRPr="00D13247" w:rsidRDefault="00490AF5" w:rsidP="004B4B30">
      <w:pPr>
        <w:pStyle w:val="PeerJCode"/>
        <w:ind w:left="720"/>
        <w:rPr>
          <w:ins w:id="817" w:author="Russell, Seth" w:date="2018-12-15T19:12:00Z"/>
        </w:rPr>
        <w:pPrChange w:id="818" w:author="Russell, Seth" w:date="2018-12-17T08:24:00Z">
          <w:pPr>
            <w:ind w:left="720"/>
          </w:pPr>
        </w:pPrChange>
      </w:pPr>
      <w:ins w:id="819" w:author="Russell, Seth" w:date="2018-12-15T19:12:00Z">
        <w:r w:rsidRPr="00D13247">
          <w:t xml:space="preserve">                      pc_cols = </w:t>
        </w:r>
        <w:proofErr w:type="gramStart"/>
        <w:r w:rsidRPr="00D13247">
          <w:t>dplyr::</w:t>
        </w:r>
        <w:proofErr w:type="gramEnd"/>
        <w:r w:rsidRPr="00D13247">
          <w:t>starts_with("pc"),</w:t>
        </w:r>
      </w:ins>
    </w:p>
    <w:p w14:paraId="3C7B7EF2" w14:textId="77777777" w:rsidR="00490AF5" w:rsidRPr="00D13247" w:rsidRDefault="00490AF5" w:rsidP="004B4B30">
      <w:pPr>
        <w:pStyle w:val="PeerJCode"/>
        <w:ind w:left="720"/>
        <w:rPr>
          <w:ins w:id="820" w:author="Russell, Seth" w:date="2018-12-15T19:12:00Z"/>
        </w:rPr>
        <w:pPrChange w:id="821" w:author="Russell, Seth" w:date="2018-12-17T08:24:00Z">
          <w:pPr>
            <w:ind w:left="720"/>
          </w:pPr>
        </w:pPrChange>
      </w:pPr>
      <w:ins w:id="822" w:author="Russell, Seth" w:date="2018-12-15T19:12:00Z">
        <w:r w:rsidRPr="00D13247">
          <w:t xml:space="preserve">                      icdv    = 10)}, torture = 100)</w:t>
        </w:r>
      </w:ins>
    </w:p>
    <w:p w14:paraId="68C1E7F2" w14:textId="77777777" w:rsidR="00490AF5" w:rsidRDefault="00490AF5" w:rsidP="00490AF5">
      <w:pPr>
        <w:rPr>
          <w:ins w:id="823" w:author="Russell, Seth" w:date="2018-12-15T19:12:00Z"/>
          <w:rFonts w:ascii="Times" w:eastAsia="Times New Roman" w:hAnsi="Times" w:cs="Consolas"/>
        </w:rPr>
      </w:pPr>
    </w:p>
    <w:p w14:paraId="71EC2D8A" w14:textId="77777777" w:rsidR="00490AF5" w:rsidRDefault="00490AF5" w:rsidP="00490AF5">
      <w:pPr>
        <w:rPr>
          <w:ins w:id="824" w:author="Russell, Seth" w:date="2018-12-15T19:12:00Z"/>
          <w:rFonts w:ascii="Times" w:eastAsia="Cambria" w:hAnsi="Times" w:cs="Times New Roman"/>
        </w:rPr>
      </w:pPr>
      <w:ins w:id="825" w:author="Russell, Seth" w:date="2018-12-15T19:12:00Z">
        <w:r w:rsidRPr="005C6BD8">
          <w:rPr>
            <w:rFonts w:ascii="Times" w:eastAsia="Cambria" w:hAnsi="Times" w:cs="Times New Roman"/>
          </w:rPr>
          <w:t xml:space="preserve">In </w:t>
        </w:r>
        <w:r>
          <w:rPr>
            <w:rFonts w:ascii="Times" w:eastAsia="Cambria" w:hAnsi="Times" w:cs="Times New Roman"/>
          </w:rPr>
          <w:t xml:space="preserve">Figure 5 </w:t>
        </w:r>
        <w:r w:rsidRPr="005C6BD8">
          <w:rPr>
            <w:rFonts w:ascii="Times" w:eastAsia="Cambria" w:hAnsi="Times" w:cs="Times New Roman"/>
          </w:rPr>
          <w:t>you can see a visual depiction of memory allocation</w:t>
        </w:r>
        <w:r>
          <w:rPr>
            <w:rFonts w:ascii="Times" w:eastAsia="Cambria" w:hAnsi="Times" w:cs="Times New Roman"/>
          </w:rPr>
          <w:t xml:space="preserve">, known as a “Flame Graph”, as well as </w:t>
        </w:r>
        <w:r w:rsidRPr="005C6BD8">
          <w:rPr>
            <w:rFonts w:ascii="Times" w:eastAsia="Cambria" w:hAnsi="Times" w:cs="Times New Roman"/>
          </w:rPr>
          <w:t>execution time and call stack. By clicking on each item in the stack you will be taken directly to the relevant source code and can see which portions of the code take the most time or memory allocations.</w:t>
        </w:r>
        <w:r>
          <w:rPr>
            <w:rFonts w:ascii="Times" w:eastAsia="Cambria" w:hAnsi="Times" w:cs="Times New Roman"/>
          </w:rPr>
          <w:t xml:space="preserve"> Figure 6</w:t>
        </w:r>
        <w:r w:rsidRPr="005C6BD8">
          <w:rPr>
            <w:rFonts w:ascii="Times" w:eastAsia="Cambria" w:hAnsi="Times" w:cs="Times New Roman"/>
          </w:rPr>
          <w:t xml:space="preserve"> is a depiction of the data view which shows just the memory changes, execution time, and source file.</w:t>
        </w:r>
      </w:ins>
    </w:p>
    <w:p w14:paraId="0C9C064A" w14:textId="77777777" w:rsidR="00490AF5" w:rsidRPr="005C6BD8" w:rsidRDefault="00490AF5" w:rsidP="00490AF5">
      <w:pPr>
        <w:rPr>
          <w:ins w:id="826" w:author="Russell, Seth" w:date="2018-12-15T19:12:00Z"/>
          <w:rFonts w:ascii="Times" w:eastAsia="Cambria" w:hAnsi="Times" w:cs="Times New Roman"/>
        </w:rPr>
      </w:pPr>
    </w:p>
    <w:p w14:paraId="58AA01CC" w14:textId="77777777" w:rsidR="00490AF5" w:rsidRDefault="00490AF5" w:rsidP="00490AF5">
      <w:pPr>
        <w:rPr>
          <w:ins w:id="827" w:author="Russell, Seth" w:date="2018-12-15T19:12:00Z"/>
          <w:rFonts w:ascii="Times" w:eastAsia="Cambria" w:hAnsi="Times" w:cs="Times New Roman"/>
        </w:rPr>
      </w:pPr>
      <w:ins w:id="828" w:author="Russell, Seth" w:date="2018-12-15T19:12:00Z">
        <w:r w:rsidRPr="005C6BD8">
          <w:rPr>
            <w:rFonts w:ascii="Times" w:eastAsia="Cambria" w:hAnsi="Times" w:cs="Times New Roman"/>
          </w:rPr>
          <w:t>Once the bottleneck has been identified, if possible extract that code to a single function or line that can be run repeatedly with a library such as microbenchmark or tictoc to see if a small change either improves or degrades performance. Test frequently and make sure to compare against previous versions. You may find that something you thought would improve performance degrades performance. As a first step we recommend running tictoc to get general timings such as this:</w:t>
        </w:r>
      </w:ins>
    </w:p>
    <w:p w14:paraId="0D13E2CD" w14:textId="77777777" w:rsidR="00490AF5" w:rsidRPr="005C6BD8" w:rsidRDefault="00490AF5" w:rsidP="00490AF5">
      <w:pPr>
        <w:rPr>
          <w:ins w:id="829" w:author="Russell, Seth" w:date="2018-12-15T19:12:00Z"/>
          <w:rFonts w:ascii="Times" w:eastAsia="Cambria" w:hAnsi="Times" w:cs="Times New Roman"/>
        </w:rPr>
      </w:pPr>
    </w:p>
    <w:p w14:paraId="4EF09755" w14:textId="77777777" w:rsidR="00490AF5" w:rsidRPr="00D13247" w:rsidRDefault="00490AF5" w:rsidP="004B4B30">
      <w:pPr>
        <w:pStyle w:val="PeerJCode"/>
        <w:ind w:left="720"/>
        <w:rPr>
          <w:ins w:id="830" w:author="Russell, Seth" w:date="2018-12-15T19:12:00Z"/>
        </w:rPr>
        <w:pPrChange w:id="831" w:author="Russell, Seth" w:date="2018-12-17T08:24:00Z">
          <w:pPr>
            <w:ind w:left="720"/>
          </w:pPr>
        </w:pPrChange>
      </w:pPr>
      <w:ins w:id="832" w:author="Russell, Seth" w:date="2018-12-15T19:12:00Z">
        <w:r w:rsidRPr="00D13247">
          <w:t>library(tictoc)</w:t>
        </w:r>
      </w:ins>
    </w:p>
    <w:p w14:paraId="7EEA6EF1" w14:textId="77777777" w:rsidR="00490AF5" w:rsidRPr="00D13247" w:rsidRDefault="00490AF5" w:rsidP="004B4B30">
      <w:pPr>
        <w:pStyle w:val="PeerJCode"/>
        <w:ind w:left="720"/>
        <w:rPr>
          <w:ins w:id="833" w:author="Russell, Seth" w:date="2018-12-15T19:12:00Z"/>
        </w:rPr>
        <w:pPrChange w:id="834" w:author="Russell, Seth" w:date="2018-12-17T08:24:00Z">
          <w:pPr>
            <w:ind w:left="720"/>
          </w:pPr>
        </w:pPrChange>
      </w:pPr>
      <w:proofErr w:type="gramStart"/>
      <w:ins w:id="835" w:author="Russell, Seth" w:date="2018-12-15T19:12:00Z">
        <w:r w:rsidRPr="00D13247">
          <w:t>tic(</w:t>
        </w:r>
        <w:proofErr w:type="gramEnd"/>
        <w:r w:rsidRPr="00D13247">
          <w:t>"timing: r version")</w:t>
        </w:r>
      </w:ins>
    </w:p>
    <w:p w14:paraId="02AF164E" w14:textId="77777777" w:rsidR="00490AF5" w:rsidRPr="00D13247" w:rsidRDefault="00490AF5" w:rsidP="004B4B30">
      <w:pPr>
        <w:pStyle w:val="PeerJCode"/>
        <w:ind w:left="720"/>
        <w:rPr>
          <w:ins w:id="836" w:author="Russell, Seth" w:date="2018-12-15T19:12:00Z"/>
        </w:rPr>
        <w:pPrChange w:id="837" w:author="Russell, Seth" w:date="2018-12-17T08:24:00Z">
          <w:pPr>
            <w:ind w:left="720"/>
          </w:pPr>
        </w:pPrChange>
      </w:pPr>
      <w:ins w:id="838" w:author="Russell, Seth" w:date="2018-12-15T19:12:00Z">
        <w:r w:rsidRPr="00D13247">
          <w:t xml:space="preserve">out &lt;- </w:t>
        </w:r>
        <w:proofErr w:type="gramStart"/>
        <w:r w:rsidRPr="00D13247">
          <w:t>dplyr::</w:t>
        </w:r>
        <w:proofErr w:type="gramEnd"/>
        <w:r w:rsidRPr="00D13247">
          <w:t>bind_cols(ids, ccc_mat_r(dxmat, pcmat, icdv))</w:t>
        </w:r>
      </w:ins>
    </w:p>
    <w:p w14:paraId="11F76077" w14:textId="77777777" w:rsidR="00490AF5" w:rsidRPr="00D13247" w:rsidRDefault="00490AF5" w:rsidP="004B4B30">
      <w:pPr>
        <w:pStyle w:val="PeerJCode"/>
        <w:ind w:left="720"/>
        <w:rPr>
          <w:ins w:id="839" w:author="Russell, Seth" w:date="2018-12-15T19:12:00Z"/>
        </w:rPr>
        <w:pPrChange w:id="840" w:author="Russell, Seth" w:date="2018-12-17T08:24:00Z">
          <w:pPr>
            <w:ind w:left="720"/>
          </w:pPr>
        </w:pPrChange>
      </w:pPr>
      <w:proofErr w:type="gramStart"/>
      <w:ins w:id="841" w:author="Russell, Seth" w:date="2018-12-15T19:12:00Z">
        <w:r w:rsidRPr="00D13247">
          <w:t>toc(</w:t>
        </w:r>
        <w:proofErr w:type="gramEnd"/>
        <w:r w:rsidRPr="00D13247">
          <w:t>)</w:t>
        </w:r>
      </w:ins>
    </w:p>
    <w:p w14:paraId="5A3C7C90" w14:textId="77777777" w:rsidR="00490AF5" w:rsidRPr="00D13247" w:rsidRDefault="00490AF5" w:rsidP="004B4B30">
      <w:pPr>
        <w:pStyle w:val="PeerJCode"/>
        <w:ind w:left="720"/>
        <w:rPr>
          <w:ins w:id="842" w:author="Russell, Seth" w:date="2018-12-15T19:12:00Z"/>
        </w:rPr>
        <w:pPrChange w:id="843" w:author="Russell, Seth" w:date="2018-12-17T08:24:00Z">
          <w:pPr>
            <w:ind w:left="720"/>
          </w:pPr>
        </w:pPrChange>
      </w:pPr>
    </w:p>
    <w:p w14:paraId="5D838E28" w14:textId="77777777" w:rsidR="00490AF5" w:rsidRPr="00D13247" w:rsidRDefault="00490AF5" w:rsidP="004B4B30">
      <w:pPr>
        <w:pStyle w:val="PeerJCode"/>
        <w:ind w:left="720"/>
        <w:rPr>
          <w:ins w:id="844" w:author="Russell, Seth" w:date="2018-12-15T19:12:00Z"/>
        </w:rPr>
        <w:pPrChange w:id="845" w:author="Russell, Seth" w:date="2018-12-17T08:24:00Z">
          <w:pPr>
            <w:ind w:left="720"/>
          </w:pPr>
        </w:pPrChange>
      </w:pPr>
      <w:proofErr w:type="gramStart"/>
      <w:ins w:id="846" w:author="Russell, Seth" w:date="2018-12-15T19:12:00Z">
        <w:r w:rsidRPr="00D13247">
          <w:t>tic(</w:t>
        </w:r>
        <w:proofErr w:type="gramEnd"/>
        <w:r w:rsidRPr="00D13247">
          <w:t>"timing: c++ version")</w:t>
        </w:r>
      </w:ins>
    </w:p>
    <w:p w14:paraId="1AF17950" w14:textId="77777777" w:rsidR="00490AF5" w:rsidRPr="00D13247" w:rsidRDefault="00490AF5" w:rsidP="004B4B30">
      <w:pPr>
        <w:pStyle w:val="PeerJCode"/>
        <w:ind w:left="720"/>
        <w:rPr>
          <w:ins w:id="847" w:author="Russell, Seth" w:date="2018-12-15T19:12:00Z"/>
        </w:rPr>
        <w:pPrChange w:id="848" w:author="Russell, Seth" w:date="2018-12-17T08:24:00Z">
          <w:pPr>
            <w:ind w:left="720"/>
          </w:pPr>
        </w:pPrChange>
      </w:pPr>
      <w:proofErr w:type="gramStart"/>
      <w:ins w:id="849" w:author="Russell, Seth" w:date="2018-12-15T19:12:00Z">
        <w:r w:rsidRPr="00D13247">
          <w:t>dplyr::</w:t>
        </w:r>
        <w:proofErr w:type="gramEnd"/>
        <w:r w:rsidRPr="00D13247">
          <w:t>bind_cols(ids, ccc_mat_rcpp(dxmat, pcmat, icdv))</w:t>
        </w:r>
      </w:ins>
    </w:p>
    <w:p w14:paraId="3CC7B14D" w14:textId="77777777" w:rsidR="00490AF5" w:rsidRDefault="00490AF5" w:rsidP="004B4B30">
      <w:pPr>
        <w:pStyle w:val="PeerJCode"/>
        <w:ind w:left="720"/>
        <w:rPr>
          <w:ins w:id="850" w:author="Russell, Seth" w:date="2018-12-15T19:12:00Z"/>
        </w:rPr>
        <w:pPrChange w:id="851" w:author="Russell, Seth" w:date="2018-12-17T08:24:00Z">
          <w:pPr>
            <w:ind w:left="720"/>
          </w:pPr>
        </w:pPrChange>
      </w:pPr>
      <w:proofErr w:type="gramStart"/>
      <w:ins w:id="852" w:author="Russell, Seth" w:date="2018-12-15T19:12:00Z">
        <w:r w:rsidRPr="00D13247">
          <w:t>toc(</w:t>
        </w:r>
        <w:proofErr w:type="gramEnd"/>
        <w:r w:rsidRPr="00D13247">
          <w:t>)</w:t>
        </w:r>
      </w:ins>
    </w:p>
    <w:p w14:paraId="53E9BC80" w14:textId="77777777" w:rsidR="00490AF5" w:rsidRDefault="00490AF5" w:rsidP="004B4B30">
      <w:pPr>
        <w:pStyle w:val="PeerJCode"/>
        <w:ind w:left="720"/>
        <w:rPr>
          <w:ins w:id="853" w:author="Russell, Seth" w:date="2018-12-15T19:12:00Z"/>
        </w:rPr>
        <w:pPrChange w:id="854" w:author="Russell, Seth" w:date="2018-12-17T08:24:00Z">
          <w:pPr>
            <w:ind w:left="720"/>
          </w:pPr>
        </w:pPrChange>
      </w:pPr>
    </w:p>
    <w:p w14:paraId="48F1590F" w14:textId="77777777" w:rsidR="00490AF5" w:rsidRPr="00C23959" w:rsidRDefault="00490AF5" w:rsidP="004B4B30">
      <w:pPr>
        <w:pStyle w:val="PeerJCode"/>
        <w:ind w:left="720"/>
        <w:rPr>
          <w:ins w:id="855" w:author="Russell, Seth" w:date="2018-12-15T19:12:00Z"/>
        </w:rPr>
        <w:pPrChange w:id="856" w:author="Russell, Seth" w:date="2018-12-17T08:24:00Z">
          <w:pPr>
            <w:ind w:left="720"/>
          </w:pPr>
        </w:pPrChange>
      </w:pPr>
      <w:ins w:id="857" w:author="Russell, Seth" w:date="2018-12-15T19:12:00Z">
        <w:r w:rsidRPr="00C23959">
          <w:t>timing: r version: 37.089 sec elapsed</w:t>
        </w:r>
      </w:ins>
    </w:p>
    <w:p w14:paraId="6DF27721" w14:textId="77777777" w:rsidR="00490AF5" w:rsidRDefault="00490AF5" w:rsidP="004B4B30">
      <w:pPr>
        <w:pStyle w:val="PeerJCode"/>
        <w:ind w:left="720"/>
        <w:rPr>
          <w:ins w:id="858" w:author="Russell, Seth" w:date="2018-12-15T19:12:00Z"/>
        </w:rPr>
        <w:pPrChange w:id="859" w:author="Russell, Seth" w:date="2018-12-17T08:24:00Z">
          <w:pPr>
            <w:ind w:left="720"/>
          </w:pPr>
        </w:pPrChange>
      </w:pPr>
      <w:ins w:id="860" w:author="Russell, Seth" w:date="2018-12-15T19:12:00Z">
        <w:r w:rsidRPr="00C23959">
          <w:t>timing: c++ version: 5.087 sec elapsed</w:t>
        </w:r>
      </w:ins>
    </w:p>
    <w:p w14:paraId="09D10F4C" w14:textId="77777777" w:rsidR="00490AF5" w:rsidRPr="00D13247" w:rsidRDefault="00490AF5" w:rsidP="00490AF5">
      <w:pPr>
        <w:rPr>
          <w:ins w:id="861" w:author="Russell, Seth" w:date="2018-12-15T19:12:00Z"/>
          <w:rFonts w:ascii="Consolas" w:eastAsia="Cambria" w:hAnsi="Consolas" w:cs="Consolas"/>
        </w:rPr>
      </w:pPr>
    </w:p>
    <w:p w14:paraId="34449613" w14:textId="77777777" w:rsidR="00490AF5" w:rsidRDefault="00490AF5" w:rsidP="00490AF5">
      <w:pPr>
        <w:rPr>
          <w:ins w:id="862" w:author="Russell, Seth" w:date="2018-12-15T19:12:00Z"/>
          <w:rFonts w:ascii="Times" w:eastAsia="Cambria" w:hAnsi="Times" w:cs="Consolas"/>
        </w:rPr>
      </w:pPr>
      <w:ins w:id="863" w:author="Russell, Seth" w:date="2018-12-15T19:12:00Z">
        <w:r>
          <w:rPr>
            <w:rFonts w:ascii="Times" w:eastAsia="Cambria" w:hAnsi="Times" w:cs="Consolas"/>
          </w:rPr>
          <w:t xml:space="preserve">As with previous timings, while we’re showing PCCC calls, any custom function of block of code you have can be compared against an alternative version to see which performs better. The above blocks of code call the core functionality of the PCCC package – one implemented all in R, the other with C++ for the matrix processing and string matching components; see sourcecode available at </w:t>
        </w:r>
        <w:r>
          <w:rPr>
            <w:rStyle w:val="Hyperlink"/>
            <w:rFonts w:ascii="Times" w:eastAsia="Cambria" w:hAnsi="Times" w:cs="Consolas"/>
          </w:rPr>
          <w:fldChar w:fldCharType="begin"/>
        </w:r>
        <w:r>
          <w:rPr>
            <w:rStyle w:val="Hyperlink"/>
            <w:rFonts w:ascii="Times" w:eastAsia="Cambria" w:hAnsi="Times" w:cs="Consolas"/>
          </w:rPr>
          <w:instrText xml:space="preserve"> HYPERLINK "https://github.com/magic-lantern/pccc/blob/no_cpp/R/ccc.R" </w:instrText>
        </w:r>
        <w:r>
          <w:rPr>
            <w:rStyle w:val="Hyperlink"/>
            <w:rFonts w:ascii="Times" w:eastAsia="Cambria" w:hAnsi="Times" w:cs="Consolas"/>
          </w:rPr>
          <w:fldChar w:fldCharType="separate"/>
        </w:r>
        <w:r w:rsidRPr="00087DA5">
          <w:rPr>
            <w:rStyle w:val="Hyperlink"/>
            <w:rFonts w:ascii="Times" w:eastAsia="Cambria" w:hAnsi="Times" w:cs="Consolas"/>
          </w:rPr>
          <w:t>https://github.com/magic-lantern/pccc/blob/no_cpp/R/ccc.R</w:t>
        </w:r>
        <w:r>
          <w:rPr>
            <w:rStyle w:val="Hyperlink"/>
            <w:rFonts w:ascii="Times" w:eastAsia="Cambria" w:hAnsi="Times" w:cs="Consolas"/>
          </w:rPr>
          <w:fldChar w:fldCharType="end"/>
        </w:r>
        <w:r>
          <w:rPr>
            <w:rFonts w:ascii="Times" w:eastAsia="Cambria" w:hAnsi="Times" w:cs="Consolas"/>
          </w:rPr>
          <w:t xml:space="preserve"> for full listing.</w:t>
        </w:r>
      </w:ins>
    </w:p>
    <w:p w14:paraId="463E2AF9" w14:textId="77777777" w:rsidR="00490AF5" w:rsidRDefault="00490AF5" w:rsidP="00490AF5">
      <w:pPr>
        <w:rPr>
          <w:ins w:id="864" w:author="Russell, Seth" w:date="2018-12-15T19:12:00Z"/>
          <w:rFonts w:ascii="Times" w:eastAsia="Cambria" w:hAnsi="Times" w:cs="Consolas"/>
        </w:rPr>
      </w:pPr>
    </w:p>
    <w:p w14:paraId="5A0364A7" w14:textId="77777777" w:rsidR="00490AF5" w:rsidRPr="00D13247" w:rsidRDefault="00490AF5" w:rsidP="00490AF5">
      <w:pPr>
        <w:rPr>
          <w:ins w:id="865" w:author="Russell, Seth" w:date="2018-12-15T19:12:00Z"/>
          <w:rFonts w:ascii="Consolas" w:eastAsia="Cambria" w:hAnsi="Consolas" w:cs="Consolas"/>
        </w:rPr>
      </w:pPr>
      <w:ins w:id="866" w:author="Russell, Seth" w:date="2018-12-15T19:12:00Z">
        <w:r>
          <w:rPr>
            <w:rFonts w:ascii="Times" w:eastAsia="Cambria" w:hAnsi="Times" w:cs="Consolas"/>
          </w:rPr>
          <w:t xml:space="preserve">After starting with high level timings, next </w:t>
        </w:r>
        <w:r w:rsidRPr="00460534">
          <w:rPr>
            <w:rFonts w:ascii="Times" w:eastAsia="Cambria" w:hAnsi="Times" w:cs="Consolas"/>
          </w:rPr>
          <w:t>run benchmark</w:t>
        </w:r>
        <w:r>
          <w:rPr>
            <w:rFonts w:ascii="Times" w:eastAsia="Cambria" w:hAnsi="Times" w:cs="Consolas"/>
          </w:rPr>
          <w:t>s</w:t>
        </w:r>
        <w:r w:rsidRPr="00460534">
          <w:rPr>
            <w:rFonts w:ascii="Times" w:eastAsia="Cambria" w:hAnsi="Times" w:cs="Consolas"/>
          </w:rPr>
          <w:t xml:space="preserve"> on specific sections of code such as </w:t>
        </w:r>
        <w:r>
          <w:rPr>
            <w:rFonts w:ascii="Times" w:eastAsia="Cambria" w:hAnsi="Times" w:cs="Consolas"/>
          </w:rPr>
          <w:t xml:space="preserve">in </w:t>
        </w:r>
        <w:r w:rsidRPr="00460534">
          <w:rPr>
            <w:rFonts w:ascii="Times" w:eastAsia="Cambria" w:hAnsi="Times" w:cs="Consolas"/>
          </w:rPr>
          <w:t>this</w:t>
        </w:r>
        <w:r>
          <w:rPr>
            <w:rFonts w:ascii="Times" w:eastAsia="Cambria" w:hAnsi="Times" w:cs="Consolas"/>
          </w:rPr>
          <w:t xml:space="preserve"> example comparing importing a package vs using the package reference operator using bench</w:t>
        </w:r>
        <w:r w:rsidRPr="00460534">
          <w:rPr>
            <w:rFonts w:ascii="Times" w:eastAsia="Cambria" w:hAnsi="Times" w:cs="Consolas"/>
          </w:rPr>
          <w:t>:</w:t>
        </w:r>
      </w:ins>
    </w:p>
    <w:p w14:paraId="4F393E79" w14:textId="77777777" w:rsidR="00490AF5" w:rsidRDefault="00490AF5" w:rsidP="00490AF5">
      <w:pPr>
        <w:ind w:left="720"/>
        <w:rPr>
          <w:ins w:id="867" w:author="Russell, Seth" w:date="2018-12-15T19:12:00Z"/>
          <w:rFonts w:ascii="Consolas" w:eastAsia="Cambria" w:hAnsi="Consolas" w:cs="Consolas"/>
        </w:rPr>
      </w:pPr>
    </w:p>
    <w:p w14:paraId="621E7FB2" w14:textId="77777777" w:rsidR="00490AF5" w:rsidRPr="00CD3DF3" w:rsidRDefault="00490AF5" w:rsidP="004B4B30">
      <w:pPr>
        <w:pStyle w:val="PeerJCode"/>
        <w:ind w:left="720"/>
        <w:rPr>
          <w:ins w:id="868" w:author="Russell, Seth" w:date="2018-12-15T19:12:00Z"/>
        </w:rPr>
        <w:pPrChange w:id="869" w:author="Russell, Seth" w:date="2018-12-17T08:24:00Z">
          <w:pPr>
            <w:ind w:left="720"/>
          </w:pPr>
        </w:pPrChange>
      </w:pPr>
      <w:ins w:id="870" w:author="Russell, Seth" w:date="2018-12-15T19:12:00Z">
        <w:r w:rsidRPr="00CD3DF3">
          <w:t>library(bench)</w:t>
        </w:r>
      </w:ins>
    </w:p>
    <w:p w14:paraId="4715C467" w14:textId="77777777" w:rsidR="00490AF5" w:rsidRPr="00CD3DF3" w:rsidRDefault="00490AF5" w:rsidP="004B4B30">
      <w:pPr>
        <w:pStyle w:val="PeerJCode"/>
        <w:ind w:left="720"/>
        <w:rPr>
          <w:ins w:id="871" w:author="Russell, Seth" w:date="2018-12-15T19:12:00Z"/>
        </w:rPr>
        <w:pPrChange w:id="872" w:author="Russell, Seth" w:date="2018-12-17T08:24:00Z">
          <w:pPr>
            <w:ind w:left="720"/>
          </w:pPr>
        </w:pPrChange>
      </w:pPr>
      <w:proofErr w:type="gramStart"/>
      <w:ins w:id="873" w:author="Russell, Seth" w:date="2018-12-15T19:12:00Z">
        <w:r w:rsidRPr="00CD3DF3">
          <w:t>set.seed</w:t>
        </w:r>
        <w:proofErr w:type="gramEnd"/>
        <w:r w:rsidRPr="00CD3DF3">
          <w:t>(42)</w:t>
        </w:r>
      </w:ins>
    </w:p>
    <w:p w14:paraId="291C7D1C" w14:textId="77777777" w:rsidR="00490AF5" w:rsidRPr="00CD3DF3" w:rsidRDefault="00490AF5" w:rsidP="004B4B30">
      <w:pPr>
        <w:pStyle w:val="PeerJCode"/>
        <w:ind w:left="720"/>
        <w:rPr>
          <w:ins w:id="874" w:author="Russell, Seth" w:date="2018-12-15T19:12:00Z"/>
        </w:rPr>
        <w:pPrChange w:id="875" w:author="Russell, Seth" w:date="2018-12-17T08:24:00Z">
          <w:pPr>
            <w:ind w:left="720"/>
          </w:pPr>
        </w:pPrChange>
      </w:pPr>
      <w:proofErr w:type="gramStart"/>
      <w:ins w:id="876" w:author="Russell, Seth" w:date="2018-12-15T19:12:00Z">
        <w:r w:rsidRPr="00CD3DF3">
          <w:t>bench::</w:t>
        </w:r>
        <w:proofErr w:type="gramEnd"/>
        <w:r w:rsidRPr="00CD3DF3">
          <w:t>mark(</w:t>
        </w:r>
      </w:ins>
    </w:p>
    <w:p w14:paraId="44F85EE8" w14:textId="77777777" w:rsidR="00490AF5" w:rsidRPr="00CD3DF3" w:rsidRDefault="00490AF5" w:rsidP="004B4B30">
      <w:pPr>
        <w:pStyle w:val="PeerJCode"/>
        <w:ind w:left="720"/>
        <w:rPr>
          <w:ins w:id="877" w:author="Russell, Seth" w:date="2018-12-15T19:12:00Z"/>
        </w:rPr>
        <w:pPrChange w:id="878" w:author="Russell, Seth" w:date="2018-12-17T08:24:00Z">
          <w:pPr>
            <w:ind w:left="720"/>
          </w:pPr>
        </w:pPrChange>
      </w:pPr>
      <w:ins w:id="879" w:author="Russell, Seth" w:date="2018-12-15T19:12:00Z">
        <w:r w:rsidRPr="00CD3DF3">
          <w:t xml:space="preserve">  package_ref &lt;- </w:t>
        </w:r>
        <w:proofErr w:type="gramStart"/>
        <w:r w:rsidRPr="00CD3DF3">
          <w:t>lapply(</w:t>
        </w:r>
        <w:proofErr w:type="gramEnd"/>
        <w:r w:rsidRPr="00CD3DF3">
          <w:t>medium</w:t>
        </w:r>
        <w:r>
          <w:t>_input</w:t>
        </w:r>
        <w:r w:rsidRPr="00CD3DF3">
          <w:t>, function(i) {</w:t>
        </w:r>
      </w:ins>
    </w:p>
    <w:p w14:paraId="075DCBEB" w14:textId="77777777" w:rsidR="00490AF5" w:rsidRPr="00CD3DF3" w:rsidRDefault="00490AF5" w:rsidP="004B4B30">
      <w:pPr>
        <w:pStyle w:val="PeerJCode"/>
        <w:ind w:left="720"/>
        <w:rPr>
          <w:ins w:id="880" w:author="Russell, Seth" w:date="2018-12-15T19:12:00Z"/>
        </w:rPr>
        <w:pPrChange w:id="881" w:author="Russell, Seth" w:date="2018-12-17T08:24:00Z">
          <w:pPr>
            <w:ind w:left="720"/>
          </w:pPr>
        </w:pPrChange>
      </w:pPr>
      <w:ins w:id="882" w:author="Russell, Seth" w:date="2018-12-15T19:12:00Z">
        <w:r w:rsidRPr="00CD3DF3">
          <w:t xml:space="preserve">    </w:t>
        </w:r>
        <w:proofErr w:type="gramStart"/>
        <w:r w:rsidRPr="00CD3DF3">
          <w:t>if(</w:t>
        </w:r>
        <w:proofErr w:type="gramEnd"/>
        <w:r w:rsidRPr="00CD3DF3">
          <w:t>any(stringi::stri_startswith_fixed(i, 'S'),na.rm = TRUE))</w:t>
        </w:r>
      </w:ins>
    </w:p>
    <w:p w14:paraId="34649D7C" w14:textId="77777777" w:rsidR="00490AF5" w:rsidRPr="00CD3DF3" w:rsidRDefault="00490AF5" w:rsidP="004B4B30">
      <w:pPr>
        <w:pStyle w:val="PeerJCode"/>
        <w:ind w:left="720"/>
        <w:rPr>
          <w:ins w:id="883" w:author="Russell, Seth" w:date="2018-12-15T19:12:00Z"/>
        </w:rPr>
        <w:pPrChange w:id="884" w:author="Russell, Seth" w:date="2018-12-17T08:24:00Z">
          <w:pPr>
            <w:ind w:left="720"/>
          </w:pPr>
        </w:pPrChange>
      </w:pPr>
      <w:ins w:id="885" w:author="Russell, Seth" w:date="2018-12-15T19:12:00Z">
        <w:r w:rsidRPr="00CD3DF3">
          <w:t xml:space="preserve">      return(1L)</w:t>
        </w:r>
      </w:ins>
    </w:p>
    <w:p w14:paraId="12FA70D9" w14:textId="77777777" w:rsidR="00490AF5" w:rsidRPr="00CD3DF3" w:rsidRDefault="00490AF5" w:rsidP="004B4B30">
      <w:pPr>
        <w:pStyle w:val="PeerJCode"/>
        <w:ind w:left="720"/>
        <w:rPr>
          <w:ins w:id="886" w:author="Russell, Seth" w:date="2018-12-15T19:12:00Z"/>
        </w:rPr>
        <w:pPrChange w:id="887" w:author="Russell, Seth" w:date="2018-12-17T08:24:00Z">
          <w:pPr>
            <w:ind w:left="720"/>
          </w:pPr>
        </w:pPrChange>
      </w:pPr>
      <w:ins w:id="888" w:author="Russell, Seth" w:date="2018-12-15T19:12:00Z">
        <w:r w:rsidRPr="00CD3DF3">
          <w:t xml:space="preserve">    else</w:t>
        </w:r>
      </w:ins>
    </w:p>
    <w:p w14:paraId="2CC7DD4B" w14:textId="77777777" w:rsidR="00490AF5" w:rsidRPr="00CD3DF3" w:rsidRDefault="00490AF5" w:rsidP="004B4B30">
      <w:pPr>
        <w:pStyle w:val="PeerJCode"/>
        <w:ind w:left="720"/>
        <w:rPr>
          <w:ins w:id="889" w:author="Russell, Seth" w:date="2018-12-15T19:12:00Z"/>
        </w:rPr>
        <w:pPrChange w:id="890" w:author="Russell, Seth" w:date="2018-12-17T08:24:00Z">
          <w:pPr>
            <w:ind w:left="720"/>
          </w:pPr>
        </w:pPrChange>
      </w:pPr>
      <w:ins w:id="891" w:author="Russell, Seth" w:date="2018-12-15T19:12:00Z">
        <w:r w:rsidRPr="00CD3DF3">
          <w:t xml:space="preserve">      return(0L)</w:t>
        </w:r>
      </w:ins>
    </w:p>
    <w:p w14:paraId="0A816363" w14:textId="77777777" w:rsidR="00490AF5" w:rsidRDefault="00490AF5" w:rsidP="004B4B30">
      <w:pPr>
        <w:pStyle w:val="PeerJCode"/>
        <w:ind w:left="720"/>
        <w:rPr>
          <w:ins w:id="892" w:author="Russell, Seth" w:date="2018-12-15T19:12:00Z"/>
        </w:rPr>
        <w:pPrChange w:id="893" w:author="Russell, Seth" w:date="2018-12-17T08:24:00Z">
          <w:pPr>
            <w:ind w:left="720"/>
          </w:pPr>
        </w:pPrChange>
      </w:pPr>
      <w:ins w:id="894" w:author="Russell, Seth" w:date="2018-12-15T19:12:00Z">
        <w:r w:rsidRPr="00CD3DF3">
          <w:t xml:space="preserve">  }))</w:t>
        </w:r>
      </w:ins>
    </w:p>
    <w:p w14:paraId="20CE77FA" w14:textId="77777777" w:rsidR="00490AF5" w:rsidRPr="00C23959" w:rsidRDefault="00490AF5" w:rsidP="004B4B30">
      <w:pPr>
        <w:pStyle w:val="PeerJCode"/>
        <w:ind w:left="720"/>
        <w:rPr>
          <w:ins w:id="895" w:author="Russell, Seth" w:date="2018-12-15T19:12:00Z"/>
        </w:rPr>
        <w:pPrChange w:id="896" w:author="Russell, Seth" w:date="2018-12-17T08:24:00Z">
          <w:pPr/>
        </w:pPrChange>
      </w:pPr>
    </w:p>
    <w:p w14:paraId="2BDD6F57" w14:textId="77777777" w:rsidR="00490AF5" w:rsidRPr="004F2966" w:rsidRDefault="00490AF5" w:rsidP="004B4B30">
      <w:pPr>
        <w:pStyle w:val="PeerJCode"/>
        <w:ind w:left="720"/>
        <w:rPr>
          <w:ins w:id="897" w:author="Russell, Seth" w:date="2018-12-15T19:12:00Z"/>
        </w:rPr>
        <w:pPrChange w:id="898" w:author="Russell, Seth" w:date="2018-12-17T08:24:00Z">
          <w:pPr>
            <w:ind w:left="720"/>
          </w:pPr>
        </w:pPrChange>
      </w:pPr>
      <w:ins w:id="899" w:author="Russell, Seth" w:date="2018-12-15T19:12:00Z">
        <w:r w:rsidRPr="004F2966">
          <w:t># A tibble: 1 x 14</w:t>
        </w:r>
      </w:ins>
    </w:p>
    <w:p w14:paraId="690514F3" w14:textId="77777777" w:rsidR="00490AF5" w:rsidRPr="004F2966" w:rsidRDefault="00490AF5" w:rsidP="004B4B30">
      <w:pPr>
        <w:pStyle w:val="PeerJCode"/>
        <w:ind w:left="720"/>
        <w:rPr>
          <w:ins w:id="900" w:author="Russell, Seth" w:date="2018-12-15T19:12:00Z"/>
        </w:rPr>
        <w:pPrChange w:id="901" w:author="Russell, Seth" w:date="2018-12-17T08:24:00Z">
          <w:pPr>
            <w:ind w:left="720"/>
          </w:pPr>
        </w:pPrChange>
      </w:pPr>
      <w:ins w:id="902" w:author="Russell, Seth" w:date="2018-12-15T19:12:00Z">
        <w:r w:rsidRPr="004F2966">
          <w:t xml:space="preserve">  expression   </w:t>
        </w:r>
        <w:proofErr w:type="gramStart"/>
        <w:r w:rsidRPr="004F2966">
          <w:t>min  mean</w:t>
        </w:r>
        <w:proofErr w:type="gramEnd"/>
        <w:r w:rsidRPr="004F2966">
          <w:t xml:space="preserve"> median   max `itr/sec` mem_alloc</w:t>
        </w:r>
      </w:ins>
    </w:p>
    <w:p w14:paraId="03019EE6" w14:textId="77777777" w:rsidR="00490AF5" w:rsidRPr="004F2966" w:rsidRDefault="00490AF5" w:rsidP="004B4B30">
      <w:pPr>
        <w:pStyle w:val="PeerJCode"/>
        <w:ind w:left="720"/>
        <w:rPr>
          <w:ins w:id="903" w:author="Russell, Seth" w:date="2018-12-15T19:12:00Z"/>
        </w:rPr>
        <w:pPrChange w:id="904" w:author="Russell, Seth" w:date="2018-12-17T08:24:00Z">
          <w:pPr>
            <w:ind w:left="720"/>
          </w:pPr>
        </w:pPrChange>
      </w:pPr>
      <w:ins w:id="905" w:author="Russell, Seth" w:date="2018-12-15T19:12:00Z">
        <w:r w:rsidRPr="004F2966">
          <w:t xml:space="preserve">  &lt;chr&gt;      &lt;bch&gt; &lt;bch&gt; &lt;bch:&gt; &lt;bch&gt;     &lt;dbl&gt; &lt;</w:t>
        </w:r>
        <w:proofErr w:type="gramStart"/>
        <w:r w:rsidRPr="004F2966">
          <w:t>bch:byt</w:t>
        </w:r>
        <w:proofErr w:type="gramEnd"/>
        <w:r w:rsidRPr="004F2966">
          <w:t>&gt;</w:t>
        </w:r>
      </w:ins>
    </w:p>
    <w:p w14:paraId="70399141" w14:textId="77777777" w:rsidR="00490AF5" w:rsidRPr="004F2966" w:rsidRDefault="00490AF5" w:rsidP="004B4B30">
      <w:pPr>
        <w:pStyle w:val="PeerJCode"/>
        <w:ind w:left="720"/>
        <w:rPr>
          <w:ins w:id="906" w:author="Russell, Seth" w:date="2018-12-15T19:12:00Z"/>
        </w:rPr>
        <w:pPrChange w:id="907" w:author="Russell, Seth" w:date="2018-12-17T08:24:00Z">
          <w:pPr>
            <w:ind w:left="720"/>
          </w:pPr>
        </w:pPrChange>
      </w:pPr>
      <w:ins w:id="908" w:author="Russell, Seth" w:date="2018-12-15T19:12:00Z">
        <w:r w:rsidRPr="004F2966">
          <w:t>1 package_r… 547ms 547</w:t>
        </w:r>
        <w:proofErr w:type="gramStart"/>
        <w:r w:rsidRPr="004F2966">
          <w:t>ms  547</w:t>
        </w:r>
        <w:proofErr w:type="gramEnd"/>
        <w:r w:rsidRPr="004F2966">
          <w:t>ms 547ms      1.83    17.9MB</w:t>
        </w:r>
      </w:ins>
    </w:p>
    <w:p w14:paraId="6B865131" w14:textId="77777777" w:rsidR="00490AF5" w:rsidRDefault="00490AF5" w:rsidP="004B4B30">
      <w:pPr>
        <w:pStyle w:val="PeerJCode"/>
        <w:ind w:left="720"/>
        <w:rPr>
          <w:ins w:id="909" w:author="Russell, Seth" w:date="2018-12-15T19:12:00Z"/>
        </w:rPr>
        <w:pPrChange w:id="910" w:author="Russell, Seth" w:date="2018-12-17T08:24:00Z">
          <w:pPr/>
        </w:pPrChange>
      </w:pPr>
    </w:p>
    <w:p w14:paraId="1AE5A8D5" w14:textId="77777777" w:rsidR="00490AF5" w:rsidRPr="00CD3DF3" w:rsidRDefault="00490AF5" w:rsidP="004B4B30">
      <w:pPr>
        <w:pStyle w:val="PeerJCode"/>
        <w:ind w:left="720"/>
        <w:rPr>
          <w:ins w:id="911" w:author="Russell, Seth" w:date="2018-12-15T19:12:00Z"/>
        </w:rPr>
        <w:pPrChange w:id="912" w:author="Russell, Seth" w:date="2018-12-17T08:24:00Z">
          <w:pPr>
            <w:ind w:left="720"/>
          </w:pPr>
        </w:pPrChange>
      </w:pPr>
      <w:ins w:id="913" w:author="Russell, Seth" w:date="2018-12-15T19:12:00Z">
        <w:r w:rsidRPr="00CD3DF3">
          <w:t>library(stringi)</w:t>
        </w:r>
      </w:ins>
    </w:p>
    <w:p w14:paraId="778AB9BC" w14:textId="77777777" w:rsidR="00490AF5" w:rsidRPr="00CD3DF3" w:rsidRDefault="00490AF5" w:rsidP="004B4B30">
      <w:pPr>
        <w:pStyle w:val="PeerJCode"/>
        <w:ind w:left="720"/>
        <w:rPr>
          <w:ins w:id="914" w:author="Russell, Seth" w:date="2018-12-15T19:12:00Z"/>
        </w:rPr>
        <w:pPrChange w:id="915" w:author="Russell, Seth" w:date="2018-12-17T08:24:00Z">
          <w:pPr>
            <w:ind w:left="720"/>
          </w:pPr>
        </w:pPrChange>
      </w:pPr>
      <w:proofErr w:type="gramStart"/>
      <w:ins w:id="916" w:author="Russell, Seth" w:date="2018-12-15T19:12:00Z">
        <w:r w:rsidRPr="00CD3DF3">
          <w:t>bench::</w:t>
        </w:r>
        <w:proofErr w:type="gramEnd"/>
        <w:r w:rsidRPr="00CD3DF3">
          <w:t>mark(</w:t>
        </w:r>
      </w:ins>
    </w:p>
    <w:p w14:paraId="200450A5" w14:textId="77777777" w:rsidR="00490AF5" w:rsidRPr="00CD3DF3" w:rsidRDefault="00490AF5" w:rsidP="004B4B30">
      <w:pPr>
        <w:pStyle w:val="PeerJCode"/>
        <w:ind w:left="720"/>
        <w:rPr>
          <w:ins w:id="917" w:author="Russell, Seth" w:date="2018-12-15T19:12:00Z"/>
        </w:rPr>
        <w:pPrChange w:id="918" w:author="Russell, Seth" w:date="2018-12-17T08:24:00Z">
          <w:pPr>
            <w:ind w:left="720"/>
          </w:pPr>
        </w:pPrChange>
      </w:pPr>
      <w:ins w:id="919" w:author="Russell, Seth" w:date="2018-12-15T19:12:00Z">
        <w:r w:rsidRPr="00CD3DF3">
          <w:t xml:space="preserve">    direct_ref &lt;- </w:t>
        </w:r>
        <w:proofErr w:type="gramStart"/>
        <w:r w:rsidRPr="00CD3DF3">
          <w:t>lapply(</w:t>
        </w:r>
        <w:proofErr w:type="gramEnd"/>
        <w:r w:rsidRPr="00CD3DF3">
          <w:t>medium</w:t>
        </w:r>
        <w:r>
          <w:t>_input</w:t>
        </w:r>
        <w:r w:rsidRPr="00CD3DF3">
          <w:t>, function(i) {</w:t>
        </w:r>
      </w:ins>
    </w:p>
    <w:p w14:paraId="60967A6B" w14:textId="77777777" w:rsidR="00490AF5" w:rsidRPr="00CD3DF3" w:rsidRDefault="00490AF5" w:rsidP="004B4B30">
      <w:pPr>
        <w:pStyle w:val="PeerJCode"/>
        <w:ind w:left="720"/>
        <w:rPr>
          <w:ins w:id="920" w:author="Russell, Seth" w:date="2018-12-15T19:12:00Z"/>
        </w:rPr>
        <w:pPrChange w:id="921" w:author="Russell, Seth" w:date="2018-12-17T08:24:00Z">
          <w:pPr>
            <w:ind w:left="720"/>
          </w:pPr>
        </w:pPrChange>
      </w:pPr>
      <w:ins w:id="922" w:author="Russell, Seth" w:date="2018-12-15T19:12:00Z">
        <w:r w:rsidRPr="00CD3DF3">
          <w:t xml:space="preserve">    </w:t>
        </w:r>
        <w:proofErr w:type="gramStart"/>
        <w:r w:rsidRPr="00CD3DF3">
          <w:t>if(</w:t>
        </w:r>
        <w:proofErr w:type="gramEnd"/>
        <w:r w:rsidRPr="00CD3DF3">
          <w:t>any(stri_startswith_fixed(i, 'S'),na.rm = TRUE))</w:t>
        </w:r>
      </w:ins>
    </w:p>
    <w:p w14:paraId="07E348B8" w14:textId="77777777" w:rsidR="00490AF5" w:rsidRPr="00CD3DF3" w:rsidRDefault="00490AF5" w:rsidP="004B4B30">
      <w:pPr>
        <w:pStyle w:val="PeerJCode"/>
        <w:ind w:left="720"/>
        <w:rPr>
          <w:ins w:id="923" w:author="Russell, Seth" w:date="2018-12-15T19:12:00Z"/>
        </w:rPr>
        <w:pPrChange w:id="924" w:author="Russell, Seth" w:date="2018-12-17T08:24:00Z">
          <w:pPr>
            <w:ind w:left="720"/>
          </w:pPr>
        </w:pPrChange>
      </w:pPr>
      <w:ins w:id="925" w:author="Russell, Seth" w:date="2018-12-15T19:12:00Z">
        <w:r w:rsidRPr="00CD3DF3">
          <w:t xml:space="preserve">      return(1L)</w:t>
        </w:r>
      </w:ins>
    </w:p>
    <w:p w14:paraId="35697943" w14:textId="77777777" w:rsidR="00490AF5" w:rsidRPr="00CD3DF3" w:rsidRDefault="00490AF5" w:rsidP="004B4B30">
      <w:pPr>
        <w:pStyle w:val="PeerJCode"/>
        <w:ind w:left="720"/>
        <w:rPr>
          <w:ins w:id="926" w:author="Russell, Seth" w:date="2018-12-15T19:12:00Z"/>
        </w:rPr>
        <w:pPrChange w:id="927" w:author="Russell, Seth" w:date="2018-12-17T08:24:00Z">
          <w:pPr>
            <w:ind w:left="720"/>
          </w:pPr>
        </w:pPrChange>
      </w:pPr>
      <w:ins w:id="928" w:author="Russell, Seth" w:date="2018-12-15T19:12:00Z">
        <w:r w:rsidRPr="00CD3DF3">
          <w:t xml:space="preserve">    else</w:t>
        </w:r>
      </w:ins>
    </w:p>
    <w:p w14:paraId="2A5DBE95" w14:textId="77777777" w:rsidR="00490AF5" w:rsidRPr="00CD3DF3" w:rsidRDefault="00490AF5" w:rsidP="004B4B30">
      <w:pPr>
        <w:pStyle w:val="PeerJCode"/>
        <w:ind w:left="720"/>
        <w:rPr>
          <w:ins w:id="929" w:author="Russell, Seth" w:date="2018-12-15T19:12:00Z"/>
        </w:rPr>
        <w:pPrChange w:id="930" w:author="Russell, Seth" w:date="2018-12-17T08:24:00Z">
          <w:pPr>
            <w:ind w:left="720"/>
          </w:pPr>
        </w:pPrChange>
      </w:pPr>
      <w:ins w:id="931" w:author="Russell, Seth" w:date="2018-12-15T19:12:00Z">
        <w:r w:rsidRPr="00CD3DF3">
          <w:t xml:space="preserve">      return(0L)</w:t>
        </w:r>
      </w:ins>
    </w:p>
    <w:p w14:paraId="6965194B" w14:textId="77777777" w:rsidR="00490AF5" w:rsidRDefault="00490AF5" w:rsidP="004B4B30">
      <w:pPr>
        <w:pStyle w:val="PeerJCode"/>
        <w:ind w:left="720"/>
        <w:rPr>
          <w:ins w:id="932" w:author="Russell, Seth" w:date="2018-12-15T19:12:00Z"/>
        </w:rPr>
        <w:pPrChange w:id="933" w:author="Russell, Seth" w:date="2018-12-17T08:24:00Z">
          <w:pPr>
            <w:ind w:left="720"/>
          </w:pPr>
        </w:pPrChange>
      </w:pPr>
      <w:ins w:id="934" w:author="Russell, Seth" w:date="2018-12-15T19:12:00Z">
        <w:r w:rsidRPr="00CD3DF3">
          <w:t xml:space="preserve">  }))</w:t>
        </w:r>
      </w:ins>
    </w:p>
    <w:p w14:paraId="668830CE" w14:textId="77777777" w:rsidR="00490AF5" w:rsidRDefault="00490AF5" w:rsidP="004B4B30">
      <w:pPr>
        <w:pStyle w:val="PeerJCode"/>
        <w:ind w:left="720"/>
        <w:rPr>
          <w:ins w:id="935" w:author="Russell, Seth" w:date="2018-12-15T19:12:00Z"/>
        </w:rPr>
        <w:pPrChange w:id="936" w:author="Russell, Seth" w:date="2018-12-17T08:24:00Z">
          <w:pPr>
            <w:ind w:left="720"/>
          </w:pPr>
        </w:pPrChange>
      </w:pPr>
    </w:p>
    <w:p w14:paraId="11C53185" w14:textId="77777777" w:rsidR="00490AF5" w:rsidRPr="004F2966" w:rsidRDefault="00490AF5" w:rsidP="004B4B30">
      <w:pPr>
        <w:pStyle w:val="PeerJCode"/>
        <w:ind w:left="720"/>
        <w:rPr>
          <w:ins w:id="937" w:author="Russell, Seth" w:date="2018-12-15T19:12:00Z"/>
        </w:rPr>
        <w:pPrChange w:id="938" w:author="Russell, Seth" w:date="2018-12-17T08:24:00Z">
          <w:pPr>
            <w:ind w:left="720"/>
          </w:pPr>
        </w:pPrChange>
      </w:pPr>
      <w:ins w:id="939" w:author="Russell, Seth" w:date="2018-12-15T19:12:00Z">
        <w:r w:rsidRPr="004F2966">
          <w:t># A tibble: 1 x 14</w:t>
        </w:r>
      </w:ins>
    </w:p>
    <w:p w14:paraId="55097742" w14:textId="77777777" w:rsidR="00490AF5" w:rsidRPr="004F2966" w:rsidRDefault="00490AF5" w:rsidP="004B4B30">
      <w:pPr>
        <w:pStyle w:val="PeerJCode"/>
        <w:ind w:left="720"/>
        <w:rPr>
          <w:ins w:id="940" w:author="Russell, Seth" w:date="2018-12-15T19:12:00Z"/>
        </w:rPr>
        <w:pPrChange w:id="941" w:author="Russell, Seth" w:date="2018-12-17T08:24:00Z">
          <w:pPr>
            <w:ind w:left="720"/>
          </w:pPr>
        </w:pPrChange>
      </w:pPr>
      <w:ins w:id="942" w:author="Russell, Seth" w:date="2018-12-15T19:12:00Z">
        <w:r w:rsidRPr="004F2966">
          <w:t xml:space="preserve">  expression   </w:t>
        </w:r>
        <w:proofErr w:type="gramStart"/>
        <w:r w:rsidRPr="004F2966">
          <w:t>min  mean</w:t>
        </w:r>
        <w:proofErr w:type="gramEnd"/>
        <w:r w:rsidRPr="004F2966">
          <w:t xml:space="preserve"> median   max `itr/sec` mem_alloc</w:t>
        </w:r>
      </w:ins>
    </w:p>
    <w:p w14:paraId="673104CD" w14:textId="77777777" w:rsidR="00490AF5" w:rsidRPr="004F2966" w:rsidRDefault="00490AF5" w:rsidP="004B4B30">
      <w:pPr>
        <w:pStyle w:val="PeerJCode"/>
        <w:ind w:left="720"/>
        <w:rPr>
          <w:ins w:id="943" w:author="Russell, Seth" w:date="2018-12-15T19:12:00Z"/>
        </w:rPr>
        <w:pPrChange w:id="944" w:author="Russell, Seth" w:date="2018-12-17T08:24:00Z">
          <w:pPr>
            <w:ind w:left="720"/>
          </w:pPr>
        </w:pPrChange>
      </w:pPr>
      <w:ins w:id="945" w:author="Russell, Seth" w:date="2018-12-15T19:12:00Z">
        <w:r w:rsidRPr="004F2966">
          <w:t xml:space="preserve">  &lt;chr&gt;      &lt;bch&gt; &lt;bch&gt; &lt;bch:&gt; &lt;bch&gt;     &lt;dbl&gt; &lt;</w:t>
        </w:r>
        <w:proofErr w:type="gramStart"/>
        <w:r w:rsidRPr="004F2966">
          <w:t>bch:byt</w:t>
        </w:r>
        <w:proofErr w:type="gramEnd"/>
        <w:r w:rsidRPr="004F2966">
          <w:t>&gt;</w:t>
        </w:r>
      </w:ins>
    </w:p>
    <w:p w14:paraId="5E9226E7" w14:textId="77777777" w:rsidR="00490AF5" w:rsidRDefault="00490AF5" w:rsidP="004B4B30">
      <w:pPr>
        <w:pStyle w:val="PeerJCode"/>
        <w:ind w:left="720"/>
        <w:rPr>
          <w:ins w:id="946" w:author="Russell, Seth" w:date="2018-12-15T19:12:00Z"/>
        </w:rPr>
        <w:pPrChange w:id="947" w:author="Russell, Seth" w:date="2018-12-17T08:24:00Z">
          <w:pPr>
            <w:ind w:left="720"/>
          </w:pPr>
        </w:pPrChange>
      </w:pPr>
      <w:ins w:id="948" w:author="Russell, Seth" w:date="2018-12-15T19:12:00Z">
        <w:r w:rsidRPr="004F2966">
          <w:t>1 direct_re… 271ms 274</w:t>
        </w:r>
        <w:proofErr w:type="gramStart"/>
        <w:r w:rsidRPr="004F2966">
          <w:t>ms  274</w:t>
        </w:r>
        <w:proofErr w:type="gramEnd"/>
        <w:r w:rsidRPr="004F2966">
          <w:t>ms 277ms      3.65    17.9MB</w:t>
        </w:r>
      </w:ins>
    </w:p>
    <w:p w14:paraId="27EB647B" w14:textId="77777777" w:rsidR="00490AF5" w:rsidRDefault="00490AF5" w:rsidP="00490AF5">
      <w:pPr>
        <w:ind w:left="720"/>
        <w:rPr>
          <w:ins w:id="949" w:author="Russell, Seth" w:date="2018-12-15T19:12:00Z"/>
          <w:rFonts w:ascii="Consolas" w:eastAsia="Cambria" w:hAnsi="Consolas" w:cs="Consolas"/>
        </w:rPr>
      </w:pPr>
    </w:p>
    <w:p w14:paraId="0C7A8021" w14:textId="77777777" w:rsidR="00490AF5" w:rsidRDefault="00490AF5" w:rsidP="00490AF5">
      <w:pPr>
        <w:rPr>
          <w:ins w:id="950" w:author="Russell, Seth" w:date="2018-12-15T19:12:00Z"/>
          <w:rFonts w:ascii="Times" w:eastAsia="Cambria" w:hAnsi="Times" w:cs="Consolas"/>
        </w:rPr>
      </w:pPr>
      <w:ins w:id="951" w:author="Russell, Seth" w:date="2018-12-15T19:12:00Z">
        <w:r>
          <w:rPr>
            <w:rFonts w:ascii="Times" w:eastAsia="Cambria" w:hAnsi="Times" w:cs="Consolas"/>
          </w:rPr>
          <w:t xml:space="preserve">The above test was run on a virtual machine running </w:t>
        </w:r>
        <w:r w:rsidRPr="004F2966">
          <w:rPr>
            <w:rFonts w:ascii="Times" w:eastAsia="Cambria" w:hAnsi="Times" w:cs="Consolas"/>
          </w:rPr>
          <w:t>Ubuntu 16.04.5 LTS</w:t>
        </w:r>
        <w:r>
          <w:rPr>
            <w:rFonts w:ascii="Times" w:eastAsia="Cambria" w:hAnsi="Times" w:cs="Consolas"/>
          </w:rPr>
          <w:t xml:space="preserve"> using R </w:t>
        </w:r>
        <w:r w:rsidRPr="004F2966">
          <w:rPr>
            <w:rFonts w:ascii="Times" w:eastAsia="Cambria" w:hAnsi="Times" w:cs="Consolas"/>
          </w:rPr>
          <w:t>3.4.4</w:t>
        </w:r>
        <w:r>
          <w:rPr>
            <w:rFonts w:ascii="Times" w:eastAsia="Cambria" w:hAnsi="Times" w:cs="Consolas"/>
          </w:rPr>
          <w:t>.</w:t>
        </w:r>
      </w:ins>
    </w:p>
    <w:p w14:paraId="5292235D" w14:textId="77777777" w:rsidR="00490AF5" w:rsidRPr="005C6BD8" w:rsidRDefault="00490AF5" w:rsidP="00490AF5">
      <w:pPr>
        <w:rPr>
          <w:ins w:id="952" w:author="Russell, Seth" w:date="2018-12-15T19:12:00Z"/>
          <w:rFonts w:ascii="Times" w:eastAsia="Cambria" w:hAnsi="Times" w:cs="Consolas"/>
        </w:rPr>
      </w:pPr>
    </w:p>
    <w:p w14:paraId="4B639B86" w14:textId="77777777" w:rsidR="00490AF5" w:rsidRDefault="00490AF5" w:rsidP="00490AF5">
      <w:pPr>
        <w:rPr>
          <w:ins w:id="953" w:author="Russell, Seth" w:date="2018-12-15T19:12:00Z"/>
          <w:rFonts w:ascii="Times" w:eastAsia="Cambria" w:hAnsi="Times" w:cs="Times New Roman"/>
        </w:rPr>
      </w:pPr>
      <w:ins w:id="954" w:author="Russell, Seth" w:date="2018-12-15T19:12:00Z">
        <w:r>
          <w:rPr>
            <w:rFonts w:ascii="Times" w:eastAsia="Cambria" w:hAnsi="Times" w:cs="Times New Roman"/>
          </w:rPr>
          <w:t xml:space="preserve">One benefit of </w:t>
        </w:r>
        <w:proofErr w:type="gramStart"/>
        <w:r>
          <w:rPr>
            <w:rFonts w:ascii="Times" w:eastAsia="Cambria" w:hAnsi="Times" w:cs="Times New Roman"/>
          </w:rPr>
          <w:t>bench::</w:t>
        </w:r>
        <w:proofErr w:type="gramEnd"/>
        <w:r>
          <w:rPr>
            <w:rFonts w:ascii="Times" w:eastAsia="Cambria" w:hAnsi="Times" w:cs="Times New Roman"/>
          </w:rPr>
          <w:t>mark over microbenchmark is that bench reports memory allocations as well as timings, similar to data shown in profvis. Through benchmarking we found</w:t>
        </w:r>
        <w:r w:rsidRPr="005C6BD8">
          <w:rPr>
            <w:rFonts w:ascii="Times" w:eastAsia="Cambria" w:hAnsi="Times" w:cs="Times New Roman"/>
          </w:rPr>
          <w:t xml:space="preserve"> that </w:t>
        </w:r>
        <w:r>
          <w:rPr>
            <w:rFonts w:ascii="Times" w:eastAsia="Cambria" w:hAnsi="Times" w:cs="Times New Roman"/>
          </w:rPr>
          <w:t>for</w:t>
        </w:r>
        <w:r w:rsidRPr="005C6BD8">
          <w:rPr>
            <w:rFonts w:ascii="Times" w:eastAsia="Cambria" w:hAnsi="Times" w:cs="Times New Roman"/>
          </w:rPr>
          <w:t xml:space="preserve"> some systems/configurations the use of the </w:t>
        </w:r>
        <w:proofErr w:type="gramStart"/>
        <w:r w:rsidRPr="005C6BD8">
          <w:rPr>
            <w:rFonts w:ascii="Times" w:eastAsia="Cambria" w:hAnsi="Times" w:cs="Times New Roman"/>
          </w:rPr>
          <w:t>“::</w:t>
        </w:r>
        <w:proofErr w:type="gramEnd"/>
        <w:r w:rsidRPr="005C6BD8">
          <w:rPr>
            <w:rFonts w:ascii="Times" w:eastAsia="Cambria" w:hAnsi="Times" w:cs="Times New Roman"/>
          </w:rPr>
          <w:t xml:space="preserve">” operator, as opposed to importing a package, caused a noticeable performance hit. Also widely known </w:t>
        </w:r>
        <w:r>
          <w:rPr>
            <w:rFonts w:ascii="Times" w:eastAsia="Cambria" w:hAnsi="Times" w:cs="Times New Roman"/>
          </w:rPr>
          <w:fldChar w:fldCharType="begin"/>
        </w:r>
        <w:r>
          <w:rPr>
            <w:rFonts w:ascii="Times" w:eastAsia="Cambria" w:hAnsi="Times" w:cs="Times New Roman"/>
          </w:rPr>
          <w:instrText xml:space="preserve"> ADDIN ZOTERO_ITEM CSL_CITATION {"citationID":"XPGcLxTA","properties":{"formattedCitation":"(Gillespie &amp; Lovelace, 2017)","plainCitation":"(Gillespie &amp; Lovelace, 2017)","noteIndex":0},"citationItems":[{"id":2119,"uris":["http://zotero.org/users/2180197/items/XZQKIZ8P"],"uri":["http://zotero.org/users/2180197/items/XZQKIZ8P"],"itemData":{"id":2119,"type":"book","title":"Efficient R Programming: A Practical Guide to Smarter Programming","publisher":"O'Reilly Media","publisher-place":"Sebastopol, CA","number-of-pages":"222","edition":"1 edition","event-place":"Sebastopol, CA","abstract":"There are many excellent R resources for visualization, data science, and package development. Hundreds of scattered vignettes, web pages, and forums explain how to use R in particular domains. But little has been written on how to simply make R work effectively—until now. This hands-on book teaches novices and experienced R users how to write efficient R code.Drawing on years of experience teaching R courses, authors Colin Gillespie and Robin Lovelace provide practical advice on a range of topics—from optimizing the set-up of RStudio to leveraging C++—that make this book a useful addition to any R user’s bookshelf. Academics, business users, and programmers from a wide range of backgrounds stand to benefit from the guidance in Efficient R Programming.Get advice for setting up an R programming environmentExplore general programming concepts and R coding techniquesUnderstand the ingredients of an efficient R workflowLearn how to efficiently read and write data in RDive into data carpentry—the vital skill for cleaning raw dataOptimize your code with profiling, standard tricks, and other methodsDetermine your hardware capabilities for handling R computationMaximize the benefits of collaborative R programmingAccelerate your transition from R hacker to R programmer","URL":"https://csgillespie.github.io/efficientR/","ISBN":"978-1-4919-5078-4","shortTitle":"Efficient R Programming","language":"English","author":[{"family":"Gillespie","given":"Colin"},{"family":"Lovelace","given":"Robin"}],"issued":{"date-parts":[["2017",1,2]]}}}],"schema":"https://github.com/citation-style-language/schema/raw/master/csl-citation.json"}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(Gillespie &amp; Lovelace, 2017)</w:t>
        </w:r>
        <w:r>
          <w:rPr>
            <w:rFonts w:ascii="Times" w:eastAsia="Cambria" w:hAnsi="Times" w:cs="Times New Roman"/>
          </w:rPr>
          <w:fldChar w:fldCharType="end"/>
        </w:r>
        <w:r>
          <w:rPr>
            <w:rFonts w:ascii="Times" w:eastAsia="Cambria" w:hAnsi="Times" w:cs="Times New Roman"/>
          </w:rPr>
          <w:t xml:space="preserve"> </w:t>
        </w:r>
        <w:r w:rsidRPr="005C6BD8">
          <w:rPr>
            <w:rFonts w:ascii="Times" w:eastAsia="Cambria" w:hAnsi="Times" w:cs="Times New Roman"/>
          </w:rPr>
          <w:t xml:space="preserve">and found to be applicable here is that the use of matrices are preferred for performance reasons over data.frame or tibbles. Matrices do have different functionality which can require some re-work when converting from one to another. Another key point found is that an “env” with no parent </w:t>
        </w:r>
        <w:r w:rsidRPr="005C6BD8">
          <w:rPr>
            <w:rFonts w:ascii="Times" w:eastAsia="Cambria" w:hAnsi="Times" w:cs="Times New Roman"/>
          </w:rPr>
          <w:lastRenderedPageBreak/>
          <w:t>environment is significantly faster (up to 50x) than one with a parent env. In the end, optimization efforts resulted in reducing run time by 80%.</w:t>
        </w:r>
      </w:ins>
    </w:p>
    <w:p w14:paraId="47523D5E" w14:textId="77777777" w:rsidR="00490AF5" w:rsidRPr="005C6BD8" w:rsidRDefault="00490AF5" w:rsidP="00490AF5">
      <w:pPr>
        <w:rPr>
          <w:ins w:id="955" w:author="Russell, Seth" w:date="2018-12-15T19:12:00Z"/>
          <w:rFonts w:ascii="Times" w:eastAsia="Cambria" w:hAnsi="Times" w:cs="Times New Roman"/>
        </w:rPr>
      </w:pPr>
    </w:p>
    <w:p w14:paraId="3909293F" w14:textId="77777777" w:rsidR="00490AF5" w:rsidRDefault="00490AF5" w:rsidP="00490AF5">
      <w:pPr>
        <w:rPr>
          <w:ins w:id="956" w:author="Russell, Seth" w:date="2018-12-15T19:12:00Z"/>
          <w:rFonts w:ascii="Times" w:eastAsia="Cambria" w:hAnsi="Times" w:cs="Times New Roman"/>
        </w:rPr>
      </w:pPr>
      <w:ins w:id="957" w:author="Russell, Seth" w:date="2018-12-15T19:12:00Z">
        <w:r w:rsidRPr="005C6BD8">
          <w:rPr>
            <w:rFonts w:ascii="Times" w:eastAsia="Cambria" w:hAnsi="Times" w:cs="Times New Roman"/>
          </w:rPr>
          <w:t xml:space="preserve">One limitation with R profiling tools is that if the code to be profiled executes C++ code, you will get no visibility into what is happening once the switch from R to C++ has occurred. As shown in </w:t>
        </w:r>
        <w:r>
          <w:rPr>
            <w:rFonts w:ascii="Times" w:eastAsia="Cambria" w:hAnsi="Times" w:cs="Times New Roman"/>
          </w:rPr>
          <w:t>Figure 7</w:t>
        </w:r>
        <w:r w:rsidRPr="005C6BD8">
          <w:rPr>
            <w:rFonts w:ascii="Times" w:eastAsia="Cambria" w:hAnsi="Times" w:cs="Times New Roman"/>
          </w:rPr>
          <w:t xml:space="preserve">, visibility into timing and memory allocation stops at </w:t>
        </w:r>
        <w:proofErr w:type="gramStart"/>
        <w:r w:rsidRPr="005C6BD8">
          <w:rPr>
            <w:rFonts w:ascii="Times" w:eastAsia="Cambria" w:hAnsi="Times" w:cs="Times New Roman"/>
          </w:rPr>
          <w:t>the .Call</w:t>
        </w:r>
        <w:proofErr w:type="gramEnd"/>
        <w:r>
          <w:rPr>
            <w:rFonts w:ascii="Times" w:eastAsia="Cambria" w:hAnsi="Times" w:cs="Times New Roman"/>
          </w:rPr>
          <w:t>()</w:t>
        </w:r>
        <w:r w:rsidRPr="005C6BD8">
          <w:rPr>
            <w:rFonts w:ascii="Times" w:eastAsia="Cambria" w:hAnsi="Times" w:cs="Times New Roman"/>
          </w:rPr>
          <w:t xml:space="preserve"> function. In order to profile C++ code, you need to use non-R specific tools such as XCode on macOS or gprof on Unix based OSes.</w:t>
        </w:r>
        <w:r>
          <w:rPr>
            <w:rFonts w:ascii="Times" w:eastAsia="Cambria" w:hAnsi="Times" w:cs="Times New Roman"/>
          </w:rPr>
          <w:t xml:space="preserve"> See “</w:t>
        </w:r>
        <w:r w:rsidRPr="00925389">
          <w:rPr>
            <w:rFonts w:ascii="Times" w:eastAsia="Cambria" w:hAnsi="Times" w:cs="Times New Roman"/>
          </w:rPr>
          <w:t>R_with_C++_profiling.md</w:t>
        </w:r>
        <w:r>
          <w:rPr>
            <w:rFonts w:ascii="Times" w:eastAsia="Cambria" w:hAnsi="Times" w:cs="Times New Roman"/>
          </w:rPr>
          <w:t>” in our source code repository for some guidance on this topic.</w:t>
        </w:r>
      </w:ins>
    </w:p>
    <w:p w14:paraId="2F803785" w14:textId="77777777" w:rsidR="00490AF5" w:rsidRDefault="00490AF5" w:rsidP="00490AF5">
      <w:pPr>
        <w:rPr>
          <w:ins w:id="958" w:author="Russell, Seth" w:date="2018-12-15T19:12:00Z"/>
          <w:rFonts w:ascii="Times" w:eastAsia="Cambria" w:hAnsi="Times" w:cs="Times New Roman"/>
        </w:rPr>
      </w:pPr>
    </w:p>
    <w:p w14:paraId="64DEB6CA" w14:textId="77777777" w:rsidR="00490AF5" w:rsidRDefault="00490AF5" w:rsidP="00490AF5">
      <w:pPr>
        <w:rPr>
          <w:ins w:id="959" w:author="Russell, Seth" w:date="2018-12-15T19:12:00Z"/>
          <w:rFonts w:ascii="Times" w:eastAsia="Cambria" w:hAnsi="Times" w:cs="Times New Roman"/>
        </w:rPr>
      </w:pPr>
      <w:ins w:id="960" w:author="Russell, Seth" w:date="2018-12-15T19:12:00Z">
        <w:r w:rsidRPr="005C6BD8">
          <w:rPr>
            <w:rFonts w:ascii="Times" w:eastAsia="Cambria" w:hAnsi="Times" w:cs="Times New Roman"/>
          </w:rPr>
          <w:t>Some general lessons learned from profiling and benchmarking:</w:t>
        </w:r>
      </w:ins>
    </w:p>
    <w:p w14:paraId="4F175C8B" w14:textId="77777777" w:rsidR="00490AF5" w:rsidRPr="005C6BD8" w:rsidRDefault="00490AF5" w:rsidP="00490AF5">
      <w:pPr>
        <w:rPr>
          <w:ins w:id="961" w:author="Russell, Seth" w:date="2018-12-15T19:12:00Z"/>
          <w:rFonts w:ascii="Times" w:eastAsia="Cambria" w:hAnsi="Times" w:cs="Times New Roman"/>
        </w:rPr>
      </w:pPr>
    </w:p>
    <w:p w14:paraId="4E460F52" w14:textId="77777777" w:rsidR="00490AF5" w:rsidRPr="005C6BD8" w:rsidRDefault="00490AF5" w:rsidP="00490AF5">
      <w:pPr>
        <w:numPr>
          <w:ilvl w:val="0"/>
          <w:numId w:val="9"/>
        </w:numPr>
        <w:contextualSpacing w:val="0"/>
        <w:rPr>
          <w:ins w:id="962" w:author="Russell, Seth" w:date="2018-12-15T19:12:00Z"/>
          <w:rFonts w:ascii="Times" w:eastAsia="Cambria" w:hAnsi="Times" w:cs="Times New Roman"/>
        </w:rPr>
      </w:pPr>
      <w:ins w:id="963" w:author="Russell, Seth" w:date="2018-12-15T19:12:00Z">
        <w:r w:rsidRPr="005C6BD8">
          <w:rPr>
            <w:rFonts w:ascii="Times" w:eastAsia="Cambria" w:hAnsi="Times" w:cs="Times New Roman"/>
          </w:rPr>
          <w:t xml:space="preserve">“Beware the dangers of premature optimization of your code. Your first duty is to create clear, correct code.”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(Knuth, 1974; Burns, 2012)</w:t>
        </w:r>
        <w:r w:rsidRPr="005C6BD8">
          <w:rPr>
            <w:rFonts w:ascii="Times" w:eastAsia="Cambria" w:hAnsi="Times" w:cs="Times New Roman"/>
          </w:rPr>
          <w:fldChar w:fldCharType="end"/>
        </w:r>
        <w:r w:rsidRPr="005C6BD8">
          <w:rPr>
            <w:rFonts w:ascii="Times" w:eastAsia="Cambria" w:hAnsi="Times" w:cs="Times New Roman"/>
          </w:rPr>
          <w: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t>
        </w:r>
      </w:ins>
    </w:p>
    <w:p w14:paraId="70C699EC" w14:textId="77777777" w:rsidR="00490AF5" w:rsidRPr="005C6BD8" w:rsidRDefault="00490AF5" w:rsidP="00490AF5">
      <w:pPr>
        <w:numPr>
          <w:ilvl w:val="0"/>
          <w:numId w:val="9"/>
        </w:numPr>
        <w:contextualSpacing w:val="0"/>
        <w:rPr>
          <w:ins w:id="964" w:author="Russell, Seth" w:date="2018-12-15T19:12:00Z"/>
          <w:rFonts w:ascii="Times" w:eastAsia="Cambria" w:hAnsi="Times" w:cs="Times New Roman"/>
        </w:rPr>
      </w:pPr>
      <w:ins w:id="965" w:author="Russell, Seth" w:date="2018-12-15T19:12:00Z">
        <w:r w:rsidRPr="005C6BD8">
          <w:rPr>
            <w:rFonts w:ascii="Times" w:eastAsia="Cambria" w:hAnsi="Times" w:cs="Times New Roman"/>
          </w:rPr>
          <w:t>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w:t>
        </w:r>
        <w:r>
          <w:rPr>
            <w:rFonts w:ascii="Times" w:eastAsia="Cambria" w:hAnsi="Times" w:cs="Times New Roman"/>
          </w:rPr>
          <w:t xml:space="preserve"> </w:t>
        </w:r>
        <w:r>
          <w:rPr>
            <w:rFonts w:ascii="Times" w:eastAsia="Cambria" w:hAnsi="Times" w:cs="Times New Roman"/>
          </w:rPr>
          <w:fldChar w:fldCharType="begin"/>
        </w:r>
        <w:r>
          <w:rPr>
            <w:rFonts w:ascii="Times" w:eastAsia="Cambria" w:hAnsi="Times" w:cs="Times New Roman"/>
          </w:rPr>
          <w:instrText xml:space="preserve"> ADDIN ZOTERO_ITEM CSL_CITATION {"citationID":"P1mbOoFb","properties":{"formattedCitation":"(Kelleher &amp; Pausch, 2005; Jones &amp; Bonsignour, 2011)","plainCitation":"(Kelleher &amp; Pausch, 2005; Jones &amp; Bonsignour, 2011)","noteIndex":0},"citationItems":[{"id":2113,"uris":["http://zotero.org/users/2180197/items/KQLIH6HQ"],"uri":["http://zotero.org/users/2180197/items/KQLIH6HQ"],"itemData":{"id":2113,"type":"article-journal","title":"Lowering the Barriers to Programming: A Taxonomy of Programming Environments and Languages for Novice Programmers","container-title":"ACM Comput. Surv.","page":"83–137","volume":"37","issue":"2","source":"ACM Digital Library","abstract":"Since the early 1960's, researchers have built a number of programming languages and environments with the intention of making programming accessible to a larger number of people. This article presents a taxonomy of languages and environments designed to make programming more accessible to novice programmers of all ages. The systems are organized by their primary goal, either to teach programming or to use programming to empower their users, and then, by each system's authors' approach, to making learning to program easier for novice programmers. The article explains all categories in the taxonomy, provides a brief description of the systems in each category, and suggests some avenues for future work in novice programming environments and languages.","URL":"http://doi.acm.org/10.1145/1089733.1089734","DOI":"10.1145/1089733.1089734","ISSN":"0360-0300","shortTitle":"Lowering the Barriers to Programming","author":[{"family":"Kelleher","given":"Caitlin"},{"family":"Pausch","given":"Randy"}],"issued":{"date-parts":[["2005",6]]},"accessed":{"date-parts":[["2018",12,13]]}}},{"id":2115,"uris":["http://zotero.org/users/2180197/items/P7499USH"],"uri":["http://zotero.org/users/2180197/items/P7499USH"],"itemData":{"id":2115,"type":"book","title":"The Economics of Software Quality","publisher":"Addison-Wesley Professional","edition":"1st","source":"ACM Digital Library","abstract":"Whether consulting, working on projects, or teaching, whenever I need credible, detailed, relevant metrics and insights into the current capabilities and performance of the software engineering profession, I always turn first to Capers Jones work. In this important new book, he and Olivier Bonsignour make the hard-headed, bottom-line, economic case, with facts and data, about why software quality is so important. I know Ill turn to this excellent reference again and again. Rex Black, President, RBCS Poor quality continues to bedevil large-scale development projects, but few software leaders and practitioners know how to measure quality, select quality best practices, or cost-justify their usage. In The Economics of Software Quality, leading software quality experts Capers Jones and Olivier Bonsignour show how to systematically measure the economic impact of quality and how to use this information to deliver far more business value. Using empirical data from hundreds of software organizations, Jones and Bonsignour show how integrated inspection, structural quality measurement, static analysis, and testing can achieve defect removal rates exceeding 95 percent. They offer innovative guidance for predicting and measuring defects and quality; choosing defect prevention, pre-test defect removal, and testing methods; and optimizing post-release defect reporting and repair. This book will help you Move beyond functional quality to quantify non-functional and structural quality Prove that improved software quality translates into strongly positive ROI and greatly reduced TCO Drive better results from current investments in Quality Assurance and Testing Use quality improvement techniques to stay on schedule and on budget Avoid hazardous metrics that lead to poor decisions","ISBN":"978-0-13-258220-9","author":[{"family":"Jones","given":"Capers"},{"family":"Bonsignour","given":"Olivier"}],"issued":{"date-parts":[["2011"]]}}}],"schema":"https://github.com/citation-style-language/schema/raw/master/csl-citation.json"}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(Kelleher &amp; Pausch, 2005; Jones &amp; Bonsignour, 2011)</w:t>
        </w:r>
        <w:r>
          <w:rPr>
            <w:rFonts w:ascii="Times" w:eastAsia="Cambria" w:hAnsi="Times" w:cs="Times New Roman"/>
          </w:rPr>
          <w:fldChar w:fldCharType="end"/>
        </w:r>
        <w:r w:rsidRPr="005C6BD8">
          <w:rPr>
            <w:rFonts w:ascii="Times" w:eastAsia="Cambria" w:hAnsi="Times" w:cs="Times New Roman"/>
          </w:rPr>
          <w:t xml:space="preserve">. </w:t>
        </w:r>
      </w:ins>
    </w:p>
    <w:p w14:paraId="0E0BEA79" w14:textId="77777777" w:rsidR="00490AF5" w:rsidRPr="005C6BD8" w:rsidRDefault="00490AF5" w:rsidP="00490AF5">
      <w:pPr>
        <w:numPr>
          <w:ilvl w:val="0"/>
          <w:numId w:val="9"/>
        </w:numPr>
        <w:contextualSpacing w:val="0"/>
        <w:rPr>
          <w:ins w:id="966" w:author="Russell, Seth" w:date="2018-12-15T19:12:00Z"/>
          <w:rFonts w:ascii="Times" w:eastAsia="Cambria" w:hAnsi="Times" w:cs="Times New Roman"/>
        </w:rPr>
      </w:pPr>
      <w:ins w:id="967" w:author="Russell, Seth" w:date="2018-12-15T19:12:00Z">
        <w:r w:rsidRPr="005C6BD8">
          <w:rPr>
            <w:rFonts w:ascii="Times" w:eastAsia="Cambria" w:hAnsi="Times" w:cs="Times New Roman"/>
          </w:rPr>
          <w:t xml:space="preserve">Software timing is highly OS, compiler, and system configuration specific. What improves results greatly on one machine and configuration may actually slow performance on another machine. </w:t>
        </w:r>
        <w:r>
          <w:rPr>
            <w:rFonts w:ascii="Times" w:eastAsia="Cambria" w:hAnsi="Times" w:cs="Times New Roman"/>
          </w:rPr>
          <w:t>Once you decided to put effort into optimization, m</w:t>
        </w:r>
        <w:r w:rsidRPr="005C6BD8">
          <w:rPr>
            <w:rFonts w:ascii="Times" w:eastAsia="Cambria" w:hAnsi="Times" w:cs="Times New Roman"/>
          </w:rPr>
          <w:t xml:space="preserve">ake sure you test on a range of realistic configurations before deciding that an “improvement” is </w:t>
        </w:r>
        <w:r>
          <w:rPr>
            <w:rFonts w:ascii="Times" w:eastAsia="Cambria" w:hAnsi="Times" w:cs="Times New Roman"/>
          </w:rPr>
          <w:t xml:space="preserve">beneficial </w:t>
        </w:r>
        <w:r>
          <w:rPr>
            <w:rFonts w:ascii="Times" w:eastAsia="Cambria" w:hAnsi="Times" w:cs="Times New Roman"/>
          </w:rPr>
          <w:fldChar w:fldCharType="begin"/>
        </w:r>
        <w:r>
          <w:rPr>
            <w:rFonts w:ascii="Times" w:eastAsia="Cambria" w:hAnsi="Times" w:cs="Times New Roman"/>
          </w:rPr>
          <w:instrText xml:space="preserve"> ADDIN ZOTERO_ITEM CSL_CITATION {"citationID":"NcmRTUt3","properties":{"formattedCitation":"(Hyde, 2009)","plainCitation":"(Hyde, 2009)","noteIndex":0},"citationItems":[{"id":2116,"uris":["http://zotero.org/users/2180197/items/RWFM2AAH"],"uri":["http://zotero.org/users/2180197/items/RWFM2AAH"],"itemData":{"id":2116,"type":"article-journal","title":"The Fallacy of Premature Optimization","container-title":"Ubiquity","page":"1","volume":"2009","issue":"February","source":"dl.acm.org","URL":"http://dl.acm.org/citation.cfm?id=1569886.1513451","DOI":"10.1145/1569886.1513451","author":[{"family":"Hyde","given":"Randall"}],"issued":{"date-parts":[["2009",2,1]]},"accessed":{"date-parts":[["2018",12,14]]}}}],"schema":"https://github.com/citation-style-language/schema/raw/master/csl-citation.json"} </w:instrText>
        </w:r>
        <w:r>
          <w:rPr>
            <w:rFonts w:ascii="Times" w:eastAsia="Cambria" w:hAnsi="Times" w:cs="Times New Roman"/>
          </w:rPr>
          <w:fldChar w:fldCharType="separate"/>
        </w:r>
        <w:r>
          <w:rPr>
            <w:rFonts w:ascii="Times" w:eastAsia="Cambria" w:hAnsi="Times" w:cs="Times New Roman"/>
            <w:noProof/>
          </w:rPr>
          <w:t>(Hyde, 2009)</w:t>
        </w:r>
        <w:r>
          <w:rPr>
            <w:rFonts w:ascii="Times" w:eastAsia="Cambria" w:hAnsi="Times" w:cs="Times New Roman"/>
          </w:rPr>
          <w:fldChar w:fldCharType="end"/>
        </w:r>
        <w:r>
          <w:rPr>
            <w:rFonts w:ascii="Times" w:eastAsia="Cambria" w:hAnsi="Times" w:cs="Times New Roman"/>
          </w:rPr>
          <w:t>.</w:t>
        </w:r>
      </w:ins>
    </w:p>
    <w:p w14:paraId="7A2EE19F" w14:textId="77777777" w:rsidR="00490AF5" w:rsidRDefault="00490AF5" w:rsidP="00490AF5">
      <w:pPr>
        <w:numPr>
          <w:ilvl w:val="0"/>
          <w:numId w:val="9"/>
        </w:numPr>
        <w:contextualSpacing w:val="0"/>
        <w:rPr>
          <w:ins w:id="968" w:author="Russell, Seth" w:date="2018-12-15T19:12:00Z"/>
          <w:rFonts w:ascii="Times" w:eastAsia="Cambria" w:hAnsi="Times" w:cs="Times New Roman"/>
        </w:rPr>
      </w:pPr>
      <w:ins w:id="969" w:author="Russell, Seth" w:date="2018-12-15T19:12:00Z">
        <w:r w:rsidRPr="005C6BD8">
          <w:rPr>
            <w:rFonts w:ascii="Times" w:eastAsia="Cambria" w:hAnsi="Times" w:cs="Times New Roman"/>
          </w:rPr>
          <w:t xml:space="preserve">If you’ve exhausted your options with your chosen high-level language, C++ is usually the best option for further optimization. For an excellent introduction to combining C++ with R via the library Rcpp, see </w:t>
        </w:r>
        <w:r w:rsidRPr="005C6BD8">
          <w:rPr>
            <w:rFonts w:ascii="Times" w:eastAsia="Cambria" w:hAnsi="Times" w:cs="Times New Roman"/>
          </w:rPr>
          <w:fldChar w:fldCharType="begin"/>
        </w:r>
        <w:r w:rsidRPr="005C6BD8">
          <w:rPr>
            <w:rFonts w:ascii="Times" w:eastAsia="Cambria" w:hAnsi="Times" w:cs="Times New Roman"/>
          </w:rPr>
          <w: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instrText>
        </w:r>
        <w:r w:rsidRPr="005C6BD8">
          <w:rPr>
            <w:rFonts w:ascii="Times" w:eastAsia="Cambria" w:hAnsi="Times" w:cs="Times New Roman"/>
          </w:rPr>
          <w:fldChar w:fldCharType="separate"/>
        </w:r>
        <w:r w:rsidRPr="005C6BD8">
          <w:rPr>
            <w:rFonts w:ascii="Times" w:eastAsia="Cambria" w:hAnsi="Times" w:cs="Times New Roman"/>
            <w:noProof/>
          </w:rPr>
          <w:t>(Eddelbuettel &amp; Balamuta, 201</w:t>
        </w:r>
        <w:bookmarkStart w:id="970" w:name="_GoBack"/>
        <w:bookmarkEnd w:id="970"/>
        <w:r w:rsidRPr="005C6BD8">
          <w:rPr>
            <w:rFonts w:ascii="Times" w:eastAsia="Cambria" w:hAnsi="Times" w:cs="Times New Roman"/>
            <w:noProof/>
          </w:rPr>
          <w:t>7)</w:t>
        </w:r>
        <w:r w:rsidRPr="005C6BD8">
          <w:rPr>
            <w:rFonts w:ascii="Times" w:eastAsia="Cambria" w:hAnsi="Times" w:cs="Times New Roman"/>
          </w:rPr>
          <w:fldChar w:fldCharType="end"/>
        </w:r>
        <w:r w:rsidRPr="005C6BD8">
          <w:rPr>
            <w:rFonts w:ascii="Times" w:eastAsia="Cambria" w:hAnsi="Times" w:cs="Times New Roman"/>
          </w:rPr>
          <w:t xml:space="preserve">. </w:t>
        </w:r>
      </w:ins>
    </w:p>
    <w:p w14:paraId="73927D68" w14:textId="77777777" w:rsidR="00490AF5" w:rsidRPr="005C6BD8" w:rsidRDefault="00490AF5" w:rsidP="00490AF5">
      <w:pPr>
        <w:ind w:left="720"/>
        <w:rPr>
          <w:ins w:id="971" w:author="Russell, Seth" w:date="2018-12-15T19:12:00Z"/>
          <w:rFonts w:ascii="Times" w:eastAsia="Cambria" w:hAnsi="Times" w:cs="Times New Roman"/>
        </w:rPr>
      </w:pPr>
    </w:p>
    <w:p w14:paraId="2AD20D71" w14:textId="65C8409C" w:rsidR="00490AF5" w:rsidRPr="00490AF5" w:rsidRDefault="00490AF5" w:rsidP="00490AF5">
      <w:pPr>
        <w:contextualSpacing w:val="0"/>
        <w:rPr>
          <w:ins w:id="972" w:author="Russell, Seth" w:date="2018-12-15T18:50:00Z"/>
          <w:rFonts w:ascii="Times" w:eastAsia="Cambria" w:hAnsi="Times" w:cs="Times New Roman"/>
          <w:b/>
          <w:szCs w:val="24"/>
          <w:rPrChange w:id="973" w:author="Russell, Seth" w:date="2018-12-15T19:11:00Z">
            <w:rPr>
              <w:ins w:id="974" w:author="Russell, Seth" w:date="2018-12-15T18:50:00Z"/>
            </w:rPr>
          </w:rPrChange>
        </w:rPr>
      </w:pPr>
      <w:ins w:id="975" w:author="Russell, Seth" w:date="2018-12-15T19:12:00Z">
        <w:r w:rsidRPr="005C6BD8">
          <w:rPr>
            <w:rFonts w:ascii="Times" w:eastAsia="Cambria" w:hAnsi="Times" w:cs="Times New Roman"/>
          </w:rPr>
          <w:t xml:space="preserve">For some additional information on R optimization, see </w:t>
        </w:r>
        <w:r w:rsidRPr="005C6BD8">
          <w:rPr>
            <w:rFonts w:ascii="Times" w:eastAsia="Cambria" w:hAnsi="Times" w:cs="Times New Roman"/>
          </w:rPr>
          <w:fldChar w:fldCharType="begin"/>
        </w:r>
      </w:ins>
      <w:ins w:id="976" w:author="Russell, Seth" w:date="2018-12-17T08:25:00Z">
        <w:r w:rsidR="001B60B9">
          <w:rPr>
            <w:rFonts w:ascii="Times" w:eastAsia="Cambria" w:hAnsi="Times" w:cs="Times New Roman"/>
          </w:rPr>
          <w:instrText xml:space="preserve"> ADDIN ZOTERO_ITEM CSL_CITATION {"citationID":"T4lhxtt5","properties":{"formattedCitation":"(Wickham, 2014b; Robinson, 2017)","plainCitation":"(Wickham, 2014b;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family":"Robinson","given":"Emily"}],"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instrText>
        </w:r>
      </w:ins>
      <w:ins w:id="977" w:author="Russell, Seth" w:date="2018-12-15T19:12:00Z">
        <w:r w:rsidRPr="005C6BD8">
          <w:rPr>
            <w:rFonts w:ascii="Times" w:eastAsia="Cambria" w:hAnsi="Times" w:cs="Times New Roman"/>
          </w:rPr>
          <w:fldChar w:fldCharType="separate"/>
        </w:r>
      </w:ins>
      <w:ins w:id="978" w:author="Russell, Seth" w:date="2018-12-17T08:25:00Z">
        <w:r w:rsidR="001B60B9">
          <w:rPr>
            <w:rFonts w:ascii="Times" w:eastAsia="Cambria" w:hAnsi="Times" w:cs="Times New Roman"/>
            <w:noProof/>
          </w:rPr>
          <w:t>(Wickham, 2014b; Robinson, 2017)</w:t>
        </w:r>
      </w:ins>
      <w:ins w:id="979" w:author="Russell, Seth" w:date="2018-12-15T19:12:00Z">
        <w:r w:rsidRPr="005C6BD8">
          <w:rPr>
            <w:rFonts w:ascii="Times" w:eastAsia="Cambria" w:hAnsi="Times" w:cs="Times New Roman"/>
          </w:rPr>
          <w:fldChar w:fldCharType="end"/>
        </w:r>
        <w:r w:rsidRPr="005C6BD8">
          <w:rPr>
            <w:rFonts w:ascii="Times" w:eastAsia="Cambria" w:hAnsi="Times" w:cs="Times New Roman"/>
          </w:rPr>
          <w:t>.</w:t>
        </w:r>
      </w:ins>
    </w:p>
    <w:p w14:paraId="6D224165" w14:textId="77777777" w:rsidR="00A80936" w:rsidRPr="005C6BD8" w:rsidRDefault="00A80936" w:rsidP="00A80936">
      <w:pPr>
        <w:contextualSpacing w:val="0"/>
        <w:rPr>
          <w:rFonts w:ascii="Times" w:eastAsia="Cambria" w:hAnsi="Times" w:cs="Times New Roman"/>
          <w:szCs w:val="24"/>
        </w:rPr>
      </w:pPr>
    </w:p>
    <w:p w14:paraId="253E6E2F" w14:textId="07D6BC45" w:rsidR="005C6BD8" w:rsidRPr="005C6BD8" w:rsidDel="00182F59" w:rsidRDefault="005C6BD8" w:rsidP="004B4B30">
      <w:pPr>
        <w:pStyle w:val="Heading2"/>
        <w:rPr>
          <w:del w:id="980" w:author="Russell, Seth" w:date="2018-12-11T14:04:00Z"/>
        </w:rPr>
        <w:pPrChange w:id="981" w:author="Russell, Seth" w:date="2018-12-17T08:24:00Z">
          <w:pPr>
            <w:contextualSpacing w:val="0"/>
          </w:pPr>
        </w:pPrChange>
      </w:pPr>
      <w:del w:id="982" w:author="Russell, Seth" w:date="2018-12-11T14:04:00Z">
        <w:r w:rsidRPr="005C6BD8" w:rsidDel="00182F59">
          <w:delText>IDENTIFY AND VALIDATE PERFORMANCE TARGET</w:delText>
        </w:r>
      </w:del>
    </w:p>
    <w:p w14:paraId="538F9FE8" w14:textId="6E6A1615" w:rsidR="002D08F9" w:rsidDel="00182F59" w:rsidRDefault="002D08F9" w:rsidP="004B4B30">
      <w:pPr>
        <w:pStyle w:val="Heading2"/>
        <w:rPr>
          <w:del w:id="983" w:author="Russell, Seth" w:date="2018-12-11T14:04:00Z"/>
          <w:rFonts w:ascii="Times" w:hAnsi="Times" w:cs="Times New Roman"/>
        </w:rPr>
        <w:pPrChange w:id="984" w:author="Russell, Seth" w:date="2018-12-17T08:24:00Z">
          <w:pPr>
            <w:contextualSpacing w:val="0"/>
          </w:pPr>
        </w:pPrChange>
      </w:pPr>
      <w:del w:id="985" w:author="Russell, Seth" w:date="2018-12-11T14:04:00Z">
        <w:r w:rsidRPr="005C6BD8" w:rsidDel="00182F59">
          <w:rPr>
            <w:rFonts w:ascii="Times" w:hAnsi="Times" w:cs="Times New Roman"/>
          </w:rPr>
          <w:delText>The first step to software optimization is to understand the functional and non-functional requirements of the software being built. Based on expected input, output, and platform the software will be run on, one can make a decision as to what is good enough for the software being developed.  A pragmatic approach is best – do not spend time optim</w:delText>
        </w:r>
        <w:r w:rsidR="005C6BD8" w:rsidDel="00182F59">
          <w:rPr>
            <w:rFonts w:ascii="Times" w:hAnsi="Times" w:cs="Times New Roman"/>
          </w:rPr>
          <w:delText>izing if it does not add value.</w:delText>
        </w:r>
      </w:del>
    </w:p>
    <w:p w14:paraId="4A2D6927" w14:textId="76DE130B" w:rsidR="005C6BD8" w:rsidRPr="005C6BD8" w:rsidDel="00182F59" w:rsidRDefault="005C6BD8" w:rsidP="004B4B30">
      <w:pPr>
        <w:pStyle w:val="Heading2"/>
        <w:rPr>
          <w:del w:id="986" w:author="Russell, Seth" w:date="2018-12-11T14:04:00Z"/>
          <w:rFonts w:ascii="Times" w:hAnsi="Times" w:cs="Times New Roman"/>
        </w:rPr>
        <w:pPrChange w:id="987" w:author="Russell, Seth" w:date="2018-12-17T08:24:00Z">
          <w:pPr>
            <w:contextualSpacing w:val="0"/>
          </w:pPr>
        </w:pPrChange>
      </w:pPr>
    </w:p>
    <w:p w14:paraId="47F65CA0" w14:textId="0045922D" w:rsidR="002D08F9" w:rsidDel="00182F59" w:rsidRDefault="002D08F9" w:rsidP="004B4B30">
      <w:pPr>
        <w:pStyle w:val="Heading2"/>
        <w:rPr>
          <w:del w:id="988" w:author="Russell, Seth" w:date="2018-12-11T14:04:00Z"/>
          <w:rFonts w:ascii="Times" w:hAnsi="Times" w:cs="Times New Roman"/>
        </w:rPr>
        <w:pPrChange w:id="989" w:author="Russell, Seth" w:date="2018-12-17T08:24:00Z">
          <w:pPr>
            <w:contextualSpacing w:val="0"/>
          </w:pPr>
        </w:pPrChange>
      </w:pPr>
      <w:del w:id="990" w:author="Russell, Seth" w:date="2018-12-11T14:04:00Z">
        <w:r w:rsidRPr="005C6BD8" w:rsidDel="00182F59">
          <w:rPr>
            <w:rFonts w:ascii="Times" w:hAnsi="Times" w:cs="Times New Roman"/>
          </w:rPr>
          <w:delText xml:space="preserve">The Python Foundation’s Python language wiki provides excellent high-level advice </w:delText>
        </w:r>
        <w:r w:rsidRPr="005C6BD8" w:rsidDel="00182F59">
          <w:rPr>
            <w:rFonts w:ascii="Times" w:hAnsi="Times" w:cs="Times New Roman"/>
          </w:rPr>
          <w:fldChar w:fldCharType="begin"/>
        </w:r>
      </w:del>
      <w:del w:id="991" w:author="Russell, Seth" w:date="2018-11-07T13:51:00Z">
        <w:r w:rsidRPr="005C6BD8" w:rsidDel="00D70116">
          <w:rPr>
            <w:rFonts w:ascii="Times" w:hAnsi="Times" w:cs="Times New Roman"/>
          </w:rPr>
          <w:delInstrText xml:space="preserve"> ADDIN ZOTERO_ITEM CSL_CITATION {"citationID":"SULFIkUa","properties":{"formattedCitation":"({\\i{}Performance Tips})","plainCitation":"(Performance Tips)","noteIndex":0},"citationItems":[{"id":1692,"uris":["http://zotero.org/users/2180197/items/M2ABIBLP"],"uri":["http://zotero.org/users/2180197/items/M2ABIBLP"],"itemData":{"id":1692,"type":"book","title":"Performance Tips","URL":"https://wiki.python.org/moin/PythonSpeed/PerformanceTips"}}],"schema":"https://github.com/citation-style-language/schema/raw/master/csl-citation.json"} </w:delInstrText>
        </w:r>
      </w:del>
      <w:del w:id="992" w:author="Russell, Seth" w:date="2018-12-11T14:04:00Z">
        <w:r w:rsidRPr="005C6BD8" w:rsidDel="00182F59">
          <w:rPr>
            <w:rFonts w:ascii="Times" w:hAnsi="Times" w:cs="Times New Roman"/>
          </w:rPr>
          <w:fldChar w:fldCharType="separate"/>
        </w:r>
      </w:del>
      <w:del w:id="993" w:author="Russell, Seth" w:date="2018-11-07T13:51:00Z">
        <w:r w:rsidRPr="009D01E6" w:rsidDel="00D70116">
          <w:rPr>
            <w:rFonts w:ascii="Times" w:hAnsi="Times" w:cs="Times New Roman"/>
          </w:rPr>
          <w:delText>(</w:delText>
        </w:r>
        <w:r w:rsidRPr="00271BA6" w:rsidDel="00D70116">
          <w:rPr>
            <w:rFonts w:ascii="Times" w:hAnsi="Times" w:cs="Times New Roman"/>
            <w:i/>
            <w:iCs/>
          </w:rPr>
          <w:delText>Performance Tips</w:delText>
        </w:r>
        <w:r w:rsidRPr="00271BA6" w:rsidDel="00D70116">
          <w:rPr>
            <w:rFonts w:ascii="Times" w:hAnsi="Times" w:cs="Times New Roman"/>
          </w:rPr>
          <w:delText>)</w:delText>
        </w:r>
      </w:del>
      <w:del w:id="994" w:author="Russell, Seth" w:date="2018-12-11T14:04:00Z">
        <w:r w:rsidRPr="005C6BD8" w:rsidDel="00182F59">
          <w:rPr>
            <w:rFonts w:ascii="Times" w:hAnsi="Times" w:cs="Times New Roman"/>
          </w:rPr>
          <w:fldChar w:fldCharType="end"/>
        </w:r>
        <w:r w:rsidRPr="005C6BD8" w:rsidDel="00182F59">
          <w:rPr>
            <w:rFonts w:ascii="Times" w:hAnsi="Times" w:cs="Times New Roman"/>
          </w:rPr>
          <w:delText>: First get the software working correctly, test to see if it is correct, profile the application if it is slow, and lastly optimize based on the results of code profiling. If necessary, repeat multiple cycles of testing, profiling, and optimization phases.</w:delText>
        </w:r>
      </w:del>
    </w:p>
    <w:p w14:paraId="0B9EBC6F" w14:textId="080577DB" w:rsidR="005C6BD8" w:rsidRPr="005C6BD8" w:rsidDel="00182F59" w:rsidRDefault="005C6BD8" w:rsidP="004B4B30">
      <w:pPr>
        <w:pStyle w:val="Heading2"/>
        <w:rPr>
          <w:del w:id="995" w:author="Russell, Seth" w:date="2018-12-11T14:04:00Z"/>
          <w:rFonts w:ascii="Times" w:hAnsi="Times" w:cs="Times New Roman"/>
        </w:rPr>
        <w:pPrChange w:id="996" w:author="Russell, Seth" w:date="2018-12-17T08:24:00Z">
          <w:pPr>
            <w:contextualSpacing w:val="0"/>
          </w:pPr>
        </w:pPrChange>
      </w:pPr>
    </w:p>
    <w:p w14:paraId="514C3BB1" w14:textId="55393E39" w:rsidR="002D08F9" w:rsidDel="00182F59" w:rsidRDefault="002D08F9" w:rsidP="004B4B30">
      <w:pPr>
        <w:pStyle w:val="Heading2"/>
        <w:rPr>
          <w:del w:id="997" w:author="Russell, Seth" w:date="2018-12-11T14:04:00Z"/>
          <w:rFonts w:ascii="Times" w:hAnsi="Times" w:cs="Times New Roman"/>
        </w:rPr>
        <w:pPrChange w:id="998" w:author="Russell, Seth" w:date="2018-12-17T08:24:00Z">
          <w:pPr>
            <w:contextualSpacing w:val="0"/>
          </w:pPr>
        </w:pPrChange>
      </w:pPr>
      <w:del w:id="999" w:author="Russell, Seth" w:date="2018-12-11T14:04:00Z">
        <w:r w:rsidRPr="005C6BD8" w:rsidDel="00182F59">
          <w:rPr>
            <w:rFonts w:ascii="Times" w:hAnsi="Times" w:cs="Times New Roman"/>
          </w:rPr>
          <w:delText xml:space="preserve">Once the functional requirements have been correctly implemented and validated, a decision point is reached: decide if the software is slow and in need of evaluation and optimization. While this may seem a trivial and unnecessary step, it should not be overlooked; a careful evaluation of costs of vs benefit from an optimization effort should be evaluated before moving forward. Some methods for gathering the performance target are through an evaluation of other similar software, interdependencies of the software and its interaction with other systems, and discussion with other experts in the field. </w:delText>
        </w:r>
      </w:del>
    </w:p>
    <w:p w14:paraId="13EDF828" w14:textId="1014E681" w:rsidR="005C6BD8" w:rsidRPr="005C6BD8" w:rsidDel="00182F59" w:rsidRDefault="005C6BD8" w:rsidP="004B4B30">
      <w:pPr>
        <w:pStyle w:val="Heading2"/>
        <w:rPr>
          <w:del w:id="1000" w:author="Russell, Seth" w:date="2018-12-11T14:04:00Z"/>
          <w:rFonts w:ascii="Times" w:hAnsi="Times" w:cs="Times New Roman"/>
        </w:rPr>
        <w:pPrChange w:id="1001" w:author="Russell, Seth" w:date="2018-12-17T08:24:00Z">
          <w:pPr>
            <w:contextualSpacing w:val="0"/>
          </w:pPr>
        </w:pPrChange>
      </w:pPr>
    </w:p>
    <w:p w14:paraId="749ADFC5" w14:textId="049F54D0" w:rsidR="002D08F9" w:rsidDel="00182F59" w:rsidRDefault="002D08F9" w:rsidP="004B4B30">
      <w:pPr>
        <w:pStyle w:val="Heading2"/>
        <w:rPr>
          <w:del w:id="1002" w:author="Russell, Seth" w:date="2018-12-11T14:04:00Z"/>
          <w:rFonts w:ascii="Times" w:hAnsi="Times" w:cs="Times New Roman"/>
        </w:rPr>
        <w:pPrChange w:id="1003" w:author="Russell, Seth" w:date="2018-12-17T08:24:00Z">
          <w:pPr>
            <w:contextualSpacing w:val="0"/>
          </w:pPr>
        </w:pPrChange>
      </w:pPr>
      <w:del w:id="1004" w:author="Russell, Seth" w:date="2018-12-11T14:04:00Z">
        <w:r w:rsidRPr="005C6BD8" w:rsidDel="00182F59">
          <w:rPr>
            <w:rFonts w:ascii="Times" w:hAnsi="Times" w:cs="Times New Roman"/>
          </w:rPr>
          <w:delText xml:space="preserve">Once a performance target has been identified, development of acceptance tests for performance can begin. While performance testing is often considered an anti-pattern of testing </w:delText>
        </w:r>
        <w:r w:rsidRPr="005C6BD8" w:rsidDel="00182F59">
          <w:rPr>
            <w:rFonts w:ascii="Times" w:hAnsi="Times" w:cs="Times New Roman"/>
          </w:rPr>
          <w:fldChar w:fldCharType="begin"/>
        </w:r>
      </w:del>
      <w:del w:id="1005" w:author="Russell, Seth" w:date="2018-11-08T10:33:00Z">
        <w:r w:rsidRPr="005C6BD8" w:rsidDel="003F4355">
          <w:rPr>
            <w:rFonts w:ascii="Times" w:hAnsi="Times" w:cs="Times New Roman"/>
          </w:rPr>
          <w:delInstrText xml:space="preserve"> ADDIN ZOTERO_ITEM CSL_CITATION {"citationID":"KJHBnrKp","properties":{"formattedCitation":"(Jarkko Moilanen)","plainCitation":"(Jarkko Moilanen)","noteIndex":0},"citationItems":[{"id":1691,"uris":["http://zotero.org/users/2180197/items/BBDFEJW3"],"uri":["http://zotero.org/users/2180197/items/BBDFEJW3"],"itemData":{"id":1691,"type":"book","title":"Test Driven Development details","URL":"https://github.com/educloudalliance/educloud-development/wiki/Test-Driven-Development-details","author":[{"family":"Jarkko Moilanen","given":""}]}}],"schema":"https://github.com/citation-style-language/schema/raw/master/csl-citation.json"} </w:delInstrText>
        </w:r>
      </w:del>
      <w:del w:id="1006" w:author="Russell, Seth" w:date="2018-12-11T14:04:00Z">
        <w:r w:rsidRPr="005C6BD8" w:rsidDel="00182F59">
          <w:rPr>
            <w:rFonts w:ascii="Times" w:hAnsi="Times" w:cs="Times New Roman"/>
          </w:rPr>
          <w:fldChar w:fldCharType="separate"/>
        </w:r>
      </w:del>
      <w:del w:id="1007" w:author="Russell, Seth" w:date="2018-11-08T10:33:00Z">
        <w:r w:rsidRPr="009D01E6" w:rsidDel="003F4355">
          <w:rPr>
            <w:rFonts w:ascii="Times" w:hAnsi="Times" w:cs="Times New Roman"/>
            <w:noProof/>
          </w:rPr>
          <w:delText>(Jarkko Moilanen)</w:delText>
        </w:r>
      </w:del>
      <w:del w:id="1008" w:author="Russell, Seth" w:date="2018-12-11T14:04:00Z">
        <w:r w:rsidRPr="005C6BD8" w:rsidDel="00182F59">
          <w:rPr>
            <w:rFonts w:ascii="Times" w:hAnsi="Times" w:cs="Times New Roman"/>
          </w:rPr>
          <w:fldChar w:fldCharType="end"/>
        </w:r>
        <w:r w:rsidRPr="005C6BD8" w:rsidDel="00182F59">
          <w:rPr>
            <w:rFonts w:ascii="Times" w:hAnsi="Times" w:cs="Times New Roman"/>
          </w:rPr>
          <w:delText xml:space="preserve"> some repeatable tests should be created to track performance as development progresses. Often a ‘stress test’ or a test with greater than expected input/usage is the best way to do this. A good target is to check an order of magnitude larger input than expected. This type of testing can provide valuable insight into the performance characteristics of the software as well unearth potentials for failure due to unexpected load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{"citationID":"7MSZBl56","properties":{"formattedCitation":"(Sommerville, 2015)","plainCitation":"(Sommerville, 2015)","noteIndex":0},"citationItems":[{"id":1686,"uris":["http://zotero.org/users/2180197/items/UHH9WX9H"],"uri":["http://zotero.org/users/2180197/items/UHH9WX9H"],"itemData":{"id":1686,"type":"book","title":"Software Engineering","publisher":"Pearson","publisher-place":"Boston","number-of-pages":"816","edition":"10 edition","source":"Amazon","event-place":"Boston","abstract":"For courses in computer science and software engineering     The Fundamental Practice of Software Engineering    Software Engineering  introduces readers to the overwhelmingly important subject of software programming and development. In the past few years, computer systems have come to dominate not just our technological growth, but the foundations of our world’s major industries. This text seeks to lay out the fundamental concepts of this huge and continually growing subject area in a clear and comprehensive manner.   The Tenth Edition contains new information that highlights various technological updates of recent years, providing readers with highly relevant and current information. Sommerville’s experience in system dependability and systems engineering guides the text through a traditional plan-based approach that incorporates some novel agile methods. The text strives to teach the innovators of tomorrow how to create software that will make our world a better, safer, and more advanced place to live.","ISBN":"978-0-13-394303-0","language":"English","author":[{"family":"Sommerville","given":"Ian"}],"issued":{"date-parts":[["2015",4,3]]}}}],"schema":"https://github.com/citation-style-language/schema/raw/master/csl-citation.json"}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(Sommerville, 2015)</w:delText>
        </w:r>
        <w:r w:rsidRPr="005C6BD8" w:rsidDel="00182F59">
          <w:rPr>
            <w:rFonts w:ascii="Times" w:hAnsi="Times" w:cs="Times New Roman"/>
          </w:rPr>
          <w:fldChar w:fldCharType="end"/>
        </w:r>
        <w:r w:rsidRPr="005C6BD8" w:rsidDel="00182F59">
          <w:rPr>
            <w:rFonts w:ascii="Times" w:hAnsi="Times" w:cs="Times New Roman"/>
          </w:rPr>
          <w:delText>.</w:delText>
        </w:r>
      </w:del>
    </w:p>
    <w:p w14:paraId="2E6BBF7F" w14:textId="6F8560F0" w:rsidR="005C6BD8" w:rsidRPr="005C6BD8" w:rsidDel="00182F59" w:rsidRDefault="005C6BD8" w:rsidP="004B4B30">
      <w:pPr>
        <w:pStyle w:val="Heading2"/>
        <w:rPr>
          <w:del w:id="1009" w:author="Russell, Seth" w:date="2018-12-11T14:04:00Z"/>
          <w:rFonts w:ascii="Times" w:hAnsi="Times" w:cs="Times New Roman"/>
        </w:rPr>
        <w:pPrChange w:id="1010" w:author="Russell, Seth" w:date="2018-12-17T08:24:00Z">
          <w:pPr>
            <w:contextualSpacing w:val="0"/>
          </w:pPr>
        </w:pPrChange>
      </w:pPr>
    </w:p>
    <w:p w14:paraId="74878D09" w14:textId="06B4AA7F" w:rsidR="002D08F9" w:rsidRPr="005C6BD8" w:rsidDel="00182F59" w:rsidRDefault="002D08F9" w:rsidP="004B4B30">
      <w:pPr>
        <w:pStyle w:val="Heading2"/>
        <w:rPr>
          <w:del w:id="1011" w:author="Russell, Seth" w:date="2018-12-11T14:04:00Z"/>
          <w:rFonts w:ascii="Times" w:hAnsi="Times" w:cs="Times New Roman"/>
        </w:rPr>
        <w:pPrChange w:id="1012" w:author="Russell, Seth" w:date="2018-12-17T08:24:00Z">
          <w:pPr>
            <w:contextualSpacing w:val="0"/>
          </w:pPr>
        </w:pPrChange>
      </w:pPr>
      <w:del w:id="1013" w:author="Russell, Seth" w:date="2018-12-11T14:04:00Z">
        <w:r w:rsidRPr="005C6BD8" w:rsidDel="00182F59">
          <w:rPr>
            <w:rFonts w:ascii="Times" w:hAnsi="Times" w:cs="Times New Roman"/>
          </w:rPr>
          <w:delText>Here is an example of performance validation testing from PCCC:</w:delText>
        </w:r>
      </w:del>
    </w:p>
    <w:p w14:paraId="4AC073CE" w14:textId="5BFD7ECF" w:rsidR="005C6BD8" w:rsidDel="00182F59" w:rsidRDefault="005C6BD8" w:rsidP="004B4B30">
      <w:pPr>
        <w:pStyle w:val="Heading2"/>
        <w:rPr>
          <w:del w:id="1014" w:author="Russell, Seth" w:date="2018-12-11T14:04:00Z"/>
          <w:rFonts w:ascii="Times" w:hAnsi="Times" w:cs="Consolas"/>
        </w:rPr>
        <w:pPrChange w:id="1015" w:author="Russell, Seth" w:date="2018-12-17T08:24:00Z">
          <w:pPr>
            <w:contextualSpacing w:val="0"/>
          </w:pPr>
        </w:pPrChange>
      </w:pPr>
    </w:p>
    <w:p w14:paraId="0F3A97DF" w14:textId="6322B464" w:rsidR="002D08F9" w:rsidRPr="005C6BD8" w:rsidDel="00182F59" w:rsidRDefault="002D08F9" w:rsidP="004B4B30">
      <w:pPr>
        <w:pStyle w:val="Heading2"/>
        <w:rPr>
          <w:del w:id="1016" w:author="Russell, Seth" w:date="2018-12-11T14:04:00Z"/>
          <w:rFonts w:ascii="Consolas" w:hAnsi="Consolas" w:cs="Consolas"/>
        </w:rPr>
        <w:pPrChange w:id="1017" w:author="Russell, Seth" w:date="2018-12-17T08:24:00Z">
          <w:pPr>
            <w:ind w:left="720"/>
            <w:contextualSpacing w:val="0"/>
          </w:pPr>
        </w:pPrChange>
      </w:pPr>
      <w:del w:id="1018" w:author="Russell, Seth" w:date="2018-12-11T14:04:00Z">
        <w:r w:rsidRPr="005C6BD8" w:rsidDel="00182F59">
          <w:rPr>
            <w:rFonts w:ascii="Consolas" w:hAnsi="Consolas" w:cs="Consolas"/>
          </w:rPr>
          <w:delText>library(pccc)</w:delText>
        </w:r>
      </w:del>
    </w:p>
    <w:p w14:paraId="55E0F464" w14:textId="5BFF7CC7" w:rsidR="002D08F9" w:rsidRPr="005C6BD8" w:rsidDel="00182F59" w:rsidRDefault="002D08F9" w:rsidP="004B4B30">
      <w:pPr>
        <w:pStyle w:val="Heading2"/>
        <w:rPr>
          <w:del w:id="1019" w:author="Russell, Seth" w:date="2018-12-11T14:04:00Z"/>
          <w:rFonts w:ascii="Consolas" w:hAnsi="Consolas" w:cs="Consolas"/>
        </w:rPr>
        <w:pPrChange w:id="1020" w:author="Russell, Seth" w:date="2018-12-17T08:24:00Z">
          <w:pPr>
            <w:ind w:left="720"/>
            <w:contextualSpacing w:val="0"/>
          </w:pPr>
        </w:pPrChange>
      </w:pPr>
      <w:del w:id="1021" w:author="Russell, Seth" w:date="2018-12-11T14:04:00Z">
        <w:r w:rsidRPr="005C6BD8" w:rsidDel="00182F59">
          <w:rPr>
            <w:rFonts w:ascii="Consolas" w:hAnsi="Consolas" w:cs="Consolas"/>
          </w:rPr>
          <w:delText>rm(list=ls())</w:delText>
        </w:r>
      </w:del>
    </w:p>
    <w:p w14:paraId="320C8AE1" w14:textId="2D80DF0D" w:rsidR="002D08F9" w:rsidRPr="005C6BD8" w:rsidDel="00182F59" w:rsidRDefault="002D08F9" w:rsidP="004B4B30">
      <w:pPr>
        <w:pStyle w:val="Heading2"/>
        <w:rPr>
          <w:del w:id="1022" w:author="Russell, Seth" w:date="2018-12-11T14:04:00Z"/>
          <w:rFonts w:ascii="Consolas" w:hAnsi="Consolas" w:cs="Consolas"/>
        </w:rPr>
        <w:pPrChange w:id="1023" w:author="Russell, Seth" w:date="2018-12-17T08:24:00Z">
          <w:pPr>
            <w:ind w:left="720"/>
            <w:contextualSpacing w:val="0"/>
          </w:pPr>
        </w:pPrChange>
      </w:pPr>
      <w:del w:id="1024" w:author="Russell, Seth" w:date="2018-12-11T14:04:00Z">
        <w:r w:rsidRPr="005C6BD8" w:rsidDel="00182F59">
          <w:rPr>
            <w:rFonts w:ascii="Consolas" w:hAnsi="Consolas" w:cs="Consolas"/>
          </w:rPr>
          <w:delText>gc()</w:delText>
        </w:r>
      </w:del>
    </w:p>
    <w:p w14:paraId="26389875" w14:textId="5ED978CC" w:rsidR="002D08F9" w:rsidRPr="005C6BD8" w:rsidDel="00182F59" w:rsidRDefault="002D08F9" w:rsidP="004B4B30">
      <w:pPr>
        <w:pStyle w:val="Heading2"/>
        <w:rPr>
          <w:del w:id="1025" w:author="Russell, Seth" w:date="2018-12-11T14:04:00Z"/>
          <w:rFonts w:ascii="Consolas" w:hAnsi="Consolas" w:cs="Consolas"/>
        </w:rPr>
        <w:pPrChange w:id="1026" w:author="Russell, Seth" w:date="2018-12-17T08:24:00Z">
          <w:pPr>
            <w:ind w:left="720"/>
            <w:contextualSpacing w:val="0"/>
          </w:pPr>
        </w:pPrChange>
      </w:pPr>
      <w:del w:id="1027" w:author="Russell, Seth" w:date="2018-12-11T14:04:00Z">
        <w:r w:rsidRPr="005C6BD8" w:rsidDel="00182F59">
          <w:rPr>
            <w:rFonts w:ascii="Consolas" w:hAnsi="Consolas" w:cs="Consolas"/>
          </w:rPr>
          <w:delText>icd10_large &lt;- feather::read_feather("../icd_file_generator/icd10_sample_large.feather")</w:delText>
        </w:r>
      </w:del>
    </w:p>
    <w:p w14:paraId="643D7540" w14:textId="57FC13D5" w:rsidR="002D08F9" w:rsidRPr="005C6BD8" w:rsidDel="00182F59" w:rsidRDefault="002D08F9" w:rsidP="004B4B30">
      <w:pPr>
        <w:pStyle w:val="Heading2"/>
        <w:rPr>
          <w:del w:id="1028" w:author="Russell, Seth" w:date="2018-12-11T14:04:00Z"/>
          <w:rFonts w:ascii="Consolas" w:hAnsi="Consolas" w:cs="Consolas"/>
        </w:rPr>
        <w:pPrChange w:id="1029" w:author="Russell, Seth" w:date="2018-12-17T08:24:00Z">
          <w:pPr>
            <w:ind w:left="720"/>
            <w:contextualSpacing w:val="0"/>
          </w:pPr>
        </w:pPrChange>
      </w:pPr>
    </w:p>
    <w:p w14:paraId="24C813A9" w14:textId="7D3ABE7C" w:rsidR="002D08F9" w:rsidRPr="005C6BD8" w:rsidDel="00182F59" w:rsidRDefault="002D08F9" w:rsidP="004B4B30">
      <w:pPr>
        <w:pStyle w:val="Heading2"/>
        <w:rPr>
          <w:del w:id="1030" w:author="Russell, Seth" w:date="2018-12-11T14:04:00Z"/>
          <w:rFonts w:ascii="Consolas" w:hAnsi="Consolas" w:cs="Consolas"/>
        </w:rPr>
        <w:pPrChange w:id="1031" w:author="Russell, Seth" w:date="2018-12-17T08:24:00Z">
          <w:pPr>
            <w:ind w:left="720"/>
            <w:contextualSpacing w:val="0"/>
          </w:pPr>
        </w:pPrChange>
      </w:pPr>
      <w:del w:id="1032" w:author="Russell, Seth" w:date="2018-12-11T14:04:00Z">
        <w:r w:rsidRPr="005C6BD8" w:rsidDel="00182F59">
          <w:rPr>
            <w:rFonts w:ascii="Consolas" w:hAnsi="Consolas" w:cs="Consolas"/>
          </w:rPr>
          <w:delText>library(microbenchmark)</w:delText>
        </w:r>
      </w:del>
    </w:p>
    <w:p w14:paraId="2AA6F417" w14:textId="17BF8743" w:rsidR="002D08F9" w:rsidRPr="005C6BD8" w:rsidDel="00182F59" w:rsidRDefault="002D08F9" w:rsidP="004B4B30">
      <w:pPr>
        <w:pStyle w:val="Heading2"/>
        <w:rPr>
          <w:del w:id="1033" w:author="Russell, Seth" w:date="2018-12-11T14:04:00Z"/>
          <w:rFonts w:ascii="Consolas" w:hAnsi="Consolas" w:cs="Consolas"/>
        </w:rPr>
        <w:pPrChange w:id="1034" w:author="Russell, Seth" w:date="2018-12-17T08:24:00Z">
          <w:pPr>
            <w:ind w:left="720"/>
            <w:contextualSpacing w:val="0"/>
          </w:pPr>
        </w:pPrChange>
      </w:pPr>
      <w:del w:id="1035" w:author="Russell, Seth" w:date="2018-12-11T14:04:00Z">
        <w:r w:rsidRPr="005C6BD8" w:rsidDel="00182F59">
          <w:rPr>
            <w:rFonts w:ascii="Consolas" w:hAnsi="Consolas" w:cs="Consolas"/>
          </w:rPr>
          <w:delText>microbenchmark(</w:delText>
        </w:r>
      </w:del>
    </w:p>
    <w:p w14:paraId="61EEEAF3" w14:textId="16A5B5D1" w:rsidR="002D08F9" w:rsidRPr="005C6BD8" w:rsidDel="00182F59" w:rsidRDefault="002D08F9" w:rsidP="004B4B30">
      <w:pPr>
        <w:pStyle w:val="Heading2"/>
        <w:rPr>
          <w:del w:id="1036" w:author="Russell, Seth" w:date="2018-12-11T14:04:00Z"/>
          <w:rFonts w:ascii="Consolas" w:hAnsi="Consolas" w:cs="Consolas"/>
        </w:rPr>
        <w:pPrChange w:id="1037" w:author="Russell, Seth" w:date="2018-12-17T08:24:00Z">
          <w:pPr>
            <w:ind w:left="720"/>
            <w:contextualSpacing w:val="0"/>
          </w:pPr>
        </w:pPrChange>
      </w:pPr>
      <w:del w:id="1038" w:author="Russell, Seth" w:date="2018-12-11T14:04:00Z">
        <w:r w:rsidRPr="005C6BD8" w:rsidDel="00182F59">
          <w:rPr>
            <w:rFonts w:ascii="Consolas" w:hAnsi="Consolas" w:cs="Consolas"/>
          </w:rPr>
          <w:delText>ccc(icd10_large[1:10000, c(1:45)], # get id, dx, and pc columns</w:delText>
        </w:r>
      </w:del>
    </w:p>
    <w:p w14:paraId="25B848E4" w14:textId="2F4EAFAA" w:rsidR="002D08F9" w:rsidRPr="005C6BD8" w:rsidDel="00182F59" w:rsidRDefault="002D08F9" w:rsidP="004B4B30">
      <w:pPr>
        <w:pStyle w:val="Heading2"/>
        <w:rPr>
          <w:del w:id="1039" w:author="Russell, Seth" w:date="2018-12-11T14:04:00Z"/>
          <w:rFonts w:ascii="Consolas" w:hAnsi="Consolas" w:cs="Consolas"/>
        </w:rPr>
        <w:pPrChange w:id="1040" w:author="Russell, Seth" w:date="2018-12-17T08:24:00Z">
          <w:pPr>
            <w:ind w:left="720"/>
            <w:contextualSpacing w:val="0"/>
          </w:pPr>
        </w:pPrChange>
      </w:pPr>
      <w:del w:id="1041" w:author="Russell, Seth" w:date="2018-12-11T14:04:00Z">
        <w:r w:rsidRPr="005C6BD8" w:rsidDel="00182F59">
          <w:rPr>
            <w:rFonts w:ascii="Consolas" w:hAnsi="Consolas" w:cs="Consolas"/>
          </w:rPr>
          <w:delText xml:space="preserve">               id      = id,</w:delText>
        </w:r>
      </w:del>
    </w:p>
    <w:p w14:paraId="29D119C9" w14:textId="74B594C0" w:rsidR="002D08F9" w:rsidRPr="005C6BD8" w:rsidDel="00182F59" w:rsidRDefault="002D08F9" w:rsidP="004B4B30">
      <w:pPr>
        <w:pStyle w:val="Heading2"/>
        <w:rPr>
          <w:del w:id="1042" w:author="Russell, Seth" w:date="2018-12-11T14:04:00Z"/>
          <w:rFonts w:ascii="Consolas" w:hAnsi="Consolas" w:cs="Consolas"/>
        </w:rPr>
        <w:pPrChange w:id="1043" w:author="Russell, Seth" w:date="2018-12-17T08:24:00Z">
          <w:pPr>
            <w:ind w:left="720"/>
            <w:contextualSpacing w:val="0"/>
          </w:pPr>
        </w:pPrChange>
      </w:pPr>
      <w:del w:id="1044" w:author="Russell, Seth" w:date="2018-12-11T14:04:00Z">
        <w:r w:rsidRPr="005C6BD8" w:rsidDel="00182F59">
          <w:rPr>
            <w:rFonts w:ascii="Consolas" w:hAnsi="Consolas" w:cs="Consolas"/>
          </w:rPr>
          <w:delText xml:space="preserve">               dx_cols = dplyr::starts_with("dx"),</w:delText>
        </w:r>
      </w:del>
    </w:p>
    <w:p w14:paraId="55D70E62" w14:textId="4AB318E7" w:rsidR="002D08F9" w:rsidRPr="005C6BD8" w:rsidDel="00182F59" w:rsidRDefault="002D08F9" w:rsidP="004B4B30">
      <w:pPr>
        <w:pStyle w:val="Heading2"/>
        <w:rPr>
          <w:del w:id="1045" w:author="Russell, Seth" w:date="2018-12-11T14:04:00Z"/>
          <w:rFonts w:ascii="Consolas" w:hAnsi="Consolas" w:cs="Consolas"/>
        </w:rPr>
        <w:pPrChange w:id="1046" w:author="Russell, Seth" w:date="2018-12-17T08:24:00Z">
          <w:pPr>
            <w:ind w:left="720"/>
            <w:contextualSpacing w:val="0"/>
          </w:pPr>
        </w:pPrChange>
      </w:pPr>
      <w:del w:id="1047" w:author="Russell, Seth" w:date="2018-12-11T14:04:00Z">
        <w:r w:rsidRPr="005C6BD8" w:rsidDel="00182F59">
          <w:rPr>
            <w:rFonts w:ascii="Consolas" w:hAnsi="Consolas" w:cs="Consolas"/>
          </w:rPr>
          <w:delText xml:space="preserve">               pc_cols = dplyr::starts_with("pc"),</w:delText>
        </w:r>
      </w:del>
    </w:p>
    <w:p w14:paraId="364FA1B0" w14:textId="4F36EDD6" w:rsidR="002D08F9" w:rsidRPr="005C6BD8" w:rsidDel="00182F59" w:rsidRDefault="002D08F9" w:rsidP="004B4B30">
      <w:pPr>
        <w:pStyle w:val="Heading2"/>
        <w:rPr>
          <w:del w:id="1048" w:author="Russell, Seth" w:date="2018-12-11T14:04:00Z"/>
          <w:rFonts w:ascii="Consolas" w:hAnsi="Consolas" w:cs="Consolas"/>
        </w:rPr>
        <w:pPrChange w:id="1049" w:author="Russell, Seth" w:date="2018-12-17T08:24:00Z">
          <w:pPr>
            <w:ind w:left="720"/>
            <w:contextualSpacing w:val="0"/>
          </w:pPr>
        </w:pPrChange>
      </w:pPr>
      <w:del w:id="1050" w:author="Russell, Seth" w:date="2018-12-11T14:04:00Z">
        <w:r w:rsidRPr="005C6BD8" w:rsidDel="00182F59">
          <w:rPr>
            <w:rFonts w:ascii="Consolas" w:hAnsi="Consolas" w:cs="Consolas"/>
          </w:rPr>
          <w:delText xml:space="preserve">               icdv    = 10),</w:delText>
        </w:r>
      </w:del>
    </w:p>
    <w:p w14:paraId="27FABFD8" w14:textId="38E548FD" w:rsidR="002D08F9" w:rsidRPr="005C6BD8" w:rsidDel="00182F59" w:rsidRDefault="002D08F9" w:rsidP="004B4B30">
      <w:pPr>
        <w:pStyle w:val="Heading2"/>
        <w:rPr>
          <w:del w:id="1051" w:author="Russell, Seth" w:date="2018-12-11T14:04:00Z"/>
          <w:rFonts w:ascii="Consolas" w:hAnsi="Consolas" w:cs="Consolas"/>
        </w:rPr>
        <w:pPrChange w:id="1052" w:author="Russell, Seth" w:date="2018-12-17T08:24:00Z">
          <w:pPr>
            <w:ind w:left="720"/>
            <w:contextualSpacing w:val="0"/>
          </w:pPr>
        </w:pPrChange>
      </w:pPr>
      <w:del w:id="1053" w:author="Russell, Seth" w:date="2018-12-11T14:04:00Z">
        <w:r w:rsidRPr="005C6BD8" w:rsidDel="00182F59">
          <w:rPr>
            <w:rFonts w:ascii="Consolas" w:hAnsi="Consolas" w:cs="Consolas"/>
          </w:rPr>
          <w:delText>times = 10)</w:delText>
        </w:r>
      </w:del>
    </w:p>
    <w:p w14:paraId="599E9251" w14:textId="4F2DECA6" w:rsidR="002D08F9" w:rsidRPr="005C6BD8" w:rsidDel="00182F59" w:rsidRDefault="002D08F9" w:rsidP="004B4B30">
      <w:pPr>
        <w:pStyle w:val="Heading2"/>
        <w:rPr>
          <w:del w:id="1054" w:author="Russell, Seth" w:date="2018-12-11T14:04:00Z"/>
          <w:rFonts w:ascii="Times" w:hAnsi="Times" w:cs="Consolas"/>
        </w:rPr>
        <w:pPrChange w:id="1055" w:author="Russell, Seth" w:date="2018-12-17T08:24:00Z">
          <w:pPr>
            <w:contextualSpacing w:val="0"/>
          </w:pPr>
        </w:pPrChange>
      </w:pPr>
    </w:p>
    <w:p w14:paraId="336006E4" w14:textId="66361EE0" w:rsidR="002D08F9" w:rsidDel="00182F59" w:rsidRDefault="002D08F9" w:rsidP="004B4B30">
      <w:pPr>
        <w:pStyle w:val="Heading2"/>
        <w:rPr>
          <w:del w:id="1056" w:author="Russell, Seth" w:date="2018-12-11T14:04:00Z"/>
          <w:rFonts w:ascii="Times" w:hAnsi="Times" w:cs="Times New Roman"/>
        </w:rPr>
        <w:pPrChange w:id="1057" w:author="Russell, Seth" w:date="2018-12-17T08:24:00Z">
          <w:pPr>
            <w:contextualSpacing w:val="0"/>
          </w:pPr>
        </w:pPrChange>
      </w:pPr>
      <w:del w:id="1058" w:author="Russell, Seth" w:date="2018-12-11T14:04:00Z">
        <w:r w:rsidRPr="005C6BD8" w:rsidDel="00182F59">
          <w:rPr>
            <w:rFonts w:ascii="Times" w:hAnsi="Times" w:cs="Times New Roman"/>
          </w:rPr>
          <w:delText>As runs of a software can differ significantly from one run to the next due to other software running on the system, a good starting point is to run the same test 10 times and find the mean value. R’s microbenchmark also shows median, lower and upper quartiles, min, and max. These metrics can help to identify if a test was valid and indicate a need for retesting; i.e. a large interquartile range may indicate not enough tests were run or some aspect of environment is causing performance variations.</w:delText>
        </w:r>
      </w:del>
    </w:p>
    <w:p w14:paraId="72E55AB6" w14:textId="454B58A2" w:rsidR="005C6BD8" w:rsidRPr="005C6BD8" w:rsidDel="00182F59" w:rsidRDefault="005C6BD8" w:rsidP="004B4B30">
      <w:pPr>
        <w:pStyle w:val="Heading2"/>
        <w:rPr>
          <w:del w:id="1059" w:author="Russell, Seth" w:date="2018-12-11T14:04:00Z"/>
          <w:rFonts w:ascii="Times" w:hAnsi="Times" w:cs="Times New Roman"/>
        </w:rPr>
        <w:pPrChange w:id="1060" w:author="Russell, Seth" w:date="2018-12-17T08:24:00Z">
          <w:pPr>
            <w:contextualSpacing w:val="0"/>
          </w:pPr>
        </w:pPrChange>
      </w:pPr>
    </w:p>
    <w:p w14:paraId="05F52E07" w14:textId="52F0CDBF" w:rsidR="002D08F9" w:rsidDel="00182F59" w:rsidRDefault="002D08F9" w:rsidP="004B4B30">
      <w:pPr>
        <w:pStyle w:val="Heading2"/>
        <w:rPr>
          <w:del w:id="1061" w:author="Russell, Seth" w:date="2018-12-11T14:04:00Z"/>
          <w:rFonts w:ascii="Times" w:hAnsi="Times" w:cs="Times New Roman"/>
        </w:rPr>
        <w:pPrChange w:id="1062" w:author="Russell, Seth" w:date="2018-12-17T08:24:00Z">
          <w:pPr>
            <w:contextualSpacing w:val="0"/>
          </w:pPr>
        </w:pPrChange>
      </w:pPr>
      <w:del w:id="1063" w:author="Russell, Seth" w:date="2018-12-11T14:04:00Z">
        <w:r w:rsidRPr="005C6BD8" w:rsidDel="00182F59">
          <w:rPr>
            <w:rFonts w:ascii="Times" w:hAnsi="Times" w:cs="Times New Roman"/>
          </w:rPr>
          <w:delText>Lastly, although the example above is focused on runtime, it is important to also identify targets for disk space used and memory required to complete all desired tasks. There are many optimizations that can be considered to minimize RAM and disk resources.</w:delText>
        </w:r>
      </w:del>
    </w:p>
    <w:p w14:paraId="3B7D05A3" w14:textId="7B120721" w:rsidR="005C6BD8" w:rsidRPr="005C6BD8" w:rsidDel="00182F59" w:rsidRDefault="005C6BD8" w:rsidP="004B4B30">
      <w:pPr>
        <w:pStyle w:val="Heading2"/>
        <w:rPr>
          <w:del w:id="1064" w:author="Russell, Seth" w:date="2018-12-11T14:04:00Z"/>
          <w:rFonts w:ascii="Times" w:hAnsi="Times" w:cs="Times New Roman"/>
        </w:rPr>
        <w:pPrChange w:id="1065" w:author="Russell, Seth" w:date="2018-12-17T08:24:00Z">
          <w:pPr>
            <w:contextualSpacing w:val="0"/>
          </w:pPr>
        </w:pPrChange>
      </w:pPr>
    </w:p>
    <w:p w14:paraId="29F363D0" w14:textId="466267B6" w:rsidR="002D08F9" w:rsidRPr="005C6BD8" w:rsidDel="00182F59" w:rsidRDefault="002D08F9" w:rsidP="004B4B30">
      <w:pPr>
        <w:pStyle w:val="Heading2"/>
        <w:rPr>
          <w:del w:id="1066" w:author="Russell, Seth" w:date="2018-12-11T14:04:00Z"/>
          <w:rFonts w:eastAsia="Times New Roman"/>
          <w:bCs/>
        </w:rPr>
        <w:pPrChange w:id="1067" w:author="Russell, Seth" w:date="2018-12-17T08:24:00Z">
          <w:pPr>
            <w:keepNext/>
            <w:keepLines/>
            <w:contextualSpacing w:val="0"/>
            <w:outlineLvl w:val="2"/>
          </w:pPr>
        </w:pPrChange>
      </w:pPr>
      <w:bookmarkStart w:id="1068" w:name="_Toc523169480"/>
      <w:del w:id="1069" w:author="Russell, Seth" w:date="2018-12-11T14:04:00Z">
        <w:r w:rsidRPr="005C6BD8" w:rsidDel="00182F59">
          <w:rPr>
            <w:rFonts w:eastAsia="Times New Roman"/>
            <w:bCs/>
          </w:rPr>
          <w:delText>B</w:delText>
        </w:r>
        <w:r w:rsidR="005C6BD8" w:rsidRPr="005C6BD8" w:rsidDel="00182F59">
          <w:rPr>
            <w:rFonts w:eastAsia="Times New Roman"/>
            <w:bCs/>
          </w:rPr>
          <w:delText>IG</w:delText>
        </w:r>
        <w:r w:rsidRPr="005C6BD8" w:rsidDel="00182F59">
          <w:rPr>
            <w:rFonts w:eastAsia="Times New Roman"/>
            <w:bCs/>
          </w:rPr>
          <w:delText xml:space="preserve"> O N</w:delText>
        </w:r>
        <w:bookmarkEnd w:id="1068"/>
        <w:r w:rsidR="005C6BD8" w:rsidRPr="005C6BD8" w:rsidDel="00182F59">
          <w:rPr>
            <w:rFonts w:eastAsia="Times New Roman"/>
            <w:bCs/>
          </w:rPr>
          <w:delText>OTATION</w:delText>
        </w:r>
      </w:del>
    </w:p>
    <w:p w14:paraId="7948EEE9" w14:textId="04E654A5" w:rsidR="002D08F9" w:rsidDel="00182F59" w:rsidRDefault="002D08F9" w:rsidP="004B4B30">
      <w:pPr>
        <w:pStyle w:val="Heading2"/>
        <w:rPr>
          <w:del w:id="1070" w:author="Russell, Seth" w:date="2018-12-11T14:04:00Z"/>
          <w:rFonts w:ascii="Times" w:hAnsi="Times" w:cs="Times New Roman"/>
        </w:rPr>
        <w:pPrChange w:id="1071" w:author="Russell, Seth" w:date="2018-12-17T08:24:00Z">
          <w:pPr>
            <w:contextualSpacing w:val="0"/>
          </w:pPr>
        </w:pPrChange>
      </w:pPr>
      <w:del w:id="1072" w:author="Russell, Seth" w:date="2018-12-11T14:04:00Z">
        <w:r w:rsidRPr="005C6BD8" w:rsidDel="00182F59">
          <w:rPr>
            <w:rFonts w:ascii="Times" w:hAnsi="Times" w:cs="Times New Roman"/>
          </w:rPr>
          <w:delText xml:space="preserve">Big O notation is a method for mathematically determining the upper bound on performance of a block of code without </w:delText>
        </w:r>
        <w:r w:rsidR="005C6BD8" w:rsidDel="00182F59">
          <w:rPr>
            <w:rFonts w:ascii="Times" w:hAnsi="Times" w:cs="Times New Roman"/>
          </w:rPr>
          <w:delText>consideration for</w:delText>
        </w:r>
        <w:r w:rsidRPr="005C6BD8" w:rsidDel="00182F59">
          <w:rPr>
            <w:rFonts w:ascii="Times" w:hAnsi="Times" w:cs="Times New Roman"/>
          </w:rPr>
          <w:delText xml:space="preserve"> language and hardware specifics. Although performance can be evaluated in terms of storage or run time, most examples and comparisons focus on run time. However, when working with large datasets, memory usage and disk usage can be of equal or higher importance than run. Big O notation is reported in terms of input (usually denoted as n) and allows one to quickly compare theoretical performance of different algorithms. </w:delText>
        </w:r>
      </w:del>
    </w:p>
    <w:p w14:paraId="7B89329B" w14:textId="1349E07D" w:rsidR="005C6BD8" w:rsidRPr="005C6BD8" w:rsidDel="00182F59" w:rsidRDefault="005C6BD8" w:rsidP="004B4B30">
      <w:pPr>
        <w:pStyle w:val="Heading2"/>
        <w:rPr>
          <w:del w:id="1073" w:author="Russell, Seth" w:date="2018-12-11T14:04:00Z"/>
          <w:rFonts w:ascii="Times" w:hAnsi="Times" w:cs="Times New Roman"/>
        </w:rPr>
        <w:pPrChange w:id="1074" w:author="Russell, Seth" w:date="2018-12-17T08:24:00Z">
          <w:pPr>
            <w:contextualSpacing w:val="0"/>
          </w:pPr>
        </w:pPrChange>
      </w:pPr>
    </w:p>
    <w:p w14:paraId="7E02645D" w14:textId="1AA2BFD1" w:rsidR="002D08F9" w:rsidDel="00182F59" w:rsidRDefault="002D08F9" w:rsidP="004B4B30">
      <w:pPr>
        <w:pStyle w:val="Heading2"/>
        <w:rPr>
          <w:del w:id="1075" w:author="Russell, Seth" w:date="2018-12-11T14:04:00Z"/>
          <w:rFonts w:ascii="Times" w:hAnsi="Times" w:cs="Times New Roman"/>
        </w:rPr>
        <w:pPrChange w:id="1076" w:author="Russell, Seth" w:date="2018-12-17T08:24:00Z">
          <w:pPr>
            <w:contextualSpacing w:val="0"/>
          </w:pPr>
        </w:pPrChange>
      </w:pPr>
      <w:del w:id="1077" w:author="Russell, Seth" w:date="2018-12-11T14:04:00Z">
        <w:r w:rsidRPr="005C6BD8" w:rsidDel="00182F59">
          <w:rPr>
            <w:rFonts w:ascii="Times" w:hAnsi="Times" w:cs="Times New Roman"/>
          </w:rPr>
          <w:delText>The basic steps for evaluating the upper bound of performance of a block of software code is to evaluate what code will run as n approaches infinity. Items that are constant time (regardless of if they run once or x times independent of input) are reduced down to O(1). The key factors that contribute to Big O are loops – a single for loop or similar construct through recursion that runs once for all n is O(n); a nested for loop would be O(n</w:delText>
        </w:r>
        <w:r w:rsidRPr="005C6BD8" w:rsidDel="00182F59">
          <w:rPr>
            <w:rFonts w:ascii="Times" w:hAnsi="Times" w:cs="Times New Roman"/>
            <w:vertAlign w:val="superscript"/>
          </w:rPr>
          <w:delText>2</w:delText>
        </w:r>
        <w:r w:rsidRPr="005C6BD8" w:rsidDel="00182F59">
          <w:rPr>
            <w:rFonts w:ascii="Times" w:hAnsi="Times" w:cs="Times New Roman"/>
          </w:rPr>
          <w:delText xml:space="preserve">). Search algorithms that rely on presorted data sets are usually a logarithmic power of n; for example binary search </w:delText>
        </w:r>
        <w:r w:rsidRPr="005C6BD8" w:rsidDel="00182F59">
          <w:rPr>
            <w:rFonts w:ascii="Times" w:hAnsi="Times" w:cs="Times New Roman"/>
          </w:rPr>
          <w:fldChar w:fldCharType="begin"/>
        </w:r>
      </w:del>
      <w:del w:id="1078" w:author="Russell, Seth" w:date="2018-11-08T10:38:00Z">
        <w:r w:rsidRPr="005C6BD8" w:rsidDel="003F4355">
          <w:rPr>
            <w:rFonts w:ascii="Times" w:hAnsi="Times" w:cs="Times New Roman"/>
          </w:rPr>
          <w:delInstrText xml:space="preserve"> ADDIN ZOTERO_ITEM CSL_CITATION {"citationID":"V7h500eA","properties":{"formattedCitation":"(\\uc0\\u8220{}Binary search algorithm,\\uc0\\u8221{} 2018)","plainCitation":"(“Binary search algorithm,” 2018)","noteIndex":0},"citationItems":[{"id":1693,"uris":["http://zotero.org/users/2180197/items/NUX98QJQ"],"uri":["http://zotero.org/users/2180197/items/NUX98QJQ"],"itemData":{"id":1693,"type":"entry-encyclopedia","title":"Binary search algorithm","container-title":"Wikipedia","source":"Wikipedia","abstract":"In computer science, binary search, also known as half-interval search, logarithmic search, or binary chop, is a search algorithm that finds the position of a target value within a sorted array. Binary search compares the target value to the middle element of the array; if they are unequal, the half in which the target cannot lie is eliminated and the search continues on the remaining half until it is successful. If the search ends with the remaining half being empty, the target is not in the array.\nBinary search runs in at worst logarithmic time, making O(log n) comparisons, where n is the number of elements in the array, the O is Big O notation, and log is the logarithm. Binary search takes constant (O(1)) space, meaning that the space taken by the algorithm is the same for any number of elements in the array. Although specialized data structures designed for fast searching—such as hash tables—can be searched more efficiently, binary search applies to a wider range of problems.\nAlthough the idea is simple, implementing binary search correctly requires attention to some subtleties about its exit conditions and midpoint calculation.\nThere are numerous variations of binary search. In particular, fractional cascading speeds up binary searches for the same value in multiple arrays, efficiently solving a series of search problems in computational geometry and numerous other fields. Exponential search extends binary search to unbounded lists. The binary search tree and B-tree data structures are based on binary search.","URL":"https://en.wikipedia.org/w/index.php?title=Binary_search_algorithm&amp;oldid=835131405","note":"Page Version ID: 835131405","language":"en","issued":{"date-parts":[["2018",4,6]]}}}],"schema":"https://github.com/citation-style-language/schema/raw/master/csl-citation.json"} </w:delInstrText>
        </w:r>
      </w:del>
      <w:del w:id="1079" w:author="Russell, Seth" w:date="2018-12-11T14:04:00Z">
        <w:r w:rsidRPr="005C6BD8" w:rsidDel="00182F59">
          <w:rPr>
            <w:rFonts w:ascii="Times" w:hAnsi="Times" w:cs="Times New Roman"/>
          </w:rPr>
          <w:fldChar w:fldCharType="separate"/>
        </w:r>
      </w:del>
      <w:del w:id="1080" w:author="Russell, Seth" w:date="2018-11-08T10:38:00Z">
        <w:r w:rsidRPr="003F4355" w:rsidDel="003F4355">
          <w:rPr>
            <w:rFonts w:ascii="Times" w:hAnsi="Times" w:cs="Times New Roman"/>
          </w:rPr>
          <w:delText>(“Binary search algorithm,” 2018)</w:delText>
        </w:r>
      </w:del>
      <w:del w:id="1081" w:author="Russell, Seth" w:date="2018-12-11T14:04:00Z">
        <w:r w:rsidRPr="005C6BD8" w:rsidDel="00182F59">
          <w:rPr>
            <w:rFonts w:ascii="Times" w:hAnsi="Times" w:cs="Times New Roman"/>
          </w:rPr>
          <w:fldChar w:fldCharType="end"/>
        </w:r>
        <w:r w:rsidRPr="005C6BD8" w:rsidDel="00182F59">
          <w:rPr>
            <w:rFonts w:ascii="Times" w:hAnsi="Times" w:cs="Times New Roman"/>
          </w:rPr>
          <w:delText xml:space="preserve"> is  O(log</w:delText>
        </w:r>
        <w:r w:rsidRPr="005C6BD8" w:rsidDel="00182F59">
          <w:rPr>
            <w:rFonts w:ascii="Times" w:hAnsi="Times" w:cs="Times New Roman"/>
            <w:vertAlign w:val="subscript"/>
          </w:rPr>
          <w:delText>2</w:delText>
        </w:r>
        <w:r w:rsidRPr="005C6BD8" w:rsidDel="00182F59">
          <w:rPr>
            <w:rFonts w:ascii="Times" w:hAnsi="Times" w:cs="Times New Roman"/>
          </w:rPr>
          <w:delText xml:space="preserve"> n). When calculating Big O for a code block, function, or software system, lower order terms are ignored, and just the largest Big O notation is used; for example if a code block is O(1) + O(n) + O(n</w:delText>
        </w:r>
        <w:r w:rsidRPr="005C6BD8" w:rsidDel="00182F59">
          <w:rPr>
            <w:rFonts w:ascii="Times" w:hAnsi="Times" w:cs="Times New Roman"/>
            <w:vertAlign w:val="superscript"/>
          </w:rPr>
          <w:delText>3</w:delText>
        </w:r>
        <w:r w:rsidRPr="005C6BD8" w:rsidDel="00182F59">
          <w:rPr>
            <w:rFonts w:ascii="Times" w:hAnsi="Times" w:cs="Times New Roman"/>
          </w:rPr>
          <w:delText>) it would be denoted as O(n</w:delText>
        </w:r>
        <w:r w:rsidRPr="005C6BD8" w:rsidDel="00182F59">
          <w:rPr>
            <w:rFonts w:ascii="Times" w:hAnsi="Times" w:cs="Times New Roman"/>
            <w:vertAlign w:val="superscript"/>
          </w:rPr>
          <w:delText>3</w:delText>
        </w:r>
        <w:r w:rsidRPr="005C6BD8" w:rsidDel="00182F59">
          <w:rPr>
            <w:rFonts w:ascii="Times" w:hAnsi="Times" w:cs="Times New Roman"/>
          </w:rPr>
          <w:delText>).</w:delText>
        </w:r>
      </w:del>
    </w:p>
    <w:p w14:paraId="33A38229" w14:textId="70A57968" w:rsidR="005C6BD8" w:rsidRPr="005C6BD8" w:rsidDel="00182F59" w:rsidRDefault="005C6BD8" w:rsidP="004B4B30">
      <w:pPr>
        <w:pStyle w:val="Heading2"/>
        <w:rPr>
          <w:del w:id="1082" w:author="Russell, Seth" w:date="2018-12-11T14:04:00Z"/>
          <w:rFonts w:ascii="Times" w:hAnsi="Times" w:cs="Times New Roman"/>
        </w:rPr>
        <w:pPrChange w:id="1083" w:author="Russell, Seth" w:date="2018-12-17T08:24:00Z">
          <w:pPr>
            <w:contextualSpacing w:val="0"/>
          </w:pPr>
        </w:pPrChange>
      </w:pPr>
    </w:p>
    <w:p w14:paraId="3CD15093" w14:textId="108BBB84" w:rsidR="002D08F9" w:rsidDel="00182F59" w:rsidRDefault="002D08F9" w:rsidP="004B4B30">
      <w:pPr>
        <w:pStyle w:val="Heading2"/>
        <w:rPr>
          <w:del w:id="1084" w:author="Russell, Seth" w:date="2018-12-11T14:04:00Z"/>
          <w:rFonts w:ascii="Times" w:hAnsi="Times" w:cs="Times New Roman"/>
        </w:rPr>
        <w:pPrChange w:id="1085" w:author="Russell, Seth" w:date="2018-12-17T08:24:00Z">
          <w:pPr>
            <w:contextualSpacing w:val="0"/>
          </w:pPr>
        </w:pPrChange>
      </w:pPr>
      <w:del w:id="1086" w:author="Russell, Seth" w:date="2018-12-11T14:04:00Z">
        <w:r w:rsidRPr="005C6BD8" w:rsidDel="00182F59">
          <w:rPr>
            <w:rFonts w:ascii="Times" w:hAnsi="Times" w:cs="Times New Roman"/>
          </w:rPr>
          <w:delText xml:space="preserve">Despite the value of understanding the theoretical upper bound of software in an ideal situation, there are many difficulties that arise during implementation that can make Big O difficult to calculate and which could make a large Big O faster than a small Big O under actual input conditions. Some key takeaways to temper a mathematical evaluation of Big O are: </w:delText>
        </w:r>
      </w:del>
    </w:p>
    <w:p w14:paraId="06084B02" w14:textId="5BA55E70" w:rsidR="005C6BD8" w:rsidRPr="005C6BD8" w:rsidDel="00182F59" w:rsidRDefault="005C6BD8" w:rsidP="004B4B30">
      <w:pPr>
        <w:pStyle w:val="Heading2"/>
        <w:rPr>
          <w:del w:id="1087" w:author="Russell, Seth" w:date="2018-12-11T14:04:00Z"/>
          <w:rFonts w:ascii="Times" w:hAnsi="Times" w:cs="Times New Roman"/>
        </w:rPr>
        <w:pPrChange w:id="1088" w:author="Russell, Seth" w:date="2018-12-17T08:24:00Z">
          <w:pPr>
            <w:contextualSpacing w:val="0"/>
          </w:pPr>
        </w:pPrChange>
      </w:pPr>
    </w:p>
    <w:p w14:paraId="450CFCEE" w14:textId="5C2E9E1A" w:rsidR="002D08F9" w:rsidRPr="005C6BD8" w:rsidDel="00182F59" w:rsidRDefault="002D08F9" w:rsidP="004B4B30">
      <w:pPr>
        <w:pStyle w:val="Heading2"/>
        <w:rPr>
          <w:del w:id="1089" w:author="Russell, Seth" w:date="2018-12-11T14:04:00Z"/>
          <w:rFonts w:ascii="Times" w:hAnsi="Times" w:cs="Times New Roman"/>
        </w:rPr>
        <w:pPrChange w:id="1090" w:author="Russell, Seth" w:date="2018-12-17T08:24:00Z">
          <w:pPr>
            <w:numPr>
              <w:numId w:val="8"/>
            </w:numPr>
            <w:ind w:left="720" w:hanging="360"/>
            <w:contextualSpacing w:val="0"/>
          </w:pPr>
        </w:pPrChange>
      </w:pPr>
      <w:del w:id="1091" w:author="Russell, Seth" w:date="2018-12-11T14:04:00Z">
        <w:r w:rsidRPr="005C6BD8" w:rsidDel="00182F59">
          <w:rPr>
            <w:rFonts w:ascii="Times" w:hAnsi="Times" w:cs="Times New Roman"/>
          </w:rPr>
          <w:delText>Constants matter when choosing an algorithm - for example if one algorithm is O(56n</w:delText>
        </w:r>
        <w:r w:rsidRPr="005C6BD8" w:rsidDel="00182F59">
          <w:rPr>
            <w:rFonts w:ascii="Times" w:hAnsi="Times" w:cs="Times New Roman"/>
            <w:vertAlign w:val="superscript"/>
          </w:rPr>
          <w:delText>2</w:delText>
        </w:r>
        <w:r w:rsidRPr="005C6BD8" w:rsidDel="00182F59">
          <w:rPr>
            <w:rFonts w:ascii="Times" w:hAnsi="Times" w:cs="Times New Roman"/>
          </w:rPr>
          <w:delText>), there exists some n where O(n</w:delText>
        </w:r>
        <w:r w:rsidRPr="005C6BD8" w:rsidDel="00182F59">
          <w:rPr>
            <w:rFonts w:ascii="Times" w:hAnsi="Times" w:cs="Times New Roman"/>
            <w:vertAlign w:val="superscript"/>
          </w:rPr>
          <w:delText>3</w:delText>
        </w:r>
        <w:r w:rsidRPr="005C6BD8" w:rsidDel="00182F59">
          <w:rPr>
            <w:rFonts w:ascii="Times" w:hAnsi="Times" w:cs="Times New Roman"/>
          </w:rPr>
          <w:delText>) is faster.</w:delText>
        </w:r>
      </w:del>
    </w:p>
    <w:p w14:paraId="1E501506" w14:textId="15CA67E6" w:rsidR="002D08F9" w:rsidRPr="005C6BD8" w:rsidDel="00182F59" w:rsidRDefault="002D08F9" w:rsidP="004B4B30">
      <w:pPr>
        <w:pStyle w:val="Heading2"/>
        <w:rPr>
          <w:del w:id="1092" w:author="Russell, Seth" w:date="2018-12-11T14:04:00Z"/>
          <w:rFonts w:ascii="Times" w:hAnsi="Times" w:cs="Times New Roman"/>
        </w:rPr>
        <w:pPrChange w:id="1093" w:author="Russell, Seth" w:date="2018-12-17T08:24:00Z">
          <w:pPr>
            <w:numPr>
              <w:numId w:val="8"/>
            </w:numPr>
            <w:ind w:left="720" w:hanging="360"/>
            <w:contextualSpacing w:val="0"/>
          </w:pPr>
        </w:pPrChange>
      </w:pPr>
      <w:del w:id="1094" w:author="Russell, Seth" w:date="2018-12-11T14:04:00Z">
        <w:r w:rsidRPr="005C6BD8" w:rsidDel="00182F59">
          <w:rPr>
            <w:rFonts w:ascii="Times" w:hAnsi="Times" w:cs="Times New Roman"/>
          </w:rPr>
          <w:delText xml:space="preserve">Average or best case run time might be more relevant. Although Big O can indicate worst case performance, perhaps average case is more meaningful. Depending on input and operations performed, shortcuts might be implemented to make worst case performance less likely. </w:delText>
        </w:r>
      </w:del>
    </w:p>
    <w:p w14:paraId="01434380" w14:textId="0416BF9F" w:rsidR="002D08F9" w:rsidDel="00182F59" w:rsidRDefault="002D08F9" w:rsidP="004B4B30">
      <w:pPr>
        <w:pStyle w:val="Heading2"/>
        <w:rPr>
          <w:del w:id="1095" w:author="Russell, Seth" w:date="2018-12-11T14:04:00Z"/>
          <w:rFonts w:ascii="Times" w:hAnsi="Times" w:cs="Times New Roman"/>
        </w:rPr>
        <w:pPrChange w:id="1096" w:author="Russell, Seth" w:date="2018-12-17T08:24:00Z">
          <w:pPr>
            <w:numPr>
              <w:numId w:val="8"/>
            </w:numPr>
            <w:ind w:left="720" w:hanging="360"/>
            <w:contextualSpacing w:val="0"/>
          </w:pPr>
        </w:pPrChange>
      </w:pPr>
      <w:del w:id="1097" w:author="Russell, Seth" w:date="2018-12-11T14:04:00Z">
        <w:r w:rsidRPr="005C6BD8" w:rsidDel="00182F59">
          <w:rPr>
            <w:rFonts w:ascii="Times" w:hAnsi="Times" w:cs="Times New Roman"/>
          </w:rPr>
          <w:delText>Big O evaluation of algorithms in high level languages are often hard to quantify. In some cases, source code is not available or functions may be calling other functions that were written by someone else. This is best illustrated with an example – without looking at the R or C/C++ code behind each these function calls, it is difficult to know what Big O this should be evaluated to:</w:delText>
        </w:r>
      </w:del>
    </w:p>
    <w:p w14:paraId="18882306" w14:textId="77C1F2C7" w:rsidR="00CA58A7" w:rsidRPr="005C6BD8" w:rsidDel="00182F59" w:rsidRDefault="00CA58A7" w:rsidP="004B4B30">
      <w:pPr>
        <w:pStyle w:val="Heading2"/>
        <w:rPr>
          <w:del w:id="1098" w:author="Russell, Seth" w:date="2018-12-11T14:04:00Z"/>
          <w:rFonts w:ascii="Times" w:hAnsi="Times" w:cs="Times New Roman"/>
        </w:rPr>
        <w:pPrChange w:id="1099" w:author="Russell, Seth" w:date="2018-12-17T08:24:00Z">
          <w:pPr>
            <w:ind w:left="720"/>
            <w:contextualSpacing w:val="0"/>
          </w:pPr>
        </w:pPrChange>
      </w:pPr>
    </w:p>
    <w:p w14:paraId="0C814172" w14:textId="16E2A74F" w:rsidR="002D08F9" w:rsidRPr="00CA58A7" w:rsidDel="00182F59" w:rsidRDefault="002D08F9" w:rsidP="004B4B30">
      <w:pPr>
        <w:pStyle w:val="Heading2"/>
        <w:rPr>
          <w:del w:id="1100" w:author="Russell, Seth" w:date="2018-12-11T14:04:00Z"/>
          <w:rFonts w:ascii="Consolas" w:eastAsia="Times New Roman" w:hAnsi="Consolas" w:cs="Consolas"/>
        </w:rPr>
        <w:pPrChange w:id="1101" w:author="Russell, Seth" w:date="2018-12-17T08:24:00Z">
          <w:pPr>
            <w:ind w:left="720"/>
            <w:contextualSpacing w:val="0"/>
          </w:pPr>
        </w:pPrChange>
      </w:pPr>
      <w:del w:id="1102" w:author="Russell, Seth" w:date="2018-12-11T14:04:00Z">
        <w:r w:rsidRPr="00CA58A7" w:rsidDel="00182F59">
          <w:rPr>
            <w:rFonts w:ascii="Consolas" w:eastAsia="Times New Roman" w:hAnsi="Consolas" w:cs="Consolas"/>
          </w:rPr>
          <w:delText>if (!missing(id)) {</w:delText>
        </w:r>
      </w:del>
    </w:p>
    <w:p w14:paraId="55B871E1" w14:textId="7CA2FD90" w:rsidR="002D08F9" w:rsidRPr="00CA58A7" w:rsidDel="00182F59" w:rsidRDefault="002D08F9" w:rsidP="004B4B30">
      <w:pPr>
        <w:pStyle w:val="Heading2"/>
        <w:rPr>
          <w:del w:id="1103" w:author="Russell, Seth" w:date="2018-12-11T14:04:00Z"/>
          <w:rFonts w:ascii="Consolas" w:eastAsia="Times New Roman" w:hAnsi="Consolas" w:cs="Consolas"/>
        </w:rPr>
        <w:pPrChange w:id="1104" w:author="Russell, Seth" w:date="2018-12-17T08:24:00Z">
          <w:pPr>
            <w:ind w:left="720"/>
            <w:contextualSpacing w:val="0"/>
          </w:pPr>
        </w:pPrChange>
      </w:pPr>
      <w:del w:id="1105" w:author="Russell, Seth" w:date="2018-12-11T14:04:00Z">
        <w:r w:rsidRPr="00CA58A7" w:rsidDel="00182F59">
          <w:rPr>
            <w:rFonts w:ascii="Consolas" w:eastAsia="Times New Roman" w:hAnsi="Consolas" w:cs="Consolas"/>
          </w:rPr>
          <w:delText xml:space="preserve">  ids &lt;- dplyr::select(data, !!dplyr::enquo(id))</w:delText>
        </w:r>
      </w:del>
    </w:p>
    <w:p w14:paraId="1FF5A450" w14:textId="090309D0" w:rsidR="002D08F9" w:rsidRPr="00CA58A7" w:rsidDel="00182F59" w:rsidRDefault="002D08F9" w:rsidP="004B4B30">
      <w:pPr>
        <w:pStyle w:val="Heading2"/>
        <w:rPr>
          <w:del w:id="1106" w:author="Russell, Seth" w:date="2018-12-11T14:04:00Z"/>
          <w:rFonts w:ascii="Consolas" w:eastAsia="Times New Roman" w:hAnsi="Consolas" w:cs="Consolas"/>
        </w:rPr>
        <w:pPrChange w:id="1107" w:author="Russell, Seth" w:date="2018-12-17T08:24:00Z">
          <w:pPr>
            <w:ind w:left="720"/>
            <w:contextualSpacing w:val="0"/>
          </w:pPr>
        </w:pPrChange>
      </w:pPr>
      <w:del w:id="1108" w:author="Russell, Seth" w:date="2018-12-11T14:04:00Z">
        <w:r w:rsidRPr="00CA58A7" w:rsidDel="00182F59">
          <w:rPr>
            <w:rFonts w:ascii="Consolas" w:eastAsia="Times New Roman" w:hAnsi="Consolas" w:cs="Consolas"/>
          </w:rPr>
          <w:delText>} else {</w:delText>
        </w:r>
      </w:del>
    </w:p>
    <w:p w14:paraId="2DAD4B82" w14:textId="0835E1BE" w:rsidR="002D08F9" w:rsidRPr="00CA58A7" w:rsidDel="00182F59" w:rsidRDefault="002D08F9" w:rsidP="004B4B30">
      <w:pPr>
        <w:pStyle w:val="Heading2"/>
        <w:rPr>
          <w:del w:id="1109" w:author="Russell, Seth" w:date="2018-12-11T14:04:00Z"/>
          <w:rFonts w:ascii="Consolas" w:eastAsia="Times New Roman" w:hAnsi="Consolas" w:cs="Consolas"/>
        </w:rPr>
        <w:pPrChange w:id="1110" w:author="Russell, Seth" w:date="2018-12-17T08:24:00Z">
          <w:pPr>
            <w:ind w:left="720"/>
            <w:contextualSpacing w:val="0"/>
          </w:pPr>
        </w:pPrChange>
      </w:pPr>
      <w:del w:id="1111" w:author="Russell, Seth" w:date="2018-12-11T14:04:00Z">
        <w:r w:rsidRPr="00CA58A7" w:rsidDel="00182F59">
          <w:rPr>
            <w:rFonts w:ascii="Consolas" w:eastAsia="Times New Roman" w:hAnsi="Consolas" w:cs="Consolas"/>
          </w:rPr>
          <w:delText xml:space="preserve">  ids &lt;- data.frame()[1:nrow(data), ]</w:delText>
        </w:r>
      </w:del>
    </w:p>
    <w:p w14:paraId="6C3687C6" w14:textId="3099E78F" w:rsidR="002D08F9" w:rsidRPr="00CA58A7" w:rsidDel="00182F59" w:rsidRDefault="002D08F9" w:rsidP="004B4B30">
      <w:pPr>
        <w:pStyle w:val="Heading2"/>
        <w:rPr>
          <w:del w:id="1112" w:author="Russell, Seth" w:date="2018-12-11T14:04:00Z"/>
          <w:rFonts w:ascii="Consolas" w:eastAsia="Times New Roman" w:hAnsi="Consolas" w:cs="Consolas"/>
        </w:rPr>
        <w:pPrChange w:id="1113" w:author="Russell, Seth" w:date="2018-12-17T08:24:00Z">
          <w:pPr>
            <w:ind w:left="720"/>
            <w:contextualSpacing w:val="0"/>
          </w:pPr>
        </w:pPrChange>
      </w:pPr>
      <w:del w:id="1114" w:author="Russell, Seth" w:date="2018-12-11T14:04:00Z">
        <w:r w:rsidRPr="00CA58A7" w:rsidDel="00182F59">
          <w:rPr>
            <w:rFonts w:ascii="Consolas" w:eastAsia="Times New Roman" w:hAnsi="Consolas" w:cs="Consolas"/>
          </w:rPr>
          <w:delText>}</w:delText>
        </w:r>
      </w:del>
    </w:p>
    <w:p w14:paraId="0303B710" w14:textId="2B068989" w:rsidR="002D08F9" w:rsidRPr="00CA58A7" w:rsidDel="00182F59" w:rsidRDefault="002D08F9" w:rsidP="004B4B30">
      <w:pPr>
        <w:pStyle w:val="Heading2"/>
        <w:rPr>
          <w:del w:id="1115" w:author="Russell, Seth" w:date="2018-12-11T14:04:00Z"/>
          <w:rFonts w:ascii="Consolas" w:eastAsia="Times New Roman" w:hAnsi="Consolas" w:cs="Consolas"/>
        </w:rPr>
        <w:pPrChange w:id="1116" w:author="Russell, Seth" w:date="2018-12-17T08:24:00Z">
          <w:pPr>
            <w:ind w:left="720"/>
            <w:contextualSpacing w:val="0"/>
          </w:pPr>
        </w:pPrChange>
      </w:pPr>
      <w:del w:id="1117" w:author="Russell, Seth" w:date="2018-12-11T14:04:00Z">
        <w:r w:rsidRPr="00CA58A7" w:rsidDel="00182F59">
          <w:rPr>
            <w:rFonts w:ascii="Consolas" w:eastAsia="Times New Roman" w:hAnsi="Consolas" w:cs="Consolas"/>
          </w:rPr>
          <w:delText>dplyr::bind_cols(ids, ccc_mat_rcpp(dxmat, pcmat, icdv))</w:delText>
        </w:r>
      </w:del>
    </w:p>
    <w:p w14:paraId="4092854E" w14:textId="34D717B3" w:rsidR="002D08F9" w:rsidRPr="005C6BD8" w:rsidDel="00182F59" w:rsidRDefault="002D08F9" w:rsidP="004B4B30">
      <w:pPr>
        <w:pStyle w:val="Heading2"/>
        <w:rPr>
          <w:del w:id="1118" w:author="Russell, Seth" w:date="2018-12-11T14:04:00Z"/>
          <w:rFonts w:ascii="Times" w:eastAsia="Times New Roman" w:hAnsi="Times" w:cs="Times New Roman"/>
        </w:rPr>
        <w:pPrChange w:id="1119" w:author="Russell, Seth" w:date="2018-12-17T08:24:00Z">
          <w:pPr>
            <w:contextualSpacing w:val="0"/>
          </w:pPr>
        </w:pPrChange>
      </w:pPr>
    </w:p>
    <w:p w14:paraId="5010C66C" w14:textId="40A9970E" w:rsidR="002D08F9" w:rsidDel="00182F59" w:rsidRDefault="002D08F9" w:rsidP="004B4B30">
      <w:pPr>
        <w:pStyle w:val="Heading2"/>
        <w:rPr>
          <w:del w:id="1120" w:author="Russell, Seth" w:date="2018-12-11T14:04:00Z"/>
          <w:rFonts w:ascii="Times" w:hAnsi="Times" w:cs="Times New Roman"/>
        </w:rPr>
        <w:pPrChange w:id="1121" w:author="Russell, Seth" w:date="2018-12-17T08:24:00Z">
          <w:pPr>
            <w:contextualSpacing w:val="0"/>
          </w:pPr>
        </w:pPrChange>
      </w:pPr>
      <w:del w:id="1122" w:author="Russell, Seth" w:date="2018-12-11T14:04:00Z">
        <w:r w:rsidRPr="005C6BD8" w:rsidDel="00182F59">
          <w:rPr>
            <w:rFonts w:ascii="Times" w:hAnsi="Times" w:cs="Times New Roman"/>
          </w:rPr>
          <w:delText xml:space="preserve">For additional details on Big O notation, see the excellent and broadly understandable introduction to Big O notation by Justin Abrahms </w:delText>
        </w:r>
        <w:r w:rsidRPr="005C6BD8" w:rsidDel="00182F59">
          <w:rPr>
            <w:rFonts w:ascii="Times" w:hAnsi="Times" w:cs="Times New Roman"/>
          </w:rPr>
          <w:fldChar w:fldCharType="begin"/>
        </w:r>
      </w:del>
      <w:del w:id="1123" w:author="Russell, Seth" w:date="2018-11-08T10:34:00Z">
        <w:r w:rsidRPr="005C6BD8" w:rsidDel="003F4355">
          <w:rPr>
            <w:rFonts w:ascii="Times" w:hAnsi="Times" w:cs="Times New Roman"/>
          </w:rPr>
          <w:delInstrText xml:space="preserve"> ADDIN ZOTERO_ITEM CSL_CITATION {"citationID":"5RPPbaje","properties":{"formattedCitation":"(Justin Abrahms)","plainCitation":"(Justin Abrahms)","noteIndex":0},"citationItems":[{"id":1695,"uris":["http://zotero.org/users/2180197/items/F3R4DHGT"],"uri":["http://zotero.org/users/2180197/items/F3R4DHGT"],"itemData":{"id":1695,"type":"webpage","title":"Big-O notation explained by a self-taught programmer","URL":"https://justin.abrah.ms/computer-science/big-o-notation-explained.html","author":[{"literal":"Justin Abrahms"}]}}],"schema":"https://github.com/citation-style-language/schema/raw/master/csl-citation.json"} </w:delInstrText>
        </w:r>
      </w:del>
      <w:del w:id="1124" w:author="Russell, Seth" w:date="2018-12-11T14:04:00Z">
        <w:r w:rsidRPr="005C6BD8" w:rsidDel="00182F59">
          <w:rPr>
            <w:rFonts w:ascii="Times" w:hAnsi="Times" w:cs="Times New Roman"/>
          </w:rPr>
          <w:fldChar w:fldCharType="separate"/>
        </w:r>
      </w:del>
      <w:del w:id="1125" w:author="Russell, Seth" w:date="2018-11-08T10:34:00Z">
        <w:r w:rsidRPr="003F4355" w:rsidDel="003F4355">
          <w:rPr>
            <w:rFonts w:ascii="Times" w:hAnsi="Times" w:cs="Times New Roman"/>
            <w:noProof/>
          </w:rPr>
          <w:delText>(Justin Abrahms)</w:delText>
        </w:r>
      </w:del>
      <w:del w:id="1126" w:author="Russell, Seth" w:date="2018-12-11T14:04:00Z">
        <w:r w:rsidRPr="005C6BD8" w:rsidDel="00182F59">
          <w:rPr>
            <w:rFonts w:ascii="Times" w:hAnsi="Times" w:cs="Times New Roman"/>
          </w:rPr>
          <w:fldChar w:fldCharType="end"/>
        </w:r>
        <w:r w:rsidRPr="005C6BD8" w:rsidDel="00182F59">
          <w:rPr>
            <w:rFonts w:ascii="Times" w:hAnsi="Times" w:cs="Times New Roman"/>
          </w:rPr>
          <w:delText>.</w:delText>
        </w:r>
      </w:del>
    </w:p>
    <w:p w14:paraId="77E5197B" w14:textId="4514C562" w:rsidR="00CA58A7" w:rsidRPr="005C6BD8" w:rsidDel="00182F59" w:rsidRDefault="00CA58A7" w:rsidP="004B4B30">
      <w:pPr>
        <w:pStyle w:val="Heading2"/>
        <w:rPr>
          <w:del w:id="1127" w:author="Russell, Seth" w:date="2018-12-11T14:04:00Z"/>
          <w:rFonts w:ascii="Times" w:hAnsi="Times" w:cs="Times New Roman"/>
        </w:rPr>
        <w:pPrChange w:id="1128" w:author="Russell, Seth" w:date="2018-12-17T08:24:00Z">
          <w:pPr>
            <w:contextualSpacing w:val="0"/>
          </w:pPr>
        </w:pPrChange>
      </w:pPr>
    </w:p>
    <w:p w14:paraId="3BB21434" w14:textId="18AA0D6C" w:rsidR="00CA58A7" w:rsidRPr="00CA58A7" w:rsidDel="00182F59" w:rsidRDefault="00CA58A7" w:rsidP="004B4B30">
      <w:pPr>
        <w:pStyle w:val="Heading2"/>
        <w:rPr>
          <w:del w:id="1129" w:author="Russell, Seth" w:date="2018-12-11T14:04:00Z"/>
        </w:rPr>
        <w:pPrChange w:id="1130" w:author="Russell, Seth" w:date="2018-12-17T08:24:00Z">
          <w:pPr>
            <w:contextualSpacing w:val="0"/>
          </w:pPr>
        </w:pPrChange>
      </w:pPr>
      <w:del w:id="1131" w:author="Russell, Seth" w:date="2018-12-11T14:04:00Z">
        <w:r w:rsidRPr="00CA58A7" w:rsidDel="00182F59">
          <w:delText>CODE PROFILING/BENCHMARKING</w:delText>
        </w:r>
      </w:del>
    </w:p>
    <w:p w14:paraId="3DB5C0CA" w14:textId="1EB50FB5" w:rsidR="002D08F9" w:rsidDel="00182F59" w:rsidRDefault="002D08F9" w:rsidP="004B4B30">
      <w:pPr>
        <w:pStyle w:val="Heading2"/>
        <w:rPr>
          <w:del w:id="1132" w:author="Russell, Seth" w:date="2018-12-11T14:04:00Z"/>
          <w:rFonts w:ascii="Times" w:hAnsi="Times" w:cs="Times New Roman"/>
        </w:rPr>
        <w:pPrChange w:id="1133" w:author="Russell, Seth" w:date="2018-12-17T08:24:00Z">
          <w:pPr>
            <w:contextualSpacing w:val="0"/>
          </w:pPr>
        </w:pPrChange>
      </w:pPr>
      <w:del w:id="1134" w:author="Russell, Seth" w:date="2018-12-11T14:04:00Z">
        <w:r w:rsidRPr="005C6BD8" w:rsidDel="00182F59">
          <w:rPr>
            <w:rFonts w:ascii="Times" w:hAnsi="Times" w:cs="Times New Roman"/>
          </w:rPr>
          <w:delText xml:space="preserve">As discussed throughout this section, optimization is a key aspect of software development, especially with respect to large datasets. Although identification of performance targets and a mathematical analysis of algorithms are important steps, the final result must be tested and verified. The only way to know if your software will perform adequately under ideal (and non-ideal) circumstances is to use benchmarking and code profiling tools. Code profilers show how a software behaves and what functions are being called while benchmarking tools generally focus on just execution time – though some tools combine both profiling and benchmarking. In R, some of the common tools are microbenchmark, tictoc, Rprof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{"citationID":"DH5ZTpMe","properties":{"formattedCitation":"(R Core Team, 2018)","plainCitation":"(R Core Team, 2018)","noteIndex":0},"citationItems":[{"id":1954,"uris":["http://zotero.org/users/2180197/items/6ERY9SHH"],"uri":["http://zotero.org/users/2180197/items/6ERY9SHH"],"itemData":{"id":1954,"type":"book","title":"R: A Language and Environment for Statistical Computing","publisher":"R Foundation for Statistical Computing","publisher-place":"Vienna, Austria","event-place":"Vienna, Austria","URL":"https://www.R-project.org/","author":[{"literal":"R Core Team"}],"issued":{"date-parts":[["2018"]]}}}],"schema":"https://github.com/citation-style-language/schema/raw/master/csl-citation.json"}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(R Core Team, 2018)</w:delText>
        </w:r>
        <w:r w:rsidRPr="005C6BD8" w:rsidDel="00182F59">
          <w:rPr>
            <w:rFonts w:ascii="Times" w:hAnsi="Times" w:cs="Times New Roman"/>
          </w:rPr>
          <w:fldChar w:fldCharType="end"/>
        </w:r>
        <w:r w:rsidRPr="005C6BD8" w:rsidDel="00182F59">
          <w:rPr>
            <w:rFonts w:ascii="Times" w:hAnsi="Times" w:cs="Times New Roman"/>
          </w:rPr>
          <w:delText xml:space="preserve">, proftools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{"citationID":"mHdeP2lp","properties":{"formattedCitation":"(Tierney &amp; Jarjour, 2016)","plainCitation":"(Tierney &amp; Jarjour, 2016)","noteIndex":0},"citationItems":[{"id":1702,"uris":["http://zotero.org/users/2180197/items/TGB5YD5N"],"uri":["http://zotero.org/users/2180197/items/TGB5YD5N"],"itemData":{"id":1702,"type":"book","title":"proftools: Profile Output Processing Tools for R","URL":"https://CRAN.R-project.org/package=proftools","author":[{"family":"Tierney","given":"Luke"},{"family":"Jarjour","given":"Riad"}],"issued":{"date-parts":[["2016"]]}}}],"schema":"https://github.com/citation-style-language/schema/raw/master/csl-citation.json"}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(Tierney &amp; Jarjour, 2016)</w:delText>
        </w:r>
        <w:r w:rsidRPr="005C6BD8" w:rsidDel="00182F59">
          <w:rPr>
            <w:rFonts w:ascii="Times" w:hAnsi="Times" w:cs="Times New Roman"/>
          </w:rPr>
          <w:fldChar w:fldCharType="end"/>
        </w:r>
        <w:r w:rsidRPr="005C6BD8" w:rsidDel="00182F59">
          <w:rPr>
            <w:rFonts w:ascii="Times" w:hAnsi="Times" w:cs="Times New Roman"/>
          </w:rPr>
          <w:delText>, and profvis.</w:delText>
        </w:r>
      </w:del>
    </w:p>
    <w:p w14:paraId="7C2E7786" w14:textId="23284EC6" w:rsidR="00CA58A7" w:rsidRPr="005C6BD8" w:rsidDel="00182F59" w:rsidRDefault="00CA58A7" w:rsidP="004B4B30">
      <w:pPr>
        <w:pStyle w:val="Heading2"/>
        <w:rPr>
          <w:del w:id="1135" w:author="Russell, Seth" w:date="2018-12-11T14:04:00Z"/>
          <w:rFonts w:ascii="Times" w:hAnsi="Times" w:cs="Times New Roman"/>
        </w:rPr>
        <w:pPrChange w:id="1136" w:author="Russell, Seth" w:date="2018-12-17T08:24:00Z">
          <w:pPr>
            <w:contextualSpacing w:val="0"/>
          </w:pPr>
        </w:pPrChange>
      </w:pPr>
    </w:p>
    <w:p w14:paraId="00B1DFC0" w14:textId="3B8FA27C" w:rsidR="002D08F9" w:rsidDel="00182F59" w:rsidRDefault="002D08F9" w:rsidP="004B4B30">
      <w:pPr>
        <w:pStyle w:val="Heading2"/>
        <w:rPr>
          <w:del w:id="1137" w:author="Russell, Seth" w:date="2018-12-11T14:04:00Z"/>
          <w:rFonts w:ascii="Times" w:hAnsi="Times" w:cs="Times New Roman"/>
        </w:rPr>
        <w:pPrChange w:id="1138" w:author="Russell, Seth" w:date="2018-12-17T08:24:00Z">
          <w:pPr>
            <w:contextualSpacing w:val="0"/>
          </w:pPr>
        </w:pPrChange>
      </w:pPr>
      <w:del w:id="1139" w:author="Russell, Seth" w:date="2018-12-11T14:04:00Z">
        <w:r w:rsidRPr="005C6BD8" w:rsidDel="00182F59">
          <w:rPr>
            <w:rFonts w:ascii="Times" w:hAnsi="Times" w:cs="Times New Roman"/>
          </w:rPr>
          <w:delText xml:space="preserve">If, after implementation has been completed, the software functions correctly, and performance targets have not been met, look to optimize your code. Follow an iterative process of profiling to find bottlenecks, making </w:delText>
        </w:r>
        <w:r w:rsidR="00791F64" w:rsidDel="00182F59">
          <w:rPr>
            <w:rFonts w:ascii="Times" w:hAnsi="Times" w:cs="Times New Roman"/>
          </w:rPr>
          <w:delText>software</w:delText>
        </w:r>
        <w:r w:rsidR="00CA58A7" w:rsidDel="00182F59">
          <w:rPr>
            <w:rFonts w:ascii="Times" w:hAnsi="Times" w:cs="Times New Roman"/>
          </w:rPr>
          <w:delText xml:space="preserve"> </w:delText>
        </w:r>
        <w:r w:rsidRPr="005C6BD8" w:rsidDel="00182F59">
          <w:rPr>
            <w:rFonts w:ascii="Times" w:hAnsi="Times" w:cs="Times New Roman"/>
          </w:rPr>
          <w:delText xml:space="preserve">adjustments, testing small sections with benchmarking and then repeating the process with overall profiling again. If at any point in the process you discover that due to input size, functional requirements, hardware limitations, or software dependencies you cannot make a significant impact to performance, consider stopping further optimization efforts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{"citationID":"p0iAcg3b","properties":{"formattedCitation":"(Burns, 2012)","plainCitation":"(Burns,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(Burns, 2012)</w:delText>
        </w:r>
        <w:r w:rsidRPr="005C6BD8" w:rsidDel="00182F59">
          <w:rPr>
            <w:rFonts w:ascii="Times" w:hAnsi="Times" w:cs="Times New Roman"/>
          </w:rPr>
          <w:fldChar w:fldCharType="end"/>
        </w:r>
        <w:r w:rsidRPr="005C6BD8" w:rsidDel="00182F59">
          <w:rPr>
            <w:rFonts w:ascii="Times" w:hAnsi="Times" w:cs="Times New Roman"/>
          </w:rPr>
          <w:delText xml:space="preserve">. </w:delText>
        </w:r>
      </w:del>
    </w:p>
    <w:p w14:paraId="4FA1008C" w14:textId="10594704" w:rsidR="00CA58A7" w:rsidRPr="005C6BD8" w:rsidDel="00182F59" w:rsidRDefault="00CA58A7" w:rsidP="004B4B30">
      <w:pPr>
        <w:pStyle w:val="Heading2"/>
        <w:rPr>
          <w:del w:id="1140" w:author="Russell, Seth" w:date="2018-12-11T14:04:00Z"/>
          <w:rFonts w:ascii="Times" w:hAnsi="Times" w:cs="Times New Roman"/>
        </w:rPr>
        <w:pPrChange w:id="1141" w:author="Russell, Seth" w:date="2018-12-17T08:24:00Z">
          <w:pPr>
            <w:contextualSpacing w:val="0"/>
          </w:pPr>
        </w:pPrChange>
      </w:pPr>
    </w:p>
    <w:p w14:paraId="42E17E79" w14:textId="327BC583" w:rsidR="002D08F9" w:rsidDel="00182F59" w:rsidRDefault="002D08F9" w:rsidP="004B4B30">
      <w:pPr>
        <w:pStyle w:val="Heading2"/>
        <w:rPr>
          <w:del w:id="1142" w:author="Russell, Seth" w:date="2018-12-11T14:04:00Z"/>
          <w:rFonts w:ascii="Times" w:hAnsi="Times" w:cs="Times New Roman"/>
        </w:rPr>
        <w:pPrChange w:id="1143" w:author="Russell, Seth" w:date="2018-12-17T08:24:00Z">
          <w:pPr>
            <w:contextualSpacing w:val="0"/>
          </w:pPr>
        </w:pPrChange>
      </w:pPr>
      <w:del w:id="1144" w:author="Russell, Seth" w:date="2018-12-11T14:04:00Z">
        <w:r w:rsidRPr="005C6BD8" w:rsidDel="00182F59">
          <w:rPr>
            <w:rFonts w:ascii="Times" w:hAnsi="Times" w:cs="Times New Roman"/>
          </w:rPr>
          <w:delText xml:space="preserve">As with software testing and software bugs, the Pareto principle applies, though some put the balance between code and execution time is closer to 90% of time is in 10% of the code or even as high as 99% in 1%  </w:delText>
        </w:r>
        <w:r w:rsidRPr="005C6BD8" w:rsidDel="00182F59">
          <w:rPr>
            <w:rFonts w:ascii="Times" w:hAnsi="Times" w:cs="Times New Roman"/>
          </w:rPr>
          <w:fldChar w:fldCharType="begin"/>
        </w:r>
      </w:del>
      <w:del w:id="1145" w:author="Russell, Seth" w:date="2018-11-08T10:44:00Z">
        <w:r w:rsidRPr="005C6BD8" w:rsidDel="009D01E6">
          <w:rPr>
            <w:rFonts w:ascii="Times" w:hAnsi="Times" w:cs="Times New Roman"/>
          </w:rPr>
          <w:delInstrText xml:space="preserve"> ADDIN ZOTERO_ITEM CSL_CITATION {"citationID":"asA2jSxe","properties":{"formattedCitation":"(Jim Xochellis, 2010; Jim Bird, 2013)","plainCitation":"(Jim Xochellis, 2010; Jim Bird, 2013)","noteIndex":0},"citationItems":[{"id":1714,"uris":["http://zotero.org/users/2180197/items/MSFV85EP"],"uri":["http://zotero.org/users/2180197/items/MSFV85EP"],"itemData":{"id":1714,"type":"webpage","title":"The impact of the Pareto principle in optimization - CodeProject","URL":"https://www.codeproject.com/Articles/49023/The-impact-of-the-Pareto-principle-in-optimization","author":[{"literal":"Jim Xochellis"}],"issued":{"date-parts":[["2010",1,31]]}}},{"id":1716,"uris":["http://zotero.org/users/2180197/items/G27DX5RD"],"uri":["http://zotero.org/users/2180197/items/G27DX5RD"],"itemData":{"id":1716,"type":"webpage","title":"Applying the 80:20 Rule in Software Development - DZone Agile","container-title":"dzone.com","abstract":"Managers don’t want to think harder than they have to. They like simple rules of thumb, quick and straightforward ways of looking at problems and getting...","URL":"https://dzone.com/articles/applying-8020-rule-software","shortTitle":"Applying the 80","language":"en","author":[{"literal":"Jim Bird"}],"issued":{"date-parts":[["2013",11,15]]}}}],"schema":"https://github.com/citation-style-language/schema/raw/master/csl-citation.json"} </w:delInstrText>
        </w:r>
      </w:del>
      <w:del w:id="1146" w:author="Russell, Seth" w:date="2018-12-11T14:04:00Z">
        <w:r w:rsidRPr="005C6BD8" w:rsidDel="00182F59">
          <w:rPr>
            <w:rFonts w:ascii="Times" w:hAnsi="Times" w:cs="Times New Roman"/>
          </w:rPr>
          <w:fldChar w:fldCharType="separate"/>
        </w:r>
      </w:del>
      <w:del w:id="1147" w:author="Russell, Seth" w:date="2018-11-08T10:44:00Z">
        <w:r w:rsidRPr="009D01E6" w:rsidDel="009D01E6">
          <w:rPr>
            <w:rFonts w:ascii="Times" w:hAnsi="Times" w:cs="Times New Roman"/>
            <w:noProof/>
          </w:rPr>
          <w:delText>(Jim Xochellis, 2010; Jim Bird, 2013)</w:delText>
        </w:r>
      </w:del>
      <w:del w:id="1148" w:author="Russell, Seth" w:date="2018-12-11T14:04:00Z">
        <w:r w:rsidRPr="005C6BD8" w:rsidDel="00182F59">
          <w:rPr>
            <w:rFonts w:ascii="Times" w:hAnsi="Times" w:cs="Times New Roman"/>
          </w:rPr>
          <w:fldChar w:fldCharType="end"/>
        </w:r>
        <w:r w:rsidRPr="005C6BD8" w:rsidDel="00182F59">
          <w:rPr>
            <w:rFonts w:ascii="Times" w:hAnsi="Times" w:cs="Times New Roman"/>
          </w:rPr>
          <w:delText>. Identify the biggest bottlenecks via code profiling and focus only on the top issues first. As an example of how to perform code profiling and benchmarking in R, do the following:</w:delText>
        </w:r>
      </w:del>
    </w:p>
    <w:p w14:paraId="1DF483C8" w14:textId="5154FF9E" w:rsidR="00CA58A7" w:rsidRPr="005C6BD8" w:rsidDel="00182F59" w:rsidRDefault="00CA58A7" w:rsidP="004B4B30">
      <w:pPr>
        <w:pStyle w:val="Heading2"/>
        <w:rPr>
          <w:del w:id="1149" w:author="Russell, Seth" w:date="2018-12-11T14:04:00Z"/>
          <w:rFonts w:ascii="Times" w:hAnsi="Times" w:cs="Times New Roman"/>
        </w:rPr>
        <w:pPrChange w:id="1150" w:author="Russell, Seth" w:date="2018-12-17T08:24:00Z">
          <w:pPr>
            <w:contextualSpacing w:val="0"/>
          </w:pPr>
        </w:pPrChange>
      </w:pPr>
    </w:p>
    <w:p w14:paraId="5FBDCADD" w14:textId="3ED1C9F0" w:rsidR="002D08F9" w:rsidDel="00182F59" w:rsidRDefault="002D08F9" w:rsidP="004B4B30">
      <w:pPr>
        <w:pStyle w:val="Heading2"/>
        <w:rPr>
          <w:del w:id="1151" w:author="Russell, Seth" w:date="2018-12-11T14:04:00Z"/>
          <w:rFonts w:ascii="Times" w:hAnsi="Times" w:cs="Times New Roman"/>
        </w:rPr>
        <w:pPrChange w:id="1152" w:author="Russell, Seth" w:date="2018-12-17T08:24:00Z">
          <w:pPr>
            <w:contextualSpacing w:val="0"/>
          </w:pPr>
        </w:pPrChange>
      </w:pPr>
      <w:del w:id="1153" w:author="Russell, Seth" w:date="2018-12-11T14:04:00Z">
        <w:r w:rsidRPr="005C6BD8" w:rsidDel="00182F59">
          <w:rPr>
            <w:rFonts w:ascii="Times" w:hAnsi="Times" w:cs="Times New Roman"/>
          </w:rPr>
          <w:delText>First, run profvis to identify the location with the largest execution time:</w:delText>
        </w:r>
      </w:del>
    </w:p>
    <w:p w14:paraId="10166FE7" w14:textId="113CD714" w:rsidR="00CA58A7" w:rsidRPr="005C6BD8" w:rsidDel="00182F59" w:rsidRDefault="00CA58A7" w:rsidP="004B4B30">
      <w:pPr>
        <w:pStyle w:val="Heading2"/>
        <w:rPr>
          <w:del w:id="1154" w:author="Russell, Seth" w:date="2018-12-11T14:04:00Z"/>
          <w:rFonts w:ascii="Times" w:hAnsi="Times" w:cs="Times New Roman"/>
        </w:rPr>
        <w:pPrChange w:id="1155" w:author="Russell, Seth" w:date="2018-12-17T08:24:00Z">
          <w:pPr>
            <w:contextualSpacing w:val="0"/>
          </w:pPr>
        </w:pPrChange>
      </w:pPr>
    </w:p>
    <w:p w14:paraId="0F1C5C9A" w14:textId="22AE8DD7" w:rsidR="002D08F9" w:rsidRPr="00D13247" w:rsidDel="00182F59" w:rsidRDefault="002D08F9" w:rsidP="004B4B30">
      <w:pPr>
        <w:pStyle w:val="Heading2"/>
        <w:rPr>
          <w:del w:id="1156" w:author="Russell, Seth" w:date="2018-12-11T14:04:00Z"/>
          <w:rFonts w:ascii="Consolas" w:eastAsia="Times New Roman" w:hAnsi="Consolas" w:cs="Consolas"/>
        </w:rPr>
        <w:pPrChange w:id="1157" w:author="Russell, Seth" w:date="2018-12-17T08:24:00Z">
          <w:pPr>
            <w:contextualSpacing w:val="0"/>
          </w:pPr>
        </w:pPrChange>
      </w:pPr>
      <w:del w:id="1158" w:author="Russell, Seth" w:date="2018-12-11T14:04:00Z">
        <w:r w:rsidRPr="00D13247" w:rsidDel="00182F59">
          <w:rPr>
            <w:rFonts w:ascii="Consolas" w:eastAsia="Times New Roman" w:hAnsi="Consolas" w:cs="Consolas"/>
          </w:rPr>
          <w:delText>library(pccc)</w:delText>
        </w:r>
      </w:del>
    </w:p>
    <w:p w14:paraId="4E192B07" w14:textId="7647A293" w:rsidR="002D08F9" w:rsidRPr="00D13247" w:rsidDel="00182F59" w:rsidRDefault="002D08F9" w:rsidP="004B4B30">
      <w:pPr>
        <w:pStyle w:val="Heading2"/>
        <w:rPr>
          <w:del w:id="1159" w:author="Russell, Seth" w:date="2018-12-11T14:04:00Z"/>
          <w:rFonts w:ascii="Consolas" w:eastAsia="Times New Roman" w:hAnsi="Consolas" w:cs="Consolas"/>
        </w:rPr>
        <w:pPrChange w:id="1160" w:author="Russell, Seth" w:date="2018-12-17T08:24:00Z">
          <w:pPr>
            <w:contextualSpacing w:val="0"/>
          </w:pPr>
        </w:pPrChange>
      </w:pPr>
      <w:del w:id="1161" w:author="Russell, Seth" w:date="2018-12-11T14:04:00Z">
        <w:r w:rsidRPr="00D13247" w:rsidDel="00182F59">
          <w:rPr>
            <w:rFonts w:ascii="Consolas" w:eastAsia="Times New Roman" w:hAnsi="Consolas" w:cs="Consolas"/>
          </w:rPr>
          <w:delText>icd10_large &lt;- feather::read_feather("icd10_sample_large.feather")</w:delText>
        </w:r>
      </w:del>
    </w:p>
    <w:p w14:paraId="36949664" w14:textId="496F2117" w:rsidR="002D08F9" w:rsidRPr="00D13247" w:rsidDel="00182F59" w:rsidRDefault="002D08F9" w:rsidP="004B4B30">
      <w:pPr>
        <w:pStyle w:val="Heading2"/>
        <w:rPr>
          <w:del w:id="1162" w:author="Russell, Seth" w:date="2018-12-11T14:04:00Z"/>
          <w:rFonts w:ascii="Consolas" w:eastAsia="Times New Roman" w:hAnsi="Consolas" w:cs="Consolas"/>
        </w:rPr>
        <w:pPrChange w:id="1163" w:author="Russell, Seth" w:date="2018-12-17T08:24:00Z">
          <w:pPr>
            <w:contextualSpacing w:val="0"/>
          </w:pPr>
        </w:pPrChange>
      </w:pPr>
      <w:del w:id="1164" w:author="Russell, Seth" w:date="2018-12-11T14:04:00Z">
        <w:r w:rsidRPr="00D13247" w:rsidDel="00182F59">
          <w:rPr>
            <w:rFonts w:ascii="Consolas" w:eastAsia="Times New Roman" w:hAnsi="Consolas" w:cs="Consolas"/>
          </w:rPr>
          <w:delText>profvis::profvis({ccc(icd10_large[1:10000,],</w:delText>
        </w:r>
      </w:del>
    </w:p>
    <w:p w14:paraId="7D5A54EA" w14:textId="3066D7FF" w:rsidR="002D08F9" w:rsidRPr="00D13247" w:rsidDel="00182F59" w:rsidRDefault="002D08F9" w:rsidP="004B4B30">
      <w:pPr>
        <w:pStyle w:val="Heading2"/>
        <w:rPr>
          <w:del w:id="1165" w:author="Russell, Seth" w:date="2018-12-11T14:04:00Z"/>
          <w:rFonts w:ascii="Consolas" w:eastAsia="Times New Roman" w:hAnsi="Consolas" w:cs="Consolas"/>
        </w:rPr>
        <w:pPrChange w:id="1166" w:author="Russell, Seth" w:date="2018-12-17T08:24:00Z">
          <w:pPr>
            <w:contextualSpacing w:val="0"/>
          </w:pPr>
        </w:pPrChange>
      </w:pPr>
      <w:del w:id="1167" w:author="Russell, Seth" w:date="2018-12-11T14:04:00Z">
        <w:r w:rsidRPr="00D13247" w:rsidDel="00182F59">
          <w:rPr>
            <w:rFonts w:ascii="Consolas" w:eastAsia="Times New Roman" w:hAnsi="Consolas" w:cs="Consolas"/>
          </w:rPr>
          <w:delText xml:space="preserve">                      id      = id,</w:delText>
        </w:r>
      </w:del>
    </w:p>
    <w:p w14:paraId="0D788601" w14:textId="67B696CB" w:rsidR="002D08F9" w:rsidRPr="00D13247" w:rsidDel="00182F59" w:rsidRDefault="002D08F9" w:rsidP="004B4B30">
      <w:pPr>
        <w:pStyle w:val="Heading2"/>
        <w:rPr>
          <w:del w:id="1168" w:author="Russell, Seth" w:date="2018-12-11T14:04:00Z"/>
          <w:rFonts w:ascii="Consolas" w:eastAsia="Times New Roman" w:hAnsi="Consolas" w:cs="Consolas"/>
        </w:rPr>
        <w:pPrChange w:id="1169" w:author="Russell, Seth" w:date="2018-12-17T08:24:00Z">
          <w:pPr>
            <w:contextualSpacing w:val="0"/>
          </w:pPr>
        </w:pPrChange>
      </w:pPr>
      <w:del w:id="1170" w:author="Russell, Seth" w:date="2018-12-11T14:04:00Z">
        <w:r w:rsidRPr="00D13247" w:rsidDel="00182F59">
          <w:rPr>
            <w:rFonts w:ascii="Consolas" w:eastAsia="Times New Roman" w:hAnsi="Consolas" w:cs="Consolas"/>
          </w:rPr>
          <w:delText xml:space="preserve">                      dx_cols = dplyr::starts_with("dx"),</w:delText>
        </w:r>
      </w:del>
    </w:p>
    <w:p w14:paraId="63B9848A" w14:textId="0C24984E" w:rsidR="002D08F9" w:rsidRPr="00D13247" w:rsidDel="00182F59" w:rsidRDefault="002D08F9" w:rsidP="004B4B30">
      <w:pPr>
        <w:pStyle w:val="Heading2"/>
        <w:rPr>
          <w:del w:id="1171" w:author="Russell, Seth" w:date="2018-12-11T14:04:00Z"/>
          <w:rFonts w:ascii="Consolas" w:eastAsia="Times New Roman" w:hAnsi="Consolas" w:cs="Consolas"/>
        </w:rPr>
        <w:pPrChange w:id="1172" w:author="Russell, Seth" w:date="2018-12-17T08:24:00Z">
          <w:pPr>
            <w:contextualSpacing w:val="0"/>
          </w:pPr>
        </w:pPrChange>
      </w:pPr>
      <w:del w:id="1173" w:author="Russell, Seth" w:date="2018-12-11T14:04:00Z">
        <w:r w:rsidRPr="00D13247" w:rsidDel="00182F59">
          <w:rPr>
            <w:rFonts w:ascii="Consolas" w:eastAsia="Times New Roman" w:hAnsi="Consolas" w:cs="Consolas"/>
          </w:rPr>
          <w:delText xml:space="preserve">                      pc_cols = dplyr::starts_with("pc"),</w:delText>
        </w:r>
      </w:del>
    </w:p>
    <w:p w14:paraId="5F1E9A77" w14:textId="06798E91" w:rsidR="002D08F9" w:rsidRPr="00D13247" w:rsidDel="00182F59" w:rsidRDefault="002D08F9" w:rsidP="004B4B30">
      <w:pPr>
        <w:pStyle w:val="Heading2"/>
        <w:rPr>
          <w:del w:id="1174" w:author="Russell, Seth" w:date="2018-12-11T14:04:00Z"/>
          <w:rFonts w:ascii="Consolas" w:eastAsia="Times New Roman" w:hAnsi="Consolas" w:cs="Consolas"/>
        </w:rPr>
        <w:pPrChange w:id="1175" w:author="Russell, Seth" w:date="2018-12-17T08:24:00Z">
          <w:pPr>
            <w:contextualSpacing w:val="0"/>
          </w:pPr>
        </w:pPrChange>
      </w:pPr>
      <w:del w:id="1176" w:author="Russell, Seth" w:date="2018-12-11T14:04:00Z">
        <w:r w:rsidRPr="00D13247" w:rsidDel="00182F59">
          <w:rPr>
            <w:rFonts w:ascii="Consolas" w:eastAsia="Times New Roman" w:hAnsi="Consolas" w:cs="Consolas"/>
          </w:rPr>
          <w:delText xml:space="preserve">                      icdv    = 10)}, torture = 100)</w:delText>
        </w:r>
      </w:del>
    </w:p>
    <w:p w14:paraId="4E033AEC" w14:textId="005F0129" w:rsidR="00F22B83" w:rsidDel="00182F59" w:rsidRDefault="00F22B83" w:rsidP="004B4B30">
      <w:pPr>
        <w:pStyle w:val="Heading2"/>
        <w:rPr>
          <w:del w:id="1177" w:author="Russell, Seth" w:date="2018-12-11T14:04:00Z"/>
          <w:rFonts w:ascii="Times" w:eastAsia="Times New Roman" w:hAnsi="Times" w:cs="Consolas"/>
        </w:rPr>
        <w:pPrChange w:id="1178" w:author="Russell, Seth" w:date="2018-12-17T08:24:00Z">
          <w:pPr>
            <w:contextualSpacing w:val="0"/>
          </w:pPr>
        </w:pPrChange>
      </w:pPr>
    </w:p>
    <w:p w14:paraId="431E1B89" w14:textId="21B9DA8C" w:rsidR="002D08F9" w:rsidDel="00182F59" w:rsidRDefault="002D08F9" w:rsidP="004B4B30">
      <w:pPr>
        <w:pStyle w:val="Heading2"/>
        <w:rPr>
          <w:del w:id="1179" w:author="Russell, Seth" w:date="2018-12-11T14:04:00Z"/>
          <w:rFonts w:ascii="Times" w:hAnsi="Times" w:cs="Times New Roman"/>
        </w:rPr>
        <w:pPrChange w:id="1180" w:author="Russell, Seth" w:date="2018-12-17T08:24:00Z">
          <w:pPr>
            <w:contextualSpacing w:val="0"/>
          </w:pPr>
        </w:pPrChange>
      </w:pPr>
      <w:del w:id="1181" w:author="Russell, Seth" w:date="2018-12-11T14:04:00Z">
        <w:r w:rsidRPr="005C6BD8" w:rsidDel="00182F59">
          <w:rPr>
            <w:rFonts w:ascii="Times" w:hAnsi="Times" w:cs="Times New Roman"/>
          </w:rPr>
          <w:delText xml:space="preserve">In </w:delText>
        </w:r>
        <w:r w:rsidR="00D13247" w:rsidDel="00182F59">
          <w:rPr>
            <w:rFonts w:ascii="Times" w:hAnsi="Times" w:cs="Times New Roman"/>
          </w:rPr>
          <w:delText>Figure 5</w:delText>
        </w:r>
        <w:r w:rsidR="00F22B83" w:rsidDel="00182F59">
          <w:rPr>
            <w:rFonts w:ascii="Times" w:hAnsi="Times" w:cs="Times New Roman"/>
          </w:rPr>
          <w:delText xml:space="preserve"> </w:delText>
        </w:r>
        <w:r w:rsidRPr="005C6BD8" w:rsidDel="00182F59">
          <w:rPr>
            <w:rFonts w:ascii="Times" w:hAnsi="Times" w:cs="Times New Roman"/>
          </w:rPr>
          <w:delText>you can see a visual depiction of memory allocation</w:delText>
        </w:r>
        <w:r w:rsidR="00F22B83" w:rsidDel="00182F59">
          <w:rPr>
            <w:rFonts w:ascii="Times" w:hAnsi="Times" w:cs="Times New Roman"/>
          </w:rPr>
          <w:delText>, known as a “Flame Graph”</w:delText>
        </w:r>
        <w:r w:rsidR="00657C13" w:rsidDel="00182F59">
          <w:rPr>
            <w:rFonts w:ascii="Times" w:hAnsi="Times" w:cs="Times New Roman"/>
          </w:rPr>
          <w:delText xml:space="preserve">, </w:delText>
        </w:r>
        <w:r w:rsidR="00F22B83" w:rsidDel="00182F59">
          <w:rPr>
            <w:rFonts w:ascii="Times" w:hAnsi="Times" w:cs="Times New Roman"/>
          </w:rPr>
          <w:delText xml:space="preserve">as well as </w:delText>
        </w:r>
        <w:r w:rsidRPr="005C6BD8" w:rsidDel="00182F59">
          <w:rPr>
            <w:rFonts w:ascii="Times" w:hAnsi="Times" w:cs="Times New Roman"/>
          </w:rPr>
          <w:delText>execution time and call stack. By clicking on each item in the stack you will be taken directly to the relevant source code and can see which portions of the code take the most time or memory allocations.</w:delText>
        </w:r>
        <w:r w:rsidR="00657C13" w:rsidDel="00182F59">
          <w:rPr>
            <w:rFonts w:ascii="Times" w:hAnsi="Times" w:cs="Times New Roman"/>
          </w:rPr>
          <w:delText xml:space="preserve"> </w:delText>
        </w:r>
        <w:r w:rsidR="00D13247" w:rsidDel="00182F59">
          <w:rPr>
            <w:rFonts w:ascii="Times" w:hAnsi="Times" w:cs="Times New Roman"/>
          </w:rPr>
          <w:delText>Figure 6</w:delText>
        </w:r>
        <w:r w:rsidRPr="005C6BD8" w:rsidDel="00182F59">
          <w:rPr>
            <w:rFonts w:ascii="Times" w:hAnsi="Times" w:cs="Times New Roman"/>
          </w:rPr>
          <w:delText xml:space="preserve"> is a depiction of the data view which shows just the memory changes, execution time, and source file.</w:delText>
        </w:r>
      </w:del>
    </w:p>
    <w:p w14:paraId="34BAB00E" w14:textId="7201FB15" w:rsidR="00D13247" w:rsidRPr="005C6BD8" w:rsidDel="00182F59" w:rsidRDefault="00D13247" w:rsidP="004B4B30">
      <w:pPr>
        <w:pStyle w:val="Heading2"/>
        <w:rPr>
          <w:del w:id="1182" w:author="Russell, Seth" w:date="2018-12-11T14:04:00Z"/>
          <w:rFonts w:ascii="Times" w:hAnsi="Times" w:cs="Times New Roman"/>
        </w:rPr>
        <w:pPrChange w:id="1183" w:author="Russell, Seth" w:date="2018-12-17T08:24:00Z">
          <w:pPr>
            <w:contextualSpacing w:val="0"/>
          </w:pPr>
        </w:pPrChange>
      </w:pPr>
    </w:p>
    <w:p w14:paraId="75132BBC" w14:textId="6771CF87" w:rsidR="002D08F9" w:rsidDel="00182F59" w:rsidRDefault="002D08F9" w:rsidP="004B4B30">
      <w:pPr>
        <w:pStyle w:val="Heading2"/>
        <w:rPr>
          <w:del w:id="1184" w:author="Russell, Seth" w:date="2018-12-11T14:04:00Z"/>
          <w:rFonts w:ascii="Times" w:hAnsi="Times" w:cs="Times New Roman"/>
        </w:rPr>
        <w:pPrChange w:id="1185" w:author="Russell, Seth" w:date="2018-12-17T08:24:00Z">
          <w:pPr>
            <w:contextualSpacing w:val="0"/>
          </w:pPr>
        </w:pPrChange>
      </w:pPr>
      <w:del w:id="1186" w:author="Russell, Seth" w:date="2018-12-11T14:04:00Z">
        <w:r w:rsidRPr="005C6BD8" w:rsidDel="00182F59">
          <w:rPr>
            <w:rFonts w:ascii="Times" w:hAnsi="Times" w:cs="Times New Roman"/>
          </w:rPr>
          <w:delText>Once the bottleneck has been identified, if possible extract that code to a single function or line that can be run repeatedly with a library such as microbenchmark or tictoc to see if a small change either improves or degrades performance. Test frequently and make sure to compare against previous versions. You may find that something you thought would improve performance degrades performance. As a first step we recommend running tictoc to get general timings such as this:</w:delText>
        </w:r>
      </w:del>
    </w:p>
    <w:p w14:paraId="1AA44ED6" w14:textId="14336A6D" w:rsidR="00D13247" w:rsidRPr="005C6BD8" w:rsidDel="00182F59" w:rsidRDefault="00D13247" w:rsidP="004B4B30">
      <w:pPr>
        <w:pStyle w:val="Heading2"/>
        <w:rPr>
          <w:del w:id="1187" w:author="Russell, Seth" w:date="2018-12-11T14:04:00Z"/>
          <w:rFonts w:ascii="Times" w:hAnsi="Times" w:cs="Times New Roman"/>
        </w:rPr>
        <w:pPrChange w:id="1188" w:author="Russell, Seth" w:date="2018-12-17T08:24:00Z">
          <w:pPr>
            <w:contextualSpacing w:val="0"/>
          </w:pPr>
        </w:pPrChange>
      </w:pPr>
    </w:p>
    <w:p w14:paraId="7B81CABF" w14:textId="2E9486EB" w:rsidR="002D08F9" w:rsidRPr="00D13247" w:rsidDel="00182F59" w:rsidRDefault="002D08F9" w:rsidP="004B4B30">
      <w:pPr>
        <w:pStyle w:val="Heading2"/>
        <w:rPr>
          <w:del w:id="1189" w:author="Russell, Seth" w:date="2018-12-11T14:04:00Z"/>
          <w:rFonts w:ascii="Consolas" w:hAnsi="Consolas" w:cs="Consolas"/>
        </w:rPr>
        <w:pPrChange w:id="1190" w:author="Russell, Seth" w:date="2018-12-17T08:24:00Z">
          <w:pPr>
            <w:contextualSpacing w:val="0"/>
          </w:pPr>
        </w:pPrChange>
      </w:pPr>
      <w:del w:id="1191" w:author="Russell, Seth" w:date="2018-12-10T16:48:00Z">
        <w:r w:rsidRPr="00D13247" w:rsidDel="009F619F">
          <w:rPr>
            <w:rFonts w:ascii="Consolas" w:hAnsi="Consolas" w:cs="Consolas"/>
          </w:rPr>
          <w:delText xml:space="preserve">  </w:delText>
        </w:r>
      </w:del>
      <w:del w:id="1192" w:author="Russell, Seth" w:date="2018-12-11T14:04:00Z">
        <w:r w:rsidRPr="00D13247" w:rsidDel="00182F59">
          <w:rPr>
            <w:rFonts w:ascii="Consolas" w:hAnsi="Consolas" w:cs="Consolas"/>
          </w:rPr>
          <w:delText>library(tictoc)</w:delText>
        </w:r>
      </w:del>
    </w:p>
    <w:p w14:paraId="3D4C008A" w14:textId="4D01C150" w:rsidR="002D08F9" w:rsidRPr="00D13247" w:rsidDel="00182F59" w:rsidRDefault="002D08F9" w:rsidP="004B4B30">
      <w:pPr>
        <w:pStyle w:val="Heading2"/>
        <w:rPr>
          <w:del w:id="1193" w:author="Russell, Seth" w:date="2018-12-11T14:04:00Z"/>
          <w:rFonts w:ascii="Consolas" w:hAnsi="Consolas" w:cs="Consolas"/>
        </w:rPr>
        <w:pPrChange w:id="1194" w:author="Russell, Seth" w:date="2018-12-17T08:24:00Z">
          <w:pPr>
            <w:contextualSpacing w:val="0"/>
          </w:pPr>
        </w:pPrChange>
      </w:pPr>
      <w:del w:id="1195" w:author="Russell, Seth" w:date="2018-12-10T16:47:00Z">
        <w:r w:rsidRPr="00D13247" w:rsidDel="009F619F">
          <w:rPr>
            <w:rFonts w:ascii="Consolas" w:hAnsi="Consolas" w:cs="Consolas"/>
          </w:rPr>
          <w:delText xml:space="preserve">  </w:delText>
        </w:r>
      </w:del>
      <w:del w:id="1196" w:author="Russell, Seth" w:date="2018-12-11T14:04:00Z">
        <w:r w:rsidRPr="00D13247" w:rsidDel="00182F59">
          <w:rPr>
            <w:rFonts w:ascii="Consolas" w:hAnsi="Consolas" w:cs="Consolas"/>
          </w:rPr>
          <w:delText>tic("timing: r version")</w:delText>
        </w:r>
      </w:del>
    </w:p>
    <w:p w14:paraId="27BD916A" w14:textId="6404B485" w:rsidR="002D08F9" w:rsidRPr="00D13247" w:rsidDel="00182F59" w:rsidRDefault="002D08F9" w:rsidP="004B4B30">
      <w:pPr>
        <w:pStyle w:val="Heading2"/>
        <w:rPr>
          <w:del w:id="1197" w:author="Russell, Seth" w:date="2018-12-11T14:04:00Z"/>
          <w:rFonts w:ascii="Consolas" w:hAnsi="Consolas" w:cs="Consolas"/>
        </w:rPr>
        <w:pPrChange w:id="1198" w:author="Russell, Seth" w:date="2018-12-17T08:24:00Z">
          <w:pPr>
            <w:contextualSpacing w:val="0"/>
          </w:pPr>
        </w:pPrChange>
      </w:pPr>
      <w:del w:id="1199" w:author="Russell, Seth" w:date="2018-12-10T16:47:00Z">
        <w:r w:rsidRPr="00D13247" w:rsidDel="009F619F">
          <w:rPr>
            <w:rFonts w:ascii="Consolas" w:hAnsi="Consolas" w:cs="Consolas"/>
          </w:rPr>
          <w:delText xml:space="preserve">  </w:delText>
        </w:r>
      </w:del>
      <w:del w:id="1200" w:author="Russell, Seth" w:date="2018-12-11T14:04:00Z">
        <w:r w:rsidRPr="00D13247" w:rsidDel="00182F59">
          <w:rPr>
            <w:rFonts w:ascii="Consolas" w:hAnsi="Consolas" w:cs="Consolas"/>
          </w:rPr>
          <w:delText>out &lt;- dplyr::bind_cols(ids, ccc_mat_r(dxmat, pcmat, icdv))</w:delText>
        </w:r>
      </w:del>
    </w:p>
    <w:p w14:paraId="2E805CD6" w14:textId="21CD7A5C" w:rsidR="002D08F9" w:rsidRPr="00D13247" w:rsidDel="00182F59" w:rsidRDefault="002D08F9" w:rsidP="004B4B30">
      <w:pPr>
        <w:pStyle w:val="Heading2"/>
        <w:rPr>
          <w:del w:id="1201" w:author="Russell, Seth" w:date="2018-12-11T14:04:00Z"/>
          <w:rFonts w:ascii="Consolas" w:hAnsi="Consolas" w:cs="Consolas"/>
        </w:rPr>
        <w:pPrChange w:id="1202" w:author="Russell, Seth" w:date="2018-12-17T08:24:00Z">
          <w:pPr>
            <w:contextualSpacing w:val="0"/>
          </w:pPr>
        </w:pPrChange>
      </w:pPr>
      <w:del w:id="1203" w:author="Russell, Seth" w:date="2018-12-10T16:47:00Z">
        <w:r w:rsidRPr="00D13247" w:rsidDel="009F619F">
          <w:rPr>
            <w:rFonts w:ascii="Consolas" w:hAnsi="Consolas" w:cs="Consolas"/>
          </w:rPr>
          <w:delText xml:space="preserve">  </w:delText>
        </w:r>
      </w:del>
      <w:del w:id="1204" w:author="Russell, Seth" w:date="2018-12-11T14:04:00Z">
        <w:r w:rsidRPr="00D13247" w:rsidDel="00182F59">
          <w:rPr>
            <w:rFonts w:ascii="Consolas" w:hAnsi="Consolas" w:cs="Consolas"/>
          </w:rPr>
          <w:delText>toc()</w:delText>
        </w:r>
      </w:del>
    </w:p>
    <w:p w14:paraId="0D76429B" w14:textId="62DBD531" w:rsidR="002D08F9" w:rsidRPr="00D13247" w:rsidDel="00182F59" w:rsidRDefault="002D08F9" w:rsidP="004B4B30">
      <w:pPr>
        <w:pStyle w:val="Heading2"/>
        <w:rPr>
          <w:del w:id="1205" w:author="Russell, Seth" w:date="2018-12-11T14:04:00Z"/>
          <w:rFonts w:ascii="Consolas" w:hAnsi="Consolas" w:cs="Consolas"/>
        </w:rPr>
        <w:pPrChange w:id="1206" w:author="Russell, Seth" w:date="2018-12-17T08:24:00Z">
          <w:pPr>
            <w:contextualSpacing w:val="0"/>
          </w:pPr>
        </w:pPrChange>
      </w:pPr>
    </w:p>
    <w:p w14:paraId="0CE5E504" w14:textId="46DE8C46" w:rsidR="002D08F9" w:rsidRPr="00D13247" w:rsidDel="00182F59" w:rsidRDefault="002D08F9" w:rsidP="004B4B30">
      <w:pPr>
        <w:pStyle w:val="Heading2"/>
        <w:rPr>
          <w:del w:id="1207" w:author="Russell, Seth" w:date="2018-12-11T14:04:00Z"/>
          <w:rFonts w:ascii="Consolas" w:hAnsi="Consolas" w:cs="Consolas"/>
        </w:rPr>
        <w:pPrChange w:id="1208" w:author="Russell, Seth" w:date="2018-12-17T08:24:00Z">
          <w:pPr>
            <w:contextualSpacing w:val="0"/>
          </w:pPr>
        </w:pPrChange>
      </w:pPr>
      <w:del w:id="1209" w:author="Russell, Seth" w:date="2018-12-10T16:47:00Z">
        <w:r w:rsidRPr="00D13247" w:rsidDel="009F619F">
          <w:rPr>
            <w:rFonts w:ascii="Consolas" w:hAnsi="Consolas" w:cs="Consolas"/>
          </w:rPr>
          <w:delText xml:space="preserve">  </w:delText>
        </w:r>
      </w:del>
      <w:del w:id="1210" w:author="Russell, Seth" w:date="2018-12-11T14:04:00Z">
        <w:r w:rsidRPr="00D13247" w:rsidDel="00182F59">
          <w:rPr>
            <w:rFonts w:ascii="Consolas" w:hAnsi="Consolas" w:cs="Consolas"/>
          </w:rPr>
          <w:delText>tic("timing: c++ version")</w:delText>
        </w:r>
      </w:del>
    </w:p>
    <w:p w14:paraId="6A8F8079" w14:textId="16AD5C14" w:rsidR="002D08F9" w:rsidRPr="00D13247" w:rsidDel="00182F59" w:rsidRDefault="002D08F9" w:rsidP="004B4B30">
      <w:pPr>
        <w:pStyle w:val="Heading2"/>
        <w:rPr>
          <w:del w:id="1211" w:author="Russell, Seth" w:date="2018-12-11T14:04:00Z"/>
          <w:rFonts w:ascii="Consolas" w:hAnsi="Consolas" w:cs="Consolas"/>
        </w:rPr>
        <w:pPrChange w:id="1212" w:author="Russell, Seth" w:date="2018-12-17T08:24:00Z">
          <w:pPr>
            <w:contextualSpacing w:val="0"/>
          </w:pPr>
        </w:pPrChange>
      </w:pPr>
      <w:del w:id="1213" w:author="Russell, Seth" w:date="2018-12-10T16:47:00Z">
        <w:r w:rsidRPr="00D13247" w:rsidDel="009F619F">
          <w:rPr>
            <w:rFonts w:ascii="Consolas" w:hAnsi="Consolas" w:cs="Consolas"/>
          </w:rPr>
          <w:delText xml:space="preserve">  </w:delText>
        </w:r>
      </w:del>
      <w:del w:id="1214" w:author="Russell, Seth" w:date="2018-12-11T14:04:00Z">
        <w:r w:rsidRPr="00D13247" w:rsidDel="00182F59">
          <w:rPr>
            <w:rFonts w:ascii="Consolas" w:hAnsi="Consolas" w:cs="Consolas"/>
          </w:rPr>
          <w:delText>dplyr::bind_cols(ids, ccc_mat_rcpp(dxmat, pcmat, icdv))</w:delText>
        </w:r>
      </w:del>
    </w:p>
    <w:p w14:paraId="56B51E3A" w14:textId="574B5A17" w:rsidR="009F619F" w:rsidRPr="00D13247" w:rsidDel="00182F59" w:rsidRDefault="002D08F9" w:rsidP="004B4B30">
      <w:pPr>
        <w:pStyle w:val="Heading2"/>
        <w:rPr>
          <w:del w:id="1215" w:author="Russell, Seth" w:date="2018-12-11T14:04:00Z"/>
          <w:rFonts w:ascii="Consolas" w:hAnsi="Consolas" w:cs="Consolas"/>
        </w:rPr>
        <w:pPrChange w:id="1216" w:author="Russell, Seth" w:date="2018-12-17T08:24:00Z">
          <w:pPr>
            <w:contextualSpacing w:val="0"/>
          </w:pPr>
        </w:pPrChange>
      </w:pPr>
      <w:del w:id="1217" w:author="Russell, Seth" w:date="2018-12-10T16:47:00Z">
        <w:r w:rsidRPr="00D13247" w:rsidDel="009F619F">
          <w:rPr>
            <w:rFonts w:ascii="Consolas" w:hAnsi="Consolas" w:cs="Consolas"/>
          </w:rPr>
          <w:delText xml:space="preserve">  </w:delText>
        </w:r>
      </w:del>
      <w:del w:id="1218" w:author="Russell, Seth" w:date="2018-12-11T14:04:00Z">
        <w:r w:rsidRPr="00D13247" w:rsidDel="00182F59">
          <w:rPr>
            <w:rFonts w:ascii="Consolas" w:hAnsi="Consolas" w:cs="Consolas"/>
          </w:rPr>
          <w:delText>toc()</w:delText>
        </w:r>
      </w:del>
    </w:p>
    <w:p w14:paraId="2BF48C2A" w14:textId="21C210EE" w:rsidR="009F619F" w:rsidRPr="00D13247" w:rsidDel="00182F59" w:rsidRDefault="002D08F9" w:rsidP="004B4B30">
      <w:pPr>
        <w:pStyle w:val="Heading2"/>
        <w:rPr>
          <w:del w:id="1219" w:author="Russell, Seth" w:date="2018-12-11T14:04:00Z"/>
          <w:rFonts w:ascii="Consolas" w:hAnsi="Consolas" w:cs="Consolas"/>
        </w:rPr>
        <w:pPrChange w:id="1220" w:author="Russell, Seth" w:date="2018-12-17T08:24:00Z">
          <w:pPr>
            <w:contextualSpacing w:val="0"/>
          </w:pPr>
        </w:pPrChange>
      </w:pPr>
      <w:del w:id="1221" w:author="Russell, Seth" w:date="2018-12-11T14:04:00Z">
        <w:r w:rsidRPr="009F619F" w:rsidDel="00182F59">
          <w:rPr>
            <w:rFonts w:ascii="Times" w:hAnsi="Times" w:cs="Consolas"/>
            <w:rPrChange w:id="1222" w:author="Russell, Seth" w:date="2018-12-10T16:45:00Z">
              <w:rPr>
                <w:rFonts w:ascii="Consolas" w:eastAsia="Cambria" w:hAnsi="Consolas" w:cs="Consolas"/>
              </w:rPr>
            </w:rPrChange>
          </w:rPr>
          <w:delText xml:space="preserve">Then run </w:delText>
        </w:r>
      </w:del>
      <w:del w:id="1223" w:author="Russell, Seth" w:date="2018-12-11T10:51:00Z">
        <w:r w:rsidRPr="009F619F" w:rsidDel="003C5807">
          <w:rPr>
            <w:rFonts w:ascii="Times" w:hAnsi="Times" w:cs="Consolas"/>
            <w:rPrChange w:id="1224" w:author="Russell, Seth" w:date="2018-12-10T16:45:00Z">
              <w:rPr>
                <w:rFonts w:ascii="Consolas" w:eastAsia="Cambria" w:hAnsi="Consolas" w:cs="Consolas"/>
              </w:rPr>
            </w:rPrChange>
          </w:rPr>
          <w:delText>micro</w:delText>
        </w:r>
      </w:del>
      <w:del w:id="1225" w:author="Russell, Seth" w:date="2018-12-11T14:04:00Z">
        <w:r w:rsidRPr="009F619F" w:rsidDel="00182F59">
          <w:rPr>
            <w:rFonts w:ascii="Times" w:hAnsi="Times" w:cs="Consolas"/>
            <w:rPrChange w:id="1226" w:author="Russell, Seth" w:date="2018-12-10T16:45:00Z">
              <w:rPr>
                <w:rFonts w:ascii="Consolas" w:eastAsia="Cambria" w:hAnsi="Consolas" w:cs="Consolas"/>
              </w:rPr>
            </w:rPrChange>
          </w:rPr>
          <w:delText xml:space="preserve">benchmark on </w:delText>
        </w:r>
      </w:del>
      <w:del w:id="1227" w:author="Russell, Seth" w:date="2018-12-11T10:52:00Z">
        <w:r w:rsidRPr="009F619F" w:rsidDel="003C5807">
          <w:rPr>
            <w:rFonts w:ascii="Times" w:hAnsi="Times" w:cs="Consolas"/>
            <w:rPrChange w:id="1228" w:author="Russell, Seth" w:date="2018-12-10T16:45:00Z">
              <w:rPr>
                <w:rFonts w:ascii="Consolas" w:eastAsia="Cambria" w:hAnsi="Consolas" w:cs="Consolas"/>
              </w:rPr>
            </w:rPrChange>
          </w:rPr>
          <w:delText xml:space="preserve">more </w:delText>
        </w:r>
      </w:del>
      <w:del w:id="1229" w:author="Russell, Seth" w:date="2018-12-11T14:04:00Z">
        <w:r w:rsidRPr="009F619F" w:rsidDel="00182F59">
          <w:rPr>
            <w:rFonts w:ascii="Times" w:hAnsi="Times" w:cs="Consolas"/>
            <w:rPrChange w:id="1230" w:author="Russell, Seth" w:date="2018-12-10T16:45:00Z">
              <w:rPr>
                <w:rFonts w:ascii="Consolas" w:eastAsia="Cambria" w:hAnsi="Consolas" w:cs="Consolas"/>
              </w:rPr>
            </w:rPrChange>
          </w:rPr>
          <w:delText>specific sections of code such as this:</w:delText>
        </w:r>
      </w:del>
    </w:p>
    <w:p w14:paraId="68A94824" w14:textId="64707426" w:rsidR="002D08F9" w:rsidRPr="00D13247" w:rsidDel="003C5807" w:rsidRDefault="002D08F9" w:rsidP="004B4B30">
      <w:pPr>
        <w:pStyle w:val="Heading2"/>
        <w:rPr>
          <w:del w:id="1231" w:author="Russell, Seth" w:date="2018-12-11T10:55:00Z"/>
          <w:rFonts w:ascii="Consolas" w:hAnsi="Consolas" w:cs="Consolas"/>
        </w:rPr>
        <w:pPrChange w:id="1232" w:author="Russell, Seth" w:date="2018-12-17T08:24:00Z">
          <w:pPr>
            <w:contextualSpacing w:val="0"/>
          </w:pPr>
        </w:pPrChange>
      </w:pPr>
      <w:del w:id="1233" w:author="Russell, Seth" w:date="2018-12-11T10:55:00Z">
        <w:r w:rsidRPr="00D13247" w:rsidDel="003C5807">
          <w:rPr>
            <w:rFonts w:ascii="Consolas" w:hAnsi="Consolas" w:cs="Consolas"/>
          </w:rPr>
          <w:delText>library(microbenchmark)</w:delText>
        </w:r>
      </w:del>
    </w:p>
    <w:p w14:paraId="41417A8C" w14:textId="4924B2B7" w:rsidR="002D08F9" w:rsidRPr="00D13247" w:rsidDel="003C5807" w:rsidRDefault="002D08F9" w:rsidP="004B4B30">
      <w:pPr>
        <w:pStyle w:val="Heading2"/>
        <w:rPr>
          <w:del w:id="1234" w:author="Russell, Seth" w:date="2018-12-11T10:55:00Z"/>
          <w:rFonts w:ascii="Consolas" w:hAnsi="Consolas" w:cs="Consolas"/>
        </w:rPr>
        <w:pPrChange w:id="1235" w:author="Russell, Seth" w:date="2018-12-17T08:24:00Z">
          <w:pPr>
            <w:contextualSpacing w:val="0"/>
          </w:pPr>
        </w:pPrChange>
      </w:pPr>
      <w:del w:id="1236" w:author="Russell, Seth" w:date="2018-12-11T10:55:00Z">
        <w:r w:rsidRPr="00D13247" w:rsidDel="003C5807">
          <w:rPr>
            <w:rFonts w:ascii="Consolas" w:hAnsi="Consolas" w:cs="Consolas"/>
          </w:rPr>
          <w:delText>microbenchmark(</w:delText>
        </w:r>
      </w:del>
    </w:p>
    <w:p w14:paraId="0807352A" w14:textId="1FE8F950" w:rsidR="002D08F9" w:rsidRPr="00D13247" w:rsidDel="003C5807" w:rsidRDefault="002D08F9" w:rsidP="004B4B30">
      <w:pPr>
        <w:pStyle w:val="Heading2"/>
        <w:rPr>
          <w:del w:id="1237" w:author="Russell, Seth" w:date="2018-12-11T10:55:00Z"/>
          <w:rFonts w:ascii="Consolas" w:hAnsi="Consolas" w:cs="Consolas"/>
        </w:rPr>
        <w:pPrChange w:id="1238" w:author="Russell, Seth" w:date="2018-12-17T08:24:00Z">
          <w:pPr>
            <w:contextualSpacing w:val="0"/>
          </w:pPr>
        </w:pPrChange>
      </w:pPr>
      <w:del w:id="1239" w:author="Russell, Seth" w:date="2018-12-11T10:55:00Z">
        <w:r w:rsidRPr="00D13247" w:rsidDel="003C5807">
          <w:rPr>
            <w:rFonts w:ascii="Consolas" w:hAnsi="Consolas" w:cs="Consolas"/>
          </w:rPr>
          <w:delText>lapply(icd10_small, function(i) {</w:delText>
        </w:r>
      </w:del>
    </w:p>
    <w:p w14:paraId="178F39BE" w14:textId="47B13BF1" w:rsidR="002D08F9" w:rsidRPr="00D13247" w:rsidDel="003C5807" w:rsidRDefault="002D08F9" w:rsidP="004B4B30">
      <w:pPr>
        <w:pStyle w:val="Heading2"/>
        <w:rPr>
          <w:del w:id="1240" w:author="Russell, Seth" w:date="2018-12-11T10:55:00Z"/>
          <w:rFonts w:ascii="Consolas" w:hAnsi="Consolas" w:cs="Consolas"/>
        </w:rPr>
        <w:pPrChange w:id="1241" w:author="Russell, Seth" w:date="2018-12-17T08:24:00Z">
          <w:pPr>
            <w:contextualSpacing w:val="0"/>
          </w:pPr>
        </w:pPrChange>
      </w:pPr>
      <w:del w:id="1242" w:author="Russell, Seth" w:date="2018-12-11T10:55:00Z">
        <w:r w:rsidRPr="00D13247" w:rsidDel="003C5807">
          <w:rPr>
            <w:rFonts w:ascii="Consolas" w:hAnsi="Consolas" w:cs="Consolas"/>
          </w:rPr>
          <w:delText xml:space="preserve">  if(any(stringi::stri_startswith_fixed(i, 'S'),na.rm = TRUE))</w:delText>
        </w:r>
      </w:del>
    </w:p>
    <w:p w14:paraId="6CA6EB50" w14:textId="75556A22" w:rsidR="002D08F9" w:rsidRPr="00D13247" w:rsidDel="003C5807" w:rsidRDefault="002D08F9" w:rsidP="004B4B30">
      <w:pPr>
        <w:pStyle w:val="Heading2"/>
        <w:rPr>
          <w:del w:id="1243" w:author="Russell, Seth" w:date="2018-12-11T10:55:00Z"/>
          <w:rFonts w:ascii="Consolas" w:hAnsi="Consolas" w:cs="Consolas"/>
        </w:rPr>
        <w:pPrChange w:id="1244" w:author="Russell, Seth" w:date="2018-12-17T08:24:00Z">
          <w:pPr>
            <w:contextualSpacing w:val="0"/>
          </w:pPr>
        </w:pPrChange>
      </w:pPr>
      <w:del w:id="1245" w:author="Russell, Seth" w:date="2018-12-11T10:55:00Z">
        <w:r w:rsidRPr="00D13247" w:rsidDel="003C5807">
          <w:rPr>
            <w:rFonts w:ascii="Consolas" w:hAnsi="Consolas" w:cs="Consolas"/>
          </w:rPr>
          <w:delText xml:space="preserve">    return(1L)</w:delText>
        </w:r>
      </w:del>
    </w:p>
    <w:p w14:paraId="5A9E4C3B" w14:textId="68D59588" w:rsidR="002D08F9" w:rsidRPr="00D13247" w:rsidDel="003C5807" w:rsidRDefault="002D08F9" w:rsidP="004B4B30">
      <w:pPr>
        <w:pStyle w:val="Heading2"/>
        <w:rPr>
          <w:del w:id="1246" w:author="Russell, Seth" w:date="2018-12-11T10:55:00Z"/>
          <w:rFonts w:ascii="Consolas" w:hAnsi="Consolas" w:cs="Consolas"/>
        </w:rPr>
        <w:pPrChange w:id="1247" w:author="Russell, Seth" w:date="2018-12-17T08:24:00Z">
          <w:pPr>
            <w:contextualSpacing w:val="0"/>
          </w:pPr>
        </w:pPrChange>
      </w:pPr>
      <w:del w:id="1248" w:author="Russell, Seth" w:date="2018-12-11T10:55:00Z">
        <w:r w:rsidRPr="00D13247" w:rsidDel="003C5807">
          <w:rPr>
            <w:rFonts w:ascii="Consolas" w:hAnsi="Consolas" w:cs="Consolas"/>
          </w:rPr>
          <w:delText xml:space="preserve">  else</w:delText>
        </w:r>
      </w:del>
    </w:p>
    <w:p w14:paraId="05DF4A21" w14:textId="64D673EC" w:rsidR="002D08F9" w:rsidRPr="00D13247" w:rsidDel="003C5807" w:rsidRDefault="002D08F9" w:rsidP="004B4B30">
      <w:pPr>
        <w:pStyle w:val="Heading2"/>
        <w:rPr>
          <w:del w:id="1249" w:author="Russell, Seth" w:date="2018-12-11T10:55:00Z"/>
          <w:rFonts w:ascii="Consolas" w:hAnsi="Consolas" w:cs="Consolas"/>
        </w:rPr>
        <w:pPrChange w:id="1250" w:author="Russell, Seth" w:date="2018-12-17T08:24:00Z">
          <w:pPr>
            <w:contextualSpacing w:val="0"/>
          </w:pPr>
        </w:pPrChange>
      </w:pPr>
      <w:del w:id="1251" w:author="Russell, Seth" w:date="2018-12-11T10:55:00Z">
        <w:r w:rsidRPr="00D13247" w:rsidDel="003C5807">
          <w:rPr>
            <w:rFonts w:ascii="Consolas" w:hAnsi="Consolas" w:cs="Consolas"/>
          </w:rPr>
          <w:delText xml:space="preserve">    return(0L)</w:delText>
        </w:r>
      </w:del>
    </w:p>
    <w:p w14:paraId="622B8D88" w14:textId="122A05B2" w:rsidR="002D08F9" w:rsidRPr="00D13247" w:rsidDel="003C5807" w:rsidRDefault="002D08F9" w:rsidP="004B4B30">
      <w:pPr>
        <w:pStyle w:val="Heading2"/>
        <w:rPr>
          <w:del w:id="1252" w:author="Russell, Seth" w:date="2018-12-11T10:55:00Z"/>
          <w:rFonts w:ascii="Consolas" w:hAnsi="Consolas" w:cs="Consolas"/>
        </w:rPr>
        <w:pPrChange w:id="1253" w:author="Russell, Seth" w:date="2018-12-17T08:24:00Z">
          <w:pPr>
            <w:contextualSpacing w:val="0"/>
          </w:pPr>
        </w:pPrChange>
      </w:pPr>
      <w:del w:id="1254" w:author="Russell, Seth" w:date="2018-12-11T10:55:00Z">
        <w:r w:rsidRPr="00D13247" w:rsidDel="003C5807">
          <w:rPr>
            <w:rFonts w:ascii="Consolas" w:hAnsi="Consolas" w:cs="Consolas"/>
          </w:rPr>
          <w:delText>}), 100)</w:delText>
        </w:r>
      </w:del>
    </w:p>
    <w:p w14:paraId="3BE1876D" w14:textId="712932C9" w:rsidR="002D08F9" w:rsidRPr="00D13247" w:rsidDel="003C5807" w:rsidRDefault="002D08F9" w:rsidP="004B4B30">
      <w:pPr>
        <w:pStyle w:val="Heading2"/>
        <w:rPr>
          <w:del w:id="1255" w:author="Russell, Seth" w:date="2018-12-11T10:55:00Z"/>
          <w:rFonts w:ascii="Consolas" w:hAnsi="Consolas" w:cs="Consolas"/>
        </w:rPr>
        <w:pPrChange w:id="1256" w:author="Russell, Seth" w:date="2018-12-17T08:24:00Z">
          <w:pPr>
            <w:contextualSpacing w:val="0"/>
          </w:pPr>
        </w:pPrChange>
      </w:pPr>
    </w:p>
    <w:p w14:paraId="56154573" w14:textId="548E40E7" w:rsidR="002D08F9" w:rsidRPr="00D13247" w:rsidDel="003C5807" w:rsidRDefault="002D08F9" w:rsidP="004B4B30">
      <w:pPr>
        <w:pStyle w:val="Heading2"/>
        <w:rPr>
          <w:del w:id="1257" w:author="Russell, Seth" w:date="2018-12-11T10:55:00Z"/>
          <w:rFonts w:ascii="Consolas" w:hAnsi="Consolas" w:cs="Consolas"/>
        </w:rPr>
        <w:pPrChange w:id="1258" w:author="Russell, Seth" w:date="2018-12-17T08:24:00Z">
          <w:pPr>
            <w:contextualSpacing w:val="0"/>
          </w:pPr>
        </w:pPrChange>
      </w:pPr>
      <w:del w:id="1259" w:author="Russell, Seth" w:date="2018-12-11T10:55:00Z">
        <w:r w:rsidRPr="00D13247" w:rsidDel="003C5807">
          <w:rPr>
            <w:rFonts w:ascii="Consolas" w:hAnsi="Consolas" w:cs="Consolas"/>
          </w:rPr>
          <w:delText>library(stringi)</w:delText>
        </w:r>
      </w:del>
    </w:p>
    <w:p w14:paraId="0916395A" w14:textId="339A35C4" w:rsidR="002D08F9" w:rsidRPr="00D13247" w:rsidDel="003C5807" w:rsidRDefault="002D08F9" w:rsidP="004B4B30">
      <w:pPr>
        <w:pStyle w:val="Heading2"/>
        <w:rPr>
          <w:del w:id="1260" w:author="Russell, Seth" w:date="2018-12-11T10:55:00Z"/>
          <w:rFonts w:ascii="Consolas" w:hAnsi="Consolas" w:cs="Consolas"/>
        </w:rPr>
        <w:pPrChange w:id="1261" w:author="Russell, Seth" w:date="2018-12-17T08:24:00Z">
          <w:pPr>
            <w:contextualSpacing w:val="0"/>
          </w:pPr>
        </w:pPrChange>
      </w:pPr>
      <w:del w:id="1262" w:author="Russell, Seth" w:date="2018-12-11T10:55:00Z">
        <w:r w:rsidRPr="00D13247" w:rsidDel="003C5807">
          <w:rPr>
            <w:rFonts w:ascii="Consolas" w:hAnsi="Consolas" w:cs="Consolas"/>
          </w:rPr>
          <w:delText>microbenchmark(</w:delText>
        </w:r>
      </w:del>
    </w:p>
    <w:p w14:paraId="34A2ECBD" w14:textId="3E0D6B5B" w:rsidR="002D08F9" w:rsidRPr="00D13247" w:rsidDel="003C5807" w:rsidRDefault="002D08F9" w:rsidP="004B4B30">
      <w:pPr>
        <w:pStyle w:val="Heading2"/>
        <w:rPr>
          <w:del w:id="1263" w:author="Russell, Seth" w:date="2018-12-11T10:55:00Z"/>
          <w:rFonts w:ascii="Consolas" w:hAnsi="Consolas" w:cs="Consolas"/>
        </w:rPr>
        <w:pPrChange w:id="1264" w:author="Russell, Seth" w:date="2018-12-17T08:24:00Z">
          <w:pPr>
            <w:contextualSpacing w:val="0"/>
          </w:pPr>
        </w:pPrChange>
      </w:pPr>
      <w:del w:id="1265" w:author="Russell, Seth" w:date="2018-12-11T10:55:00Z">
        <w:r w:rsidRPr="00D13247" w:rsidDel="003C5807">
          <w:rPr>
            <w:rFonts w:ascii="Consolas" w:hAnsi="Consolas" w:cs="Consolas"/>
          </w:rPr>
          <w:delText xml:space="preserve">  lapply(icd10_small, function(i) {</w:delText>
        </w:r>
      </w:del>
    </w:p>
    <w:p w14:paraId="6960ED98" w14:textId="23DC6305" w:rsidR="002D08F9" w:rsidRPr="00D13247" w:rsidDel="003C5807" w:rsidRDefault="002D08F9" w:rsidP="004B4B30">
      <w:pPr>
        <w:pStyle w:val="Heading2"/>
        <w:rPr>
          <w:del w:id="1266" w:author="Russell, Seth" w:date="2018-12-11T10:55:00Z"/>
          <w:rFonts w:ascii="Consolas" w:hAnsi="Consolas" w:cs="Consolas"/>
        </w:rPr>
        <w:pPrChange w:id="1267" w:author="Russell, Seth" w:date="2018-12-17T08:24:00Z">
          <w:pPr>
            <w:contextualSpacing w:val="0"/>
          </w:pPr>
        </w:pPrChange>
      </w:pPr>
      <w:del w:id="1268" w:author="Russell, Seth" w:date="2018-12-11T10:55:00Z">
        <w:r w:rsidRPr="00D13247" w:rsidDel="003C5807">
          <w:rPr>
            <w:rFonts w:ascii="Consolas" w:hAnsi="Consolas" w:cs="Consolas"/>
          </w:rPr>
          <w:delText xml:space="preserve">    if(any(stri_startswith_fixed(i, 'S'),na.rm = TRUE))</w:delText>
        </w:r>
      </w:del>
    </w:p>
    <w:p w14:paraId="4687BF61" w14:textId="58CF6BF0" w:rsidR="002D08F9" w:rsidRPr="00D13247" w:rsidDel="003C5807" w:rsidRDefault="002D08F9" w:rsidP="004B4B30">
      <w:pPr>
        <w:pStyle w:val="Heading2"/>
        <w:rPr>
          <w:del w:id="1269" w:author="Russell, Seth" w:date="2018-12-11T10:55:00Z"/>
          <w:rFonts w:ascii="Consolas" w:hAnsi="Consolas" w:cs="Consolas"/>
        </w:rPr>
        <w:pPrChange w:id="1270" w:author="Russell, Seth" w:date="2018-12-17T08:24:00Z">
          <w:pPr>
            <w:contextualSpacing w:val="0"/>
          </w:pPr>
        </w:pPrChange>
      </w:pPr>
      <w:del w:id="1271" w:author="Russell, Seth" w:date="2018-12-11T10:55:00Z">
        <w:r w:rsidRPr="00D13247" w:rsidDel="003C5807">
          <w:rPr>
            <w:rFonts w:ascii="Consolas" w:hAnsi="Consolas" w:cs="Consolas"/>
          </w:rPr>
          <w:delText xml:space="preserve">      return(1L)</w:delText>
        </w:r>
      </w:del>
    </w:p>
    <w:p w14:paraId="60C5B9F0" w14:textId="286CCE13" w:rsidR="002D08F9" w:rsidRPr="00D13247" w:rsidDel="003C5807" w:rsidRDefault="002D08F9" w:rsidP="004B4B30">
      <w:pPr>
        <w:pStyle w:val="Heading2"/>
        <w:rPr>
          <w:del w:id="1272" w:author="Russell, Seth" w:date="2018-12-11T10:55:00Z"/>
          <w:rFonts w:ascii="Consolas" w:hAnsi="Consolas" w:cs="Consolas"/>
        </w:rPr>
        <w:pPrChange w:id="1273" w:author="Russell, Seth" w:date="2018-12-17T08:24:00Z">
          <w:pPr>
            <w:contextualSpacing w:val="0"/>
          </w:pPr>
        </w:pPrChange>
      </w:pPr>
      <w:del w:id="1274" w:author="Russell, Seth" w:date="2018-12-11T10:55:00Z">
        <w:r w:rsidRPr="00D13247" w:rsidDel="003C5807">
          <w:rPr>
            <w:rFonts w:ascii="Consolas" w:hAnsi="Consolas" w:cs="Consolas"/>
          </w:rPr>
          <w:delText xml:space="preserve">    else</w:delText>
        </w:r>
      </w:del>
    </w:p>
    <w:p w14:paraId="1C7B13E4" w14:textId="712A7A5A" w:rsidR="002D08F9" w:rsidRPr="00D13247" w:rsidDel="003C5807" w:rsidRDefault="002D08F9" w:rsidP="004B4B30">
      <w:pPr>
        <w:pStyle w:val="Heading2"/>
        <w:rPr>
          <w:del w:id="1275" w:author="Russell, Seth" w:date="2018-12-11T10:55:00Z"/>
          <w:rFonts w:ascii="Consolas" w:hAnsi="Consolas" w:cs="Consolas"/>
        </w:rPr>
        <w:pPrChange w:id="1276" w:author="Russell, Seth" w:date="2018-12-17T08:24:00Z">
          <w:pPr>
            <w:contextualSpacing w:val="0"/>
          </w:pPr>
        </w:pPrChange>
      </w:pPr>
      <w:del w:id="1277" w:author="Russell, Seth" w:date="2018-12-11T10:55:00Z">
        <w:r w:rsidRPr="00D13247" w:rsidDel="003C5807">
          <w:rPr>
            <w:rFonts w:ascii="Consolas" w:hAnsi="Consolas" w:cs="Consolas"/>
          </w:rPr>
          <w:delText xml:space="preserve">      return(0L)</w:delText>
        </w:r>
      </w:del>
    </w:p>
    <w:p w14:paraId="38B6D44A" w14:textId="05A4CB88" w:rsidR="002D08F9" w:rsidRPr="00D13247" w:rsidDel="003C5807" w:rsidRDefault="002D08F9" w:rsidP="004B4B30">
      <w:pPr>
        <w:pStyle w:val="Heading2"/>
        <w:rPr>
          <w:del w:id="1278" w:author="Russell, Seth" w:date="2018-12-11T10:55:00Z"/>
          <w:rFonts w:ascii="Consolas" w:hAnsi="Consolas" w:cs="Consolas"/>
        </w:rPr>
        <w:pPrChange w:id="1279" w:author="Russell, Seth" w:date="2018-12-17T08:24:00Z">
          <w:pPr>
            <w:contextualSpacing w:val="0"/>
          </w:pPr>
        </w:pPrChange>
      </w:pPr>
      <w:del w:id="1280" w:author="Russell, Seth" w:date="2018-12-11T10:55:00Z">
        <w:r w:rsidRPr="00D13247" w:rsidDel="003C5807">
          <w:rPr>
            <w:rFonts w:ascii="Consolas" w:hAnsi="Consolas" w:cs="Consolas"/>
          </w:rPr>
          <w:delText xml:space="preserve">  }), 100)</w:delText>
        </w:r>
      </w:del>
    </w:p>
    <w:p w14:paraId="25B5BD1C" w14:textId="6D194F0B" w:rsidR="00D13247" w:rsidRPr="005C6BD8" w:rsidDel="00182F59" w:rsidRDefault="00D13247" w:rsidP="004B4B30">
      <w:pPr>
        <w:pStyle w:val="Heading2"/>
        <w:rPr>
          <w:del w:id="1281" w:author="Russell, Seth" w:date="2018-12-11T14:04:00Z"/>
          <w:rFonts w:ascii="Times" w:hAnsi="Times" w:cs="Consolas"/>
        </w:rPr>
        <w:pPrChange w:id="1282" w:author="Russell, Seth" w:date="2018-12-17T08:24:00Z">
          <w:pPr>
            <w:contextualSpacing w:val="0"/>
          </w:pPr>
        </w:pPrChange>
      </w:pPr>
    </w:p>
    <w:p w14:paraId="58FAF924" w14:textId="6B57966E" w:rsidR="002D08F9" w:rsidDel="00182F59" w:rsidRDefault="002D08F9" w:rsidP="004B4B30">
      <w:pPr>
        <w:pStyle w:val="Heading2"/>
        <w:rPr>
          <w:del w:id="1283" w:author="Russell, Seth" w:date="2018-12-11T14:04:00Z"/>
          <w:rFonts w:ascii="Times" w:hAnsi="Times" w:cs="Times New Roman"/>
        </w:rPr>
        <w:pPrChange w:id="1284" w:author="Russell, Seth" w:date="2018-12-17T08:24:00Z">
          <w:pPr>
            <w:contextualSpacing w:val="0"/>
          </w:pPr>
        </w:pPrChange>
      </w:pPr>
      <w:del w:id="1285" w:author="Russell, Seth" w:date="2018-12-11T10:37:00Z">
        <w:r w:rsidRPr="005C6BD8" w:rsidDel="00670A5B">
          <w:rPr>
            <w:rFonts w:ascii="Times" w:hAnsi="Times" w:cs="Times New Roman"/>
          </w:rPr>
          <w:delText>Some of the lessons learned along the way is</w:delText>
        </w:r>
      </w:del>
      <w:del w:id="1286" w:author="Russell, Seth" w:date="2018-12-11T14:04:00Z">
        <w:r w:rsidRPr="005C6BD8" w:rsidDel="00182F59">
          <w:rPr>
            <w:rFonts w:ascii="Times" w:hAnsi="Times" w:cs="Times New Roman"/>
          </w:rPr>
          <w:delText xml:space="preserve"> that in some systems/configurations </w:delText>
        </w:r>
      </w:del>
      <w:del w:id="1287" w:author="Russell, Seth" w:date="2018-12-11T10:37:00Z">
        <w:r w:rsidRPr="005C6BD8" w:rsidDel="00CD3DF3">
          <w:rPr>
            <w:rFonts w:ascii="Times" w:hAnsi="Times" w:cs="Times New Roman"/>
          </w:rPr>
          <w:delText xml:space="preserve">we found that </w:delText>
        </w:r>
      </w:del>
      <w:del w:id="1288" w:author="Russell, Seth" w:date="2018-12-11T14:04:00Z">
        <w:r w:rsidRPr="005C6BD8" w:rsidDel="00182F59">
          <w:rPr>
            <w:rFonts w:ascii="Times" w:hAnsi="Times" w:cs="Times New Roman"/>
          </w:rPr>
          <w:delText>the use of the “::” operator, as opposed to importing a package, caused a noticeable performance hit. Also widely known and found to be applicable here is that the use of matrices are preferred for performance reasons over data.frame or tibbles. Matrices do have different functionality which can require some re-work when converting from one to another. Another key point found is that an “env” with no parent environment is significantly faster (up to 50x) than one with a parent env. In the end, optimization efforts resulted in reducing run time by 80%.</w:delText>
        </w:r>
      </w:del>
    </w:p>
    <w:p w14:paraId="05A599AD" w14:textId="1A32DFB7" w:rsidR="00A031E4" w:rsidRPr="005C6BD8" w:rsidDel="00182F59" w:rsidRDefault="00A031E4" w:rsidP="004B4B30">
      <w:pPr>
        <w:pStyle w:val="Heading2"/>
        <w:rPr>
          <w:del w:id="1289" w:author="Russell, Seth" w:date="2018-12-11T14:04:00Z"/>
          <w:rFonts w:ascii="Times" w:hAnsi="Times" w:cs="Times New Roman"/>
        </w:rPr>
        <w:pPrChange w:id="1290" w:author="Russell, Seth" w:date="2018-12-17T08:24:00Z">
          <w:pPr>
            <w:contextualSpacing w:val="0"/>
          </w:pPr>
        </w:pPrChange>
      </w:pPr>
    </w:p>
    <w:p w14:paraId="1E579D7B" w14:textId="24FFC71A" w:rsidR="00657C13" w:rsidDel="00182F59" w:rsidRDefault="002D08F9" w:rsidP="004B4B30">
      <w:pPr>
        <w:pStyle w:val="Heading2"/>
        <w:rPr>
          <w:del w:id="1291" w:author="Russell, Seth" w:date="2018-12-11T14:04:00Z"/>
          <w:rFonts w:ascii="Times" w:hAnsi="Times" w:cs="Times New Roman"/>
        </w:rPr>
        <w:pPrChange w:id="1292" w:author="Russell, Seth" w:date="2018-12-17T08:24:00Z">
          <w:pPr>
            <w:contextualSpacing w:val="0"/>
          </w:pPr>
        </w:pPrChange>
      </w:pPr>
      <w:del w:id="1293" w:author="Russell, Seth" w:date="2018-12-11T14:04:00Z">
        <w:r w:rsidRPr="005C6BD8" w:rsidDel="00182F59">
          <w:rPr>
            <w:rFonts w:ascii="Times" w:hAnsi="Times" w:cs="Times New Roman"/>
          </w:rPr>
          <w:delText xml:space="preserve">One limitation with R profiling tools is that if the code to be profiled executes C++ code, you will get no visibility into what is happening once the switch from R to C++ has occurred. As shown in </w:delText>
        </w:r>
        <w:r w:rsidR="00A031E4" w:rsidDel="00182F59">
          <w:rPr>
            <w:rFonts w:ascii="Times" w:hAnsi="Times" w:cs="Times New Roman"/>
          </w:rPr>
          <w:delText>Figure 7</w:delText>
        </w:r>
        <w:r w:rsidRPr="005C6BD8" w:rsidDel="00182F59">
          <w:rPr>
            <w:rFonts w:ascii="Times" w:hAnsi="Times" w:cs="Times New Roman"/>
          </w:rPr>
          <w:delText>, visibility into timing and memory allocation stops at the .Call</w:delText>
        </w:r>
        <w:r w:rsidR="00A031E4" w:rsidDel="00182F59">
          <w:rPr>
            <w:rFonts w:ascii="Times" w:hAnsi="Times" w:cs="Times New Roman"/>
          </w:rPr>
          <w:delText>()</w:delText>
        </w:r>
        <w:r w:rsidRPr="005C6BD8" w:rsidDel="00182F59">
          <w:rPr>
            <w:rFonts w:ascii="Times" w:hAnsi="Times" w:cs="Times New Roman"/>
          </w:rPr>
          <w:delText xml:space="preserve"> function. In order to profile C++ code, you need to use non-R specific tools such as XCode on macOS or gprof on Unix based OSes.</w:delText>
        </w:r>
        <w:r w:rsidR="00925389" w:rsidDel="00182F59">
          <w:rPr>
            <w:rFonts w:ascii="Times" w:hAnsi="Times" w:cs="Times New Roman"/>
          </w:rPr>
          <w:delText xml:space="preserve"> See “</w:delText>
        </w:r>
        <w:r w:rsidR="00925389" w:rsidRPr="00925389" w:rsidDel="00182F59">
          <w:rPr>
            <w:rFonts w:ascii="Times" w:hAnsi="Times" w:cs="Times New Roman"/>
          </w:rPr>
          <w:delText>R_with_C++_profiling.md</w:delText>
        </w:r>
        <w:r w:rsidR="00925389" w:rsidDel="00182F59">
          <w:rPr>
            <w:rFonts w:ascii="Times" w:hAnsi="Times" w:cs="Times New Roman"/>
          </w:rPr>
          <w:delText>” in our source code repository for some guidance on this topic.</w:delText>
        </w:r>
      </w:del>
    </w:p>
    <w:p w14:paraId="062FCDDB" w14:textId="038609EA" w:rsidR="00657C13" w:rsidDel="00182F59" w:rsidRDefault="00657C13" w:rsidP="004B4B30">
      <w:pPr>
        <w:pStyle w:val="Heading2"/>
        <w:rPr>
          <w:del w:id="1294" w:author="Russell, Seth" w:date="2018-12-11T14:04:00Z"/>
          <w:rFonts w:ascii="Times" w:hAnsi="Times" w:cs="Times New Roman"/>
        </w:rPr>
        <w:pPrChange w:id="1295" w:author="Russell, Seth" w:date="2018-12-17T08:24:00Z">
          <w:pPr>
            <w:contextualSpacing w:val="0"/>
          </w:pPr>
        </w:pPrChange>
      </w:pPr>
    </w:p>
    <w:p w14:paraId="105E2B82" w14:textId="01C173BE" w:rsidR="002D08F9" w:rsidDel="00182F59" w:rsidRDefault="002D08F9" w:rsidP="004B4B30">
      <w:pPr>
        <w:pStyle w:val="Heading2"/>
        <w:rPr>
          <w:del w:id="1296" w:author="Russell, Seth" w:date="2018-12-11T14:04:00Z"/>
          <w:rFonts w:ascii="Times" w:hAnsi="Times" w:cs="Times New Roman"/>
        </w:rPr>
        <w:pPrChange w:id="1297" w:author="Russell, Seth" w:date="2018-12-17T08:24:00Z">
          <w:pPr>
            <w:contextualSpacing w:val="0"/>
          </w:pPr>
        </w:pPrChange>
      </w:pPr>
      <w:del w:id="1298" w:author="Russell, Seth" w:date="2018-12-11T14:04:00Z">
        <w:r w:rsidRPr="005C6BD8" w:rsidDel="00182F59">
          <w:rPr>
            <w:rFonts w:ascii="Times" w:hAnsi="Times" w:cs="Times New Roman"/>
          </w:rPr>
          <w:delText>Some general lessons learned from profiling and benchmarking:</w:delText>
        </w:r>
      </w:del>
    </w:p>
    <w:p w14:paraId="6F6F7498" w14:textId="7581E602" w:rsidR="00657C13" w:rsidRPr="005C6BD8" w:rsidDel="00182F59" w:rsidRDefault="00657C13" w:rsidP="004B4B30">
      <w:pPr>
        <w:pStyle w:val="Heading2"/>
        <w:rPr>
          <w:del w:id="1299" w:author="Russell, Seth" w:date="2018-12-11T14:04:00Z"/>
          <w:rFonts w:ascii="Times" w:hAnsi="Times" w:cs="Times New Roman"/>
        </w:rPr>
        <w:pPrChange w:id="1300" w:author="Russell, Seth" w:date="2018-12-17T08:24:00Z">
          <w:pPr>
            <w:contextualSpacing w:val="0"/>
          </w:pPr>
        </w:pPrChange>
      </w:pPr>
    </w:p>
    <w:p w14:paraId="07B7CBC2" w14:textId="5CD891E2" w:rsidR="002D08F9" w:rsidRPr="005C6BD8" w:rsidDel="00182F59" w:rsidRDefault="002D08F9" w:rsidP="004B4B30">
      <w:pPr>
        <w:pStyle w:val="Heading2"/>
        <w:rPr>
          <w:del w:id="1301" w:author="Russell, Seth" w:date="2018-12-11T14:04:00Z"/>
          <w:rFonts w:ascii="Times" w:hAnsi="Times" w:cs="Times New Roman"/>
        </w:rPr>
        <w:pPrChange w:id="1302" w:author="Russell, Seth" w:date="2018-12-17T08:24:00Z">
          <w:pPr>
            <w:numPr>
              <w:numId w:val="9"/>
            </w:numPr>
            <w:ind w:left="720" w:hanging="360"/>
            <w:contextualSpacing w:val="0"/>
          </w:pPr>
        </w:pPrChange>
      </w:pPr>
      <w:del w:id="1303" w:author="Russell, Seth" w:date="2018-12-11T14:04:00Z">
        <w:r w:rsidRPr="005C6BD8" w:rsidDel="00182F59">
          <w:rPr>
            <w:rFonts w:ascii="Times" w:hAnsi="Times" w:cs="Times New Roman"/>
          </w:rPr>
          <w:delText xml:space="preserve">“Beware the dangers of premature optimization of your code. Your first duty is to create clear, correct code.”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{"citationID":"86j1e3NJ","properties":{"formattedCitation":"(Knuth, 1974; Burns, 2012)","plainCitation":"(Knuth, 1974; Burns, 2012)","noteIndex":0},"citationItems":[{"id":1712,"uris":["http://zotero.org/users/2180197/items/S2JD5VDC"],"uri":["http://zotero.org/users/2180197/items/S2JD5VDC"],"itemData":{"id":1712,"type":"book","title":"The R Inferno","publisher":"lulu.com","number-of-pages":"154","source":"Amazon","abstract":"An essential guide to the trouble spots and oddities of R. In spite of the quirks exposed here, R is the best computing environment for most data analysis tasks. R is free, open-source, and has thousands of contributed packages. It is used in such diverse fields as ecology, finance, genomics and music. If you are using spreadsheets to understand data, switch to R. You will have safer - and ultimately, more convenient - computations.","ISBN":"978-1-4710-4652-0","language":"English","author":[{"family":"Burns","given":"Patrick"}],"issued":{"date-parts":[["2012",1,12]]}}},{"id":1718,"uris":["http://zotero.org/users/2180197/items/8DU3I64R"],"uri":["http://zotero.org/users/2180197/items/8DU3I64R"],"itemData":{"id":1718,"type":"article-journal","title":"Structured Programming with Go to Statements","container-title":"ACM Comput. Surv.","page":"261–301","volume":"6","issue":"4","source":"ACM Digital Library","URL":"http://doi.acm.org/10.1145/356635.356640","DOI":"10.1145/356635.356640","ISSN":"0360-0300","author":[{"family":"Knuth","given":"Donald E."}],"issued":{"date-parts":[["1974",12]]}}}],"schema":"https://github.com/citation-style-language/schema/raw/master/csl-citation.json"}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(Knuth, 1974; Burns, 2012)</w:delText>
        </w:r>
        <w:r w:rsidRPr="005C6BD8" w:rsidDel="00182F59">
          <w:rPr>
            <w:rFonts w:ascii="Times" w:hAnsi="Times" w:cs="Times New Roman"/>
          </w:rPr>
          <w:fldChar w:fldCharType="end"/>
        </w:r>
        <w:r w:rsidRPr="005C6BD8" w:rsidDel="00182F59">
          <w:rPr>
            <w:rFonts w:ascii="Times" w:hAnsi="Times" w:cs="Times New Roman"/>
          </w:rPr>
          <w:delText xml:space="preserve"> Never optimize before you actually know what is taking all the time/memory/space with your software. Different compilers and core language updates often will change or reverse what experience has previously indicated as sources of slowness. Always benchmark and profile before making a change.</w:delText>
        </w:r>
      </w:del>
    </w:p>
    <w:p w14:paraId="3110876D" w14:textId="32BFBFD3" w:rsidR="002D08F9" w:rsidRPr="005C6BD8" w:rsidDel="00182F59" w:rsidRDefault="002D08F9" w:rsidP="004B4B30">
      <w:pPr>
        <w:pStyle w:val="Heading2"/>
        <w:rPr>
          <w:del w:id="1304" w:author="Russell, Seth" w:date="2018-12-11T14:04:00Z"/>
          <w:rFonts w:ascii="Times" w:hAnsi="Times" w:cs="Times New Roman"/>
        </w:rPr>
        <w:pPrChange w:id="1305" w:author="Russell, Seth" w:date="2018-12-17T08:24:00Z">
          <w:pPr>
            <w:numPr>
              <w:numId w:val="9"/>
            </w:numPr>
            <w:ind w:left="720" w:hanging="360"/>
            <w:contextualSpacing w:val="0"/>
          </w:pPr>
        </w:pPrChange>
      </w:pPr>
      <w:del w:id="1306" w:author="Russell, Seth" w:date="2018-12-11T14:04:00Z">
        <w:r w:rsidRPr="005C6BD8" w:rsidDel="00182F59">
          <w:rPr>
            <w:rFonts w:ascii="Times" w:hAnsi="Times" w:cs="Times New Roman"/>
          </w:rPr>
          <w:delText xml:space="preserve">Start development with a high-level programming language first – Developer/Researcher time is more valuable than CPU/GPU time. Choose the language that allows the developer/researcher to rapidly implement the desired functionality rather than selecting a language/framework based on artificial benchmarks. </w:delText>
        </w:r>
      </w:del>
    </w:p>
    <w:p w14:paraId="6228320B" w14:textId="117AB237" w:rsidR="002D08F9" w:rsidRPr="005C6BD8" w:rsidDel="00182F59" w:rsidRDefault="002D08F9" w:rsidP="004B4B30">
      <w:pPr>
        <w:pStyle w:val="Heading2"/>
        <w:rPr>
          <w:del w:id="1307" w:author="Russell, Seth" w:date="2018-12-11T14:04:00Z"/>
          <w:rFonts w:ascii="Times" w:hAnsi="Times" w:cs="Times New Roman"/>
        </w:rPr>
        <w:pPrChange w:id="1308" w:author="Russell, Seth" w:date="2018-12-17T08:24:00Z">
          <w:pPr>
            <w:numPr>
              <w:numId w:val="9"/>
            </w:numPr>
            <w:ind w:left="720" w:hanging="360"/>
            <w:contextualSpacing w:val="0"/>
          </w:pPr>
        </w:pPrChange>
      </w:pPr>
      <w:del w:id="1309" w:author="Russell, Seth" w:date="2018-12-11T14:04:00Z">
        <w:r w:rsidRPr="005C6BD8" w:rsidDel="00182F59">
          <w:rPr>
            <w:rFonts w:ascii="Times" w:hAnsi="Times" w:cs="Times New Roman"/>
          </w:rPr>
          <w:delText>Software timing is highly OS, compiler, and system configuration specific. What improves results greatly on one machine and configuration may actually slow performance on another machine. Make sure you test on a range of realistic configurations before deciding that an “improvement” is beneficial.</w:delText>
        </w:r>
      </w:del>
    </w:p>
    <w:p w14:paraId="3B14BAD8" w14:textId="342FE7E8" w:rsidR="002D08F9" w:rsidDel="00182F59" w:rsidRDefault="002D08F9" w:rsidP="004B4B30">
      <w:pPr>
        <w:pStyle w:val="Heading2"/>
        <w:rPr>
          <w:del w:id="1310" w:author="Russell, Seth" w:date="2018-12-11T14:04:00Z"/>
          <w:rFonts w:ascii="Times" w:hAnsi="Times" w:cs="Times New Roman"/>
        </w:rPr>
        <w:pPrChange w:id="1311" w:author="Russell, Seth" w:date="2018-12-17T08:24:00Z">
          <w:pPr>
            <w:numPr>
              <w:numId w:val="9"/>
            </w:numPr>
            <w:ind w:left="720" w:hanging="360"/>
            <w:contextualSpacing w:val="0"/>
          </w:pPr>
        </w:pPrChange>
      </w:pPr>
      <w:del w:id="1312" w:author="Russell, Seth" w:date="2018-12-11T14:04:00Z">
        <w:r w:rsidRPr="005C6BD8" w:rsidDel="00182F59">
          <w:rPr>
            <w:rFonts w:ascii="Times" w:hAnsi="Times" w:cs="Times New Roman"/>
          </w:rPr>
          <w:delText xml:space="preserve">If you’ve exhausted your options with your chosen </w:delText>
        </w:r>
        <w:r w:rsidR="00950BCA" w:rsidRPr="005C6BD8" w:rsidDel="00182F59">
          <w:rPr>
            <w:rFonts w:ascii="Times" w:hAnsi="Times" w:cs="Times New Roman"/>
          </w:rPr>
          <w:delText>high-level</w:delText>
        </w:r>
        <w:r w:rsidRPr="005C6BD8" w:rsidDel="00182F59">
          <w:rPr>
            <w:rFonts w:ascii="Times" w:hAnsi="Times" w:cs="Times New Roman"/>
          </w:rPr>
          <w:delText xml:space="preserve"> language, C++ is usually the best option for further optimization. For an excellent introduction to combining C++ with R via the library Rcpp, see </w:delText>
        </w:r>
        <w:r w:rsidRPr="005C6BD8" w:rsidDel="00182F59">
          <w:rPr>
            <w:rFonts w:ascii="Times" w:hAnsi="Times" w:cs="Times New Roman"/>
          </w:rPr>
          <w:fldChar w:fldCharType="begin"/>
        </w:r>
        <w:r w:rsidRPr="005C6BD8" w:rsidDel="00182F59">
          <w:rPr>
            <w:rFonts w:ascii="Times" w:hAnsi="Times" w:cs="Times New Roman"/>
          </w:rPr>
          <w:delInstrText xml:space="preserve"> ADDIN ZOTERO_ITEM CSL_CITATION {"citationID":"vXRfNyBX","properties":{"formattedCitation":"(Eddelbuettel &amp; Balamuta, 2017)","plainCitation":"(Eddelbuettel &amp; Balamuta, 2017)","noteIndex":0},"citationItems":[{"id":1422,"uris":["http://zotero.org/users/2180197/items/9ZHL9GKF"],"uri":["http://zotero.org/users/2180197/items/9ZHL9GKF"],"itemData":{"id":1422,"type":"report","title":"Extending R with C++: A Brief Introduction to Rcpp","publisher":"PeerJ Inc.","source":"peerj.com","abstract":"R has always provided an application programming interface (API) for extensions. Based on the C language, it uses a number of macros and other low-level constructs to exchange data structures between the R process and any dynamically-loaded component modules authors added to it. With the introduction of the Rcpp package, and its later refinements, this process has become considerably easier yet also more robust. By now, Rcpp has become the most popular extension mechanism for R. This article introduces Rcpp, and illustrates with several examples how the Rcpp Attributes mechanism in particular eases the transition of objects between R and C++ code.","URL":"https://peerj.com/preprints/3188","note":"DOI: 10.7287/peerj.preprints.3188v1","number":"e3188v1","shortTitle":"Extending R with C++","language":"en","author":[{"family":"Eddelbuettel","given":"Dirk"},{"family":"Balamuta","given":"James Joseph"}],"issued":{"date-parts":[["2017",8,25]]}}}],"schema":"https://github.com/citation-style-language/schema/raw/master/csl-citation.json"} </w:delInstrText>
        </w:r>
        <w:r w:rsidRPr="005C6BD8" w:rsidDel="00182F59">
          <w:rPr>
            <w:rFonts w:ascii="Times" w:hAnsi="Times" w:cs="Times New Roman"/>
          </w:rPr>
          <w:fldChar w:fldCharType="separate"/>
        </w:r>
        <w:r w:rsidRPr="005C6BD8" w:rsidDel="00182F59">
          <w:rPr>
            <w:rFonts w:ascii="Times" w:hAnsi="Times" w:cs="Times New Roman"/>
            <w:noProof/>
          </w:rPr>
          <w:delText>(Eddelbuettel &amp; Balamuta, 2017)</w:delText>
        </w:r>
        <w:r w:rsidRPr="005C6BD8" w:rsidDel="00182F59">
          <w:rPr>
            <w:rFonts w:ascii="Times" w:hAnsi="Times" w:cs="Times New Roman"/>
          </w:rPr>
          <w:fldChar w:fldCharType="end"/>
        </w:r>
        <w:r w:rsidRPr="005C6BD8" w:rsidDel="00182F59">
          <w:rPr>
            <w:rFonts w:ascii="Times" w:hAnsi="Times" w:cs="Times New Roman"/>
          </w:rPr>
          <w:delText xml:space="preserve">. </w:delText>
        </w:r>
      </w:del>
    </w:p>
    <w:p w14:paraId="77687ED3" w14:textId="2CE08767" w:rsidR="00353C9D" w:rsidRPr="005C6BD8" w:rsidDel="00182F59" w:rsidRDefault="00353C9D" w:rsidP="004B4B30">
      <w:pPr>
        <w:pStyle w:val="Heading2"/>
        <w:rPr>
          <w:del w:id="1313" w:author="Russell, Seth" w:date="2018-12-11T14:04:00Z"/>
          <w:rFonts w:ascii="Times" w:hAnsi="Times" w:cs="Times New Roman"/>
        </w:rPr>
        <w:pPrChange w:id="1314" w:author="Russell, Seth" w:date="2018-12-17T08:24:00Z">
          <w:pPr>
            <w:ind w:left="720"/>
            <w:contextualSpacing w:val="0"/>
          </w:pPr>
        </w:pPrChange>
      </w:pPr>
    </w:p>
    <w:p w14:paraId="2550CB0F" w14:textId="7F0DDD32" w:rsidR="002D08F9" w:rsidRPr="005C6BD8" w:rsidDel="00182F59" w:rsidRDefault="002D08F9" w:rsidP="004B4B30">
      <w:pPr>
        <w:pStyle w:val="Heading2"/>
        <w:rPr>
          <w:del w:id="1315" w:author="Russell, Seth" w:date="2018-12-11T14:04:00Z"/>
          <w:rFonts w:ascii="Times" w:hAnsi="Times" w:cs="Times New Roman"/>
        </w:rPr>
        <w:pPrChange w:id="1316" w:author="Russell, Seth" w:date="2018-12-17T08:24:00Z">
          <w:pPr>
            <w:contextualSpacing w:val="0"/>
          </w:pPr>
        </w:pPrChange>
      </w:pPr>
      <w:del w:id="1317" w:author="Russell, Seth" w:date="2018-12-11T14:04:00Z">
        <w:r w:rsidRPr="005C6BD8" w:rsidDel="00182F59">
          <w:rPr>
            <w:rFonts w:ascii="Times" w:hAnsi="Times" w:cs="Times New Roman"/>
          </w:rPr>
          <w:delText xml:space="preserve">For some additional information on R optimization, see </w:delText>
        </w:r>
        <w:r w:rsidRPr="005C6BD8" w:rsidDel="00182F59">
          <w:rPr>
            <w:rFonts w:ascii="Times" w:hAnsi="Times" w:cs="Times New Roman"/>
          </w:rPr>
          <w:fldChar w:fldCharType="begin"/>
        </w:r>
      </w:del>
      <w:del w:id="1318" w:author="Russell, Seth" w:date="2018-11-08T10:44:00Z">
        <w:r w:rsidRPr="005C6BD8" w:rsidDel="009D01E6">
          <w:rPr>
            <w:rFonts w:ascii="Times" w:hAnsi="Times" w:cs="Times New Roman"/>
          </w:rPr>
          <w:delInstrText xml:space="preserve"> ADDIN ZOTERO_ITEM CSL_CITATION {"citationID":"T4lhxtt5","properties":{"formattedCitation":"(Wickham, 2014b; Emily Robinson, 2017)","plainCitation":"(Wickham, 2014b; Emily Robinson, 2017)","noteIndex":0},"citationItems":[{"id":1732,"uris":["http://zotero.org/users/2180197/items/LTBKEDPR"],"uri":["http://zotero.org/users/2180197/items/LTBKEDPR"],"itemData":{"id":1732,"type":"post-weblog","title":"Making R Code Faster : A Case Study","container-title":"Hooked on Data","abstract":"About two months ago I put a call out to Rstats twitter:","URL":"https://robinsones.github.io/Making-R-Code-Faster-A-Case-Study/","shortTitle":"Making R Code Faster","language":"en","author":[{"literal":"Emily Robinson"}],"issued":{"date-parts":[["2017",11,30]]}}},{"id":1730,"uris":["http://zotero.org/users/2180197/items/6JJUHS2I"],"uri":["http://zotero.org/users/2180197/items/6JJUHS2I"],"itemData":{"id":1730,"type":"book","title":"Advanced R","publisher":"Chapman and Hall/CRC","publisher-place":"Boca Raton, FL","number-of-pages":"476","edition":"1 edition","source":"Amazon","event-place":"Boca Raton, FL","abstract":"An Essential Reference for Intermediate and Advanced R Programmers Advanced R presents useful tools and techniques for attacking many types of R programming problems, helping you avoid mistakes and dead ends. With more than ten years of experience programming in R, the author illustrates the elegance, beauty, and flexibility at the heart of R.  The book develops the necessary skills to produce quality code that can be used in a variety of circumstances. You will learn:  The fundamentals of R, including standard data types and functions Functional programming as a useful framework for solving wide classes of problems The positives and negatives of metaprogramming  How to write fast, memory-efficient code   This book not only helps current R users become R programmers but also shows existing programmers what’s special about R. Intermediate R programmers can dive deeper into R and learn new strategies for solving diverse problems while programmers from other languages can learn the details of R and understand why R works the way it does.","ISBN":"978-1-4665-8696-3","language":"English","author":[{"family":"Wickham","given":"Hadley"}],"issued":{"date-parts":[["2014",9,27]]}}}],"schema":"https://github.com/citation-style-language/schema/raw/master/csl-citation.json"} </w:delInstrText>
        </w:r>
      </w:del>
      <w:del w:id="1319" w:author="Russell, Seth" w:date="2018-12-11T14:04:00Z">
        <w:r w:rsidRPr="005C6BD8" w:rsidDel="00182F59">
          <w:rPr>
            <w:rFonts w:ascii="Times" w:hAnsi="Times" w:cs="Times New Roman"/>
          </w:rPr>
          <w:fldChar w:fldCharType="separate"/>
        </w:r>
      </w:del>
      <w:del w:id="1320" w:author="Russell, Seth" w:date="2018-11-08T10:44:00Z">
        <w:r w:rsidRPr="009D01E6" w:rsidDel="009D01E6">
          <w:rPr>
            <w:rFonts w:ascii="Times" w:hAnsi="Times" w:cs="Times New Roman"/>
            <w:noProof/>
          </w:rPr>
          <w:delText>(Wickham, 2014b; Emily Robinson, 2017)</w:delText>
        </w:r>
      </w:del>
      <w:del w:id="1321" w:author="Russell, Seth" w:date="2018-12-11T14:04:00Z">
        <w:r w:rsidRPr="005C6BD8" w:rsidDel="00182F59">
          <w:rPr>
            <w:rFonts w:ascii="Times" w:hAnsi="Times" w:cs="Times New Roman"/>
          </w:rPr>
          <w:fldChar w:fldCharType="end"/>
        </w:r>
        <w:r w:rsidRPr="005C6BD8" w:rsidDel="00182F59">
          <w:rPr>
            <w:rFonts w:ascii="Times" w:hAnsi="Times" w:cs="Times New Roman"/>
          </w:rPr>
          <w:delText xml:space="preserve">. </w:delText>
        </w:r>
      </w:del>
    </w:p>
    <w:p w14:paraId="5C4C7C66" w14:textId="3D4E59B7" w:rsidR="00CC42E3" w:rsidDel="00182F59" w:rsidRDefault="00CC42E3" w:rsidP="004B4B30">
      <w:pPr>
        <w:pStyle w:val="Heading2"/>
        <w:rPr>
          <w:del w:id="1322" w:author="Russell, Seth" w:date="2018-12-11T14:04:00Z"/>
        </w:rPr>
        <w:pPrChange w:id="1323" w:author="Russell, Seth" w:date="2018-12-17T08:24:00Z">
          <w:pPr>
            <w:pStyle w:val="Normal1"/>
            <w:contextualSpacing w:val="0"/>
          </w:pPr>
        </w:pPrChange>
      </w:pPr>
    </w:p>
    <w:p w14:paraId="3287AAAD" w14:textId="74056E9E" w:rsidR="007B6DD5" w:rsidRPr="00823A54" w:rsidRDefault="00823A54" w:rsidP="004B4B30">
      <w:pPr>
        <w:pStyle w:val="Heading2"/>
        <w:pPrChange w:id="1324" w:author="Russell, Seth" w:date="2018-12-17T08:24:00Z">
          <w:pPr>
            <w:pStyle w:val="Normal1"/>
            <w:contextualSpacing w:val="0"/>
          </w:pPr>
        </w:pPrChange>
      </w:pPr>
      <w:r w:rsidRPr="00823A54">
        <w:t>CONCLUSION</w:t>
      </w:r>
    </w:p>
    <w:p w14:paraId="6FE57340" w14:textId="6365A681" w:rsidR="003631D8" w:rsidRDefault="003631D8">
      <w:pPr>
        <w:pStyle w:val="Normal1"/>
        <w:contextualSpacing w:val="0"/>
        <w:rPr>
          <w:rFonts w:ascii="Times" w:hAnsi="Times"/>
          <w:sz w:val="24"/>
        </w:rPr>
      </w:pPr>
      <w:r w:rsidRPr="003631D8">
        <w:rPr>
          <w:rFonts w:ascii="Times" w:hAnsi="Times"/>
          <w:sz w:val="24"/>
        </w:rPr>
        <w:t xml:space="preserve">Researchers frequently develop software to automate tasks and speed the pace of research. Unfortunately, researchers are rarely trained in software engineering principles necessary to develop robust, validated, and performant software. Software maintenance is an often overlooked and underestimated aspect in the lifecycle of any software product. Software engineering principles and tooling place special focus on the processes around designing, building, and maintaining software. In this paper, the key topics of software testing and software optimization </w:t>
      </w:r>
      <w:r w:rsidRPr="003631D8">
        <w:rPr>
          <w:rFonts w:ascii="Times" w:hAnsi="Times"/>
          <w:sz w:val="24"/>
        </w:rPr>
        <w:lastRenderedPageBreak/>
        <w:t>have been discussed along with some analysis of existing software packages in the R language. Our analysis showed that the majority of R packages have neither unit testing nor evidence of optimization available with normally distributed source code.  Through self-education on unit testing and optimization, any computational or other researcher can pick up the key principles of software engineering that will enable them to spend less time troubleshooting software and more time doing the research they enjoy.</w:t>
      </w:r>
    </w:p>
    <w:p w14:paraId="54AFDFE0" w14:textId="77777777" w:rsidR="003631D8" w:rsidRDefault="003631D8">
      <w:pPr>
        <w:pStyle w:val="Normal1"/>
        <w:contextualSpacing w:val="0"/>
        <w:rPr>
          <w:rFonts w:ascii="Times" w:hAnsi="Times"/>
          <w:sz w:val="24"/>
        </w:rPr>
      </w:pPr>
    </w:p>
    <w:p w14:paraId="3742E0C3" w14:textId="77777777" w:rsidR="003631D8" w:rsidRPr="003631D8" w:rsidRDefault="003631D8" w:rsidP="004B4B30">
      <w:pPr>
        <w:pStyle w:val="Heading2"/>
        <w:pPrChange w:id="1325" w:author="Russell, Seth" w:date="2018-12-17T08:24:00Z">
          <w:pPr>
            <w:pStyle w:val="Normal1"/>
            <w:contextualSpacing w:val="0"/>
          </w:pPr>
        </w:pPrChange>
      </w:pPr>
      <w:r w:rsidRPr="003631D8">
        <w:t>REFERENCES</w:t>
      </w:r>
    </w:p>
    <w:p w14:paraId="320AC5A8" w14:textId="77777777" w:rsidR="001B60B9" w:rsidRPr="001B60B9" w:rsidRDefault="002025AA" w:rsidP="001B60B9">
      <w:pPr>
        <w:pStyle w:val="Bibliography"/>
        <w:rPr>
          <w:ins w:id="1326" w:author="Russell, Seth" w:date="2018-12-17T08:25:00Z"/>
          <w:rFonts w:ascii="Times New Roman" w:hAnsi="Times New Roman" w:cs="Times New Roman"/>
          <w:rPrChange w:id="1327" w:author="Russell, Seth" w:date="2018-12-17T08:25:00Z">
            <w:rPr>
              <w:ins w:id="1328" w:author="Russell, Seth" w:date="2018-12-17T08:25:00Z"/>
              <w:rFonts w:ascii="Times New Roman" w:hAnsi="Times New Roman" w:cs="Times New Roman"/>
            </w:rPr>
          </w:rPrChange>
        </w:rPr>
        <w:pPrChange w:id="1329" w:author="Russell, Seth" w:date="2018-12-17T08:25:00Z">
          <w:pPr>
            <w:widowControl w:val="0"/>
            <w:autoSpaceDE w:val="0"/>
            <w:autoSpaceDN w:val="0"/>
            <w:adjustRightInd w:val="0"/>
          </w:pPr>
        </w:pPrChange>
      </w:pPr>
      <w:r>
        <w:fldChar w:fldCharType="begin"/>
      </w:r>
      <w:ins w:id="1330" w:author="Russell, Seth" w:date="2018-12-17T08:25:00Z">
        <w:r w:rsidR="001B60B9">
          <w:instrText xml:space="preserve"> ADDIN ZOTERO_BIBL {"uncited":[],"omitted":[],"custom":[]} CSL_BIBLIOGRAPHY </w:instrText>
        </w:r>
      </w:ins>
      <w:del w:id="1331" w:author="Russell, Seth" w:date="2018-11-07T13:41:00Z">
        <w:r w:rsidDel="00496733">
          <w:delInstrText xml:space="preserve"> ADDIN ZOTERO_BIBL {"uncited":[],"omitted":[],"custom":[]} CSL_BIBLIOGRAPHY </w:delInstrText>
        </w:r>
      </w:del>
      <w:r>
        <w:fldChar w:fldCharType="separate"/>
      </w:r>
      <w:ins w:id="1332" w:author="Russell, Seth" w:date="2018-12-17T08:25:00Z">
        <w:r w:rsidR="001B60B9" w:rsidRPr="001B60B9">
          <w:rPr>
            <w:rFonts w:ascii="Times New Roman" w:hAnsi="Times New Roman" w:cs="Times New Roman"/>
          </w:rPr>
          <w:t xml:space="preserve">Abrahms J. 2016.Big-O notation explained by a self-taught programmer. </w:t>
        </w:r>
        <w:r w:rsidR="001B60B9" w:rsidRPr="001B60B9">
          <w:rPr>
            <w:rFonts w:ascii="Times New Roman" w:hAnsi="Times New Roman" w:cs="Times New Roman"/>
            <w:i/>
            <w:iCs/>
            <w:rPrChange w:id="1333" w:author="Russell, Seth" w:date="2018-12-17T08:25:00Z">
              <w:rPr>
                <w:rFonts w:ascii="Times New Roman" w:hAnsi="Times New Roman" w:cs="Times New Roman"/>
                <w:i/>
                <w:iCs/>
              </w:rPr>
            </w:rPrChange>
          </w:rPr>
          <w:t>Available at</w:t>
        </w:r>
        <w:r w:rsidR="001B60B9" w:rsidRPr="001B60B9">
          <w:rPr>
            <w:rFonts w:ascii="Times New Roman" w:hAnsi="Times New Roman" w:cs="Times New Roman"/>
            <w:rPrChange w:id="1334" w:author="Russell, Seth" w:date="2018-12-17T08:25:00Z">
              <w:rPr>
                <w:rFonts w:ascii="Times New Roman" w:hAnsi="Times New Roman" w:cs="Times New Roman"/>
              </w:rPr>
            </w:rPrChange>
          </w:rPr>
          <w:t xml:space="preserve"> </w:t>
        </w:r>
        <w:r w:rsidR="001B60B9" w:rsidRPr="001B60B9">
          <w:rPr>
            <w:rFonts w:ascii="Times New Roman" w:hAnsi="Times New Roman" w:cs="Times New Roman"/>
            <w:i/>
            <w:iCs/>
            <w:rPrChange w:id="1335" w:author="Russell, Seth" w:date="2018-12-17T08:25:00Z">
              <w:rPr>
                <w:rFonts w:ascii="Times New Roman" w:hAnsi="Times New Roman" w:cs="Times New Roman"/>
                <w:i/>
                <w:iCs/>
              </w:rPr>
            </w:rPrChange>
          </w:rPr>
          <w:t>https://justin.abrah.ms/computer-science/big-o-notation-explained.html</w:t>
        </w:r>
      </w:ins>
    </w:p>
    <w:p w14:paraId="624D9519" w14:textId="77777777" w:rsidR="001B60B9" w:rsidRPr="001B60B9" w:rsidRDefault="001B60B9" w:rsidP="001B60B9">
      <w:pPr>
        <w:pStyle w:val="Bibliography"/>
        <w:rPr>
          <w:ins w:id="1336" w:author="Russell, Seth" w:date="2018-12-17T08:25:00Z"/>
          <w:rFonts w:ascii="Times New Roman" w:hAnsi="Times New Roman" w:cs="Times New Roman"/>
          <w:rPrChange w:id="1337" w:author="Russell, Seth" w:date="2018-12-17T08:25:00Z">
            <w:rPr>
              <w:ins w:id="1338" w:author="Russell, Seth" w:date="2018-12-17T08:25:00Z"/>
              <w:rFonts w:ascii="Times New Roman" w:hAnsi="Times New Roman" w:cs="Times New Roman"/>
            </w:rPr>
          </w:rPrChange>
        </w:rPr>
        <w:pPrChange w:id="1339" w:author="Russell, Seth" w:date="2018-12-17T08:25:00Z">
          <w:pPr>
            <w:widowControl w:val="0"/>
            <w:autoSpaceDE w:val="0"/>
            <w:autoSpaceDN w:val="0"/>
            <w:adjustRightInd w:val="0"/>
          </w:pPr>
        </w:pPrChange>
      </w:pPr>
      <w:ins w:id="1340" w:author="Russell, Seth" w:date="2018-12-17T08:25:00Z">
        <w:r w:rsidRPr="001B60B9">
          <w:rPr>
            <w:rFonts w:ascii="Times New Roman" w:hAnsi="Times New Roman" w:cs="Times New Roman"/>
            <w:rPrChange w:id="1341" w:author="Russell, Seth" w:date="2018-12-17T08:25:00Z">
              <w:rPr>
                <w:rFonts w:ascii="Times New Roman" w:hAnsi="Times New Roman" w:cs="Times New Roman"/>
              </w:rPr>
            </w:rPrChange>
          </w:rPr>
          <w:t xml:space="preserve">Agruss C, Johnson B. 2000. Ad Hoc Software Testing. </w:t>
        </w:r>
        <w:r w:rsidRPr="001B60B9">
          <w:rPr>
            <w:rFonts w:ascii="Times New Roman" w:hAnsi="Times New Roman" w:cs="Times New Roman"/>
            <w:i/>
            <w:iCs/>
            <w:rPrChange w:id="1342" w:author="Russell, Seth" w:date="2018-12-17T08:25:00Z">
              <w:rPr>
                <w:rFonts w:ascii="Times New Roman" w:hAnsi="Times New Roman" w:cs="Times New Roman"/>
                <w:i/>
                <w:iCs/>
              </w:rPr>
            </w:rPrChange>
          </w:rPr>
          <w:t>Viitattu</w:t>
        </w:r>
        <w:r w:rsidRPr="001B60B9">
          <w:rPr>
            <w:rFonts w:ascii="Times New Roman" w:hAnsi="Times New Roman" w:cs="Times New Roman"/>
            <w:rPrChange w:id="1343" w:author="Russell, Seth" w:date="2018-12-17T08:25:00Z">
              <w:rPr>
                <w:rFonts w:ascii="Times New Roman" w:hAnsi="Times New Roman" w:cs="Times New Roman"/>
              </w:rPr>
            </w:rPrChange>
          </w:rPr>
          <w:t xml:space="preserve"> 4:2009.</w:t>
        </w:r>
      </w:ins>
    </w:p>
    <w:p w14:paraId="555DBC78" w14:textId="77777777" w:rsidR="001B60B9" w:rsidRPr="001B60B9" w:rsidRDefault="001B60B9" w:rsidP="001B60B9">
      <w:pPr>
        <w:pStyle w:val="Bibliography"/>
        <w:rPr>
          <w:ins w:id="1344" w:author="Russell, Seth" w:date="2018-12-17T08:25:00Z"/>
          <w:rFonts w:ascii="Times New Roman" w:hAnsi="Times New Roman" w:cs="Times New Roman"/>
          <w:rPrChange w:id="1345" w:author="Russell, Seth" w:date="2018-12-17T08:25:00Z">
            <w:rPr>
              <w:ins w:id="1346" w:author="Russell, Seth" w:date="2018-12-17T08:25:00Z"/>
              <w:rFonts w:ascii="Times New Roman" w:hAnsi="Times New Roman" w:cs="Times New Roman"/>
            </w:rPr>
          </w:rPrChange>
        </w:rPr>
        <w:pPrChange w:id="1347" w:author="Russell, Seth" w:date="2018-12-17T08:25:00Z">
          <w:pPr>
            <w:widowControl w:val="0"/>
            <w:autoSpaceDE w:val="0"/>
            <w:autoSpaceDN w:val="0"/>
            <w:adjustRightInd w:val="0"/>
          </w:pPr>
        </w:pPrChange>
      </w:pPr>
      <w:ins w:id="1348" w:author="Russell, Seth" w:date="2018-12-17T08:25:00Z">
        <w:r w:rsidRPr="001B60B9">
          <w:rPr>
            <w:rFonts w:ascii="Times New Roman" w:hAnsi="Times New Roman" w:cs="Times New Roman"/>
            <w:rPrChange w:id="1349" w:author="Russell, Seth" w:date="2018-12-17T08:25:00Z">
              <w:rPr>
                <w:rFonts w:ascii="Times New Roman" w:hAnsi="Times New Roman" w:cs="Times New Roman"/>
              </w:rPr>
            </w:rPrChange>
          </w:rPr>
          <w:t xml:space="preserve">Allaire JJ, Francois R, Ushey K, Vandenbrouck G, library MG (TinyThread, http://tinythreadpp.bitsnbites.eu/), RStudio, library I (Intel T, https://www.threadingbuildingblocks.org/), Microsoft. 2018. </w:t>
        </w:r>
        <w:r w:rsidRPr="001B60B9">
          <w:rPr>
            <w:rFonts w:ascii="Times New Roman" w:hAnsi="Times New Roman" w:cs="Times New Roman"/>
            <w:i/>
            <w:iCs/>
            <w:rPrChange w:id="1350" w:author="Russell, Seth" w:date="2018-12-17T08:25:00Z">
              <w:rPr>
                <w:rFonts w:ascii="Times New Roman" w:hAnsi="Times New Roman" w:cs="Times New Roman"/>
                <w:i/>
                <w:iCs/>
              </w:rPr>
            </w:rPrChange>
          </w:rPr>
          <w:t>RcppParallel: Parallel Programming Tools for “Rcpp.”</w:t>
        </w:r>
      </w:ins>
    </w:p>
    <w:p w14:paraId="08142003" w14:textId="77777777" w:rsidR="001B60B9" w:rsidRPr="001B60B9" w:rsidRDefault="001B60B9" w:rsidP="001B60B9">
      <w:pPr>
        <w:pStyle w:val="Bibliography"/>
        <w:rPr>
          <w:ins w:id="1351" w:author="Russell, Seth" w:date="2018-12-17T08:25:00Z"/>
          <w:rFonts w:ascii="Times New Roman" w:hAnsi="Times New Roman" w:cs="Times New Roman"/>
          <w:rPrChange w:id="1352" w:author="Russell, Seth" w:date="2018-12-17T08:25:00Z">
            <w:rPr>
              <w:ins w:id="1353" w:author="Russell, Seth" w:date="2018-12-17T08:25:00Z"/>
              <w:rFonts w:ascii="Times New Roman" w:hAnsi="Times New Roman" w:cs="Times New Roman"/>
            </w:rPr>
          </w:rPrChange>
        </w:rPr>
        <w:pPrChange w:id="1354" w:author="Russell, Seth" w:date="2018-12-17T08:25:00Z">
          <w:pPr>
            <w:widowControl w:val="0"/>
            <w:autoSpaceDE w:val="0"/>
            <w:autoSpaceDN w:val="0"/>
            <w:adjustRightInd w:val="0"/>
          </w:pPr>
        </w:pPrChange>
      </w:pPr>
      <w:ins w:id="1355" w:author="Russell, Seth" w:date="2018-12-17T08:25:00Z">
        <w:r w:rsidRPr="001B60B9">
          <w:rPr>
            <w:rFonts w:ascii="Times New Roman" w:hAnsi="Times New Roman" w:cs="Times New Roman"/>
            <w:rPrChange w:id="1356" w:author="Russell, Seth" w:date="2018-12-17T08:25:00Z">
              <w:rPr>
                <w:rFonts w:ascii="Times New Roman" w:hAnsi="Times New Roman" w:cs="Times New Roman"/>
              </w:rPr>
            </w:rPrChange>
          </w:rPr>
          <w:t xml:space="preserve">Apache Software Foundation. 2018.SparkR (R on Spark) - Spark 2.3.2 Documentation. </w:t>
        </w:r>
        <w:r w:rsidRPr="001B60B9">
          <w:rPr>
            <w:rFonts w:ascii="Times New Roman" w:hAnsi="Times New Roman" w:cs="Times New Roman"/>
            <w:i/>
            <w:iCs/>
            <w:rPrChange w:id="1357" w:author="Russell, Seth" w:date="2018-12-17T08:25:00Z">
              <w:rPr>
                <w:rFonts w:ascii="Times New Roman" w:hAnsi="Times New Roman" w:cs="Times New Roman"/>
                <w:i/>
                <w:iCs/>
              </w:rPr>
            </w:rPrChange>
          </w:rPr>
          <w:t>Available at</w:t>
        </w:r>
        <w:r w:rsidRPr="001B60B9">
          <w:rPr>
            <w:rFonts w:ascii="Times New Roman" w:hAnsi="Times New Roman" w:cs="Times New Roman"/>
            <w:rPrChange w:id="1358" w:author="Russell, Seth" w:date="2018-12-17T08:25:00Z">
              <w:rPr>
                <w:rFonts w:ascii="Times New Roman" w:hAnsi="Times New Roman" w:cs="Times New Roman"/>
              </w:rPr>
            </w:rPrChange>
          </w:rPr>
          <w:t xml:space="preserve"> </w:t>
        </w:r>
        <w:r w:rsidRPr="001B60B9">
          <w:rPr>
            <w:rFonts w:ascii="Times New Roman" w:hAnsi="Times New Roman" w:cs="Times New Roman"/>
            <w:i/>
            <w:iCs/>
            <w:rPrChange w:id="1359" w:author="Russell, Seth" w:date="2018-12-17T08:25:00Z">
              <w:rPr>
                <w:rFonts w:ascii="Times New Roman" w:hAnsi="Times New Roman" w:cs="Times New Roman"/>
                <w:i/>
                <w:iCs/>
              </w:rPr>
            </w:rPrChange>
          </w:rPr>
          <w:t>https://spark.apache.org/docs/latest/sparkr.html</w:t>
        </w:r>
      </w:ins>
    </w:p>
    <w:p w14:paraId="071CD375" w14:textId="77777777" w:rsidR="001B60B9" w:rsidRPr="001B60B9" w:rsidRDefault="001B60B9" w:rsidP="001B60B9">
      <w:pPr>
        <w:pStyle w:val="Bibliography"/>
        <w:rPr>
          <w:ins w:id="1360" w:author="Russell, Seth" w:date="2018-12-17T08:25:00Z"/>
          <w:rFonts w:ascii="Times New Roman" w:hAnsi="Times New Roman" w:cs="Times New Roman"/>
          <w:rPrChange w:id="1361" w:author="Russell, Seth" w:date="2018-12-17T08:25:00Z">
            <w:rPr>
              <w:ins w:id="1362" w:author="Russell, Seth" w:date="2018-12-17T08:25:00Z"/>
              <w:rFonts w:ascii="Times New Roman" w:hAnsi="Times New Roman" w:cs="Times New Roman"/>
            </w:rPr>
          </w:rPrChange>
        </w:rPr>
        <w:pPrChange w:id="1363" w:author="Russell, Seth" w:date="2018-12-17T08:25:00Z">
          <w:pPr>
            <w:widowControl w:val="0"/>
            <w:autoSpaceDE w:val="0"/>
            <w:autoSpaceDN w:val="0"/>
            <w:adjustRightInd w:val="0"/>
          </w:pPr>
        </w:pPrChange>
      </w:pPr>
      <w:ins w:id="1364" w:author="Russell, Seth" w:date="2018-12-17T08:25:00Z">
        <w:r w:rsidRPr="001B60B9">
          <w:rPr>
            <w:rFonts w:ascii="Times New Roman" w:hAnsi="Times New Roman" w:cs="Times New Roman"/>
            <w:rPrChange w:id="1365" w:author="Russell, Seth" w:date="2018-12-17T08:25:00Z">
              <w:rPr>
                <w:rFonts w:ascii="Times New Roman" w:hAnsi="Times New Roman" w:cs="Times New Roman"/>
              </w:rPr>
            </w:rPrChange>
          </w:rPr>
          <w: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t>
        </w:r>
        <w:r w:rsidRPr="001B60B9">
          <w:rPr>
            <w:rFonts w:ascii="Times New Roman" w:hAnsi="Times New Roman" w:cs="Times New Roman"/>
            <w:i/>
            <w:iCs/>
            <w:rPrChange w:id="1366" w:author="Russell, Seth" w:date="2018-12-17T08:25:00Z">
              <w:rPr>
                <w:rFonts w:ascii="Times New Roman" w:hAnsi="Times New Roman" w:cs="Times New Roman"/>
                <w:i/>
                <w:iCs/>
              </w:rPr>
            </w:rPrChange>
          </w:rPr>
          <w:t>Commun. ACM</w:t>
        </w:r>
        <w:r w:rsidRPr="001B60B9">
          <w:rPr>
            <w:rFonts w:ascii="Times New Roman" w:hAnsi="Times New Roman" w:cs="Times New Roman"/>
            <w:rPrChange w:id="1367" w:author="Russell, Seth" w:date="2018-12-17T08:25:00Z">
              <w:rPr>
                <w:rFonts w:ascii="Times New Roman" w:hAnsi="Times New Roman" w:cs="Times New Roman"/>
              </w:rPr>
            </w:rPrChange>
          </w:rPr>
          <w:t xml:space="preserve"> 11:151–197. DOI: 10.1145/362929.362976.</w:t>
        </w:r>
      </w:ins>
    </w:p>
    <w:p w14:paraId="77E8E41A" w14:textId="77777777" w:rsidR="001B60B9" w:rsidRPr="001B60B9" w:rsidRDefault="001B60B9" w:rsidP="001B60B9">
      <w:pPr>
        <w:pStyle w:val="Bibliography"/>
        <w:rPr>
          <w:ins w:id="1368" w:author="Russell, Seth" w:date="2018-12-17T08:25:00Z"/>
          <w:rFonts w:ascii="Times New Roman" w:hAnsi="Times New Roman" w:cs="Times New Roman"/>
          <w:rPrChange w:id="1369" w:author="Russell, Seth" w:date="2018-12-17T08:25:00Z">
            <w:rPr>
              <w:ins w:id="1370" w:author="Russell, Seth" w:date="2018-12-17T08:25:00Z"/>
              <w:rFonts w:ascii="Times New Roman" w:hAnsi="Times New Roman" w:cs="Times New Roman"/>
            </w:rPr>
          </w:rPrChange>
        </w:rPr>
        <w:pPrChange w:id="1371" w:author="Russell, Seth" w:date="2018-12-17T08:25:00Z">
          <w:pPr>
            <w:widowControl w:val="0"/>
            <w:autoSpaceDE w:val="0"/>
            <w:autoSpaceDN w:val="0"/>
            <w:adjustRightInd w:val="0"/>
          </w:pPr>
        </w:pPrChange>
      </w:pPr>
      <w:ins w:id="1372" w:author="Russell, Seth" w:date="2018-12-17T08:25:00Z">
        <w:r w:rsidRPr="001B60B9">
          <w:rPr>
            <w:rFonts w:ascii="Times New Roman" w:hAnsi="Times New Roman" w:cs="Times New Roman"/>
            <w:rPrChange w:id="1373" w:author="Russell, Seth" w:date="2018-12-17T08:25:00Z">
              <w:rPr>
                <w:rFonts w:ascii="Times New Roman" w:hAnsi="Times New Roman" w:cs="Times New Roman"/>
              </w:rPr>
            </w:rPrChange>
          </w:rPr>
          <w:t xml:space="preserve">Beck K, Beedle M, Bennekum A van, Cockburn A, Cunningham W, Fowler M, Grenning J, Highsmith J, Hunt A, Jeffries R, Kern J, Marick B, Martin RC, Mellor S, Schwaber K, Sutherland J, Thomas D. 2001.Manifesto for Agile Software Development. </w:t>
        </w:r>
        <w:r w:rsidRPr="001B60B9">
          <w:rPr>
            <w:rFonts w:ascii="Times New Roman" w:hAnsi="Times New Roman" w:cs="Times New Roman"/>
            <w:i/>
            <w:iCs/>
            <w:rPrChange w:id="1374" w:author="Russell, Seth" w:date="2018-12-17T08:25:00Z">
              <w:rPr>
                <w:rFonts w:ascii="Times New Roman" w:hAnsi="Times New Roman" w:cs="Times New Roman"/>
                <w:i/>
                <w:iCs/>
              </w:rPr>
            </w:rPrChange>
          </w:rPr>
          <w:t>Available at</w:t>
        </w:r>
        <w:r w:rsidRPr="001B60B9">
          <w:rPr>
            <w:rFonts w:ascii="Times New Roman" w:hAnsi="Times New Roman" w:cs="Times New Roman"/>
            <w:rPrChange w:id="1375" w:author="Russell, Seth" w:date="2018-12-17T08:25:00Z">
              <w:rPr>
                <w:rFonts w:ascii="Times New Roman" w:hAnsi="Times New Roman" w:cs="Times New Roman"/>
              </w:rPr>
            </w:rPrChange>
          </w:rPr>
          <w:t xml:space="preserve"> </w:t>
        </w:r>
        <w:r w:rsidRPr="001B60B9">
          <w:rPr>
            <w:rFonts w:ascii="Times New Roman" w:hAnsi="Times New Roman" w:cs="Times New Roman"/>
            <w:i/>
            <w:iCs/>
            <w:rPrChange w:id="1376" w:author="Russell, Seth" w:date="2018-12-17T08:25:00Z">
              <w:rPr>
                <w:rFonts w:ascii="Times New Roman" w:hAnsi="Times New Roman" w:cs="Times New Roman"/>
                <w:i/>
                <w:iCs/>
              </w:rPr>
            </w:rPrChange>
          </w:rPr>
          <w:t>http://agilemanifesto.org/</w:t>
        </w:r>
      </w:ins>
    </w:p>
    <w:p w14:paraId="3C83A6EB" w14:textId="77777777" w:rsidR="001B60B9" w:rsidRPr="001B60B9" w:rsidRDefault="001B60B9" w:rsidP="001B60B9">
      <w:pPr>
        <w:pStyle w:val="Bibliography"/>
        <w:rPr>
          <w:ins w:id="1377" w:author="Russell, Seth" w:date="2018-12-17T08:25:00Z"/>
          <w:rFonts w:ascii="Times New Roman" w:hAnsi="Times New Roman" w:cs="Times New Roman"/>
          <w:rPrChange w:id="1378" w:author="Russell, Seth" w:date="2018-12-17T08:25:00Z">
            <w:rPr>
              <w:ins w:id="1379" w:author="Russell, Seth" w:date="2018-12-17T08:25:00Z"/>
              <w:rFonts w:ascii="Times New Roman" w:hAnsi="Times New Roman" w:cs="Times New Roman"/>
            </w:rPr>
          </w:rPrChange>
        </w:rPr>
        <w:pPrChange w:id="1380" w:author="Russell, Seth" w:date="2018-12-17T08:25:00Z">
          <w:pPr>
            <w:widowControl w:val="0"/>
            <w:autoSpaceDE w:val="0"/>
            <w:autoSpaceDN w:val="0"/>
            <w:adjustRightInd w:val="0"/>
          </w:pPr>
        </w:pPrChange>
      </w:pPr>
      <w:ins w:id="1381" w:author="Russell, Seth" w:date="2018-12-17T08:25:00Z">
        <w:r w:rsidRPr="001B60B9">
          <w:rPr>
            <w:rFonts w:ascii="Times New Roman" w:hAnsi="Times New Roman" w:cs="Times New Roman"/>
            <w:rPrChange w:id="1382" w:author="Russell, Seth" w:date="2018-12-17T08:25:00Z">
              <w:rPr>
                <w:rFonts w:ascii="Times New Roman" w:hAnsi="Times New Roman" w:cs="Times New Roman"/>
              </w:rPr>
            </w:rPrChange>
          </w:rPr>
          <w:t xml:space="preserve">Beck K, Gamma E. 1998. Test Infected: Programmers Love Writing Tests. </w:t>
        </w:r>
        <w:r w:rsidRPr="001B60B9">
          <w:rPr>
            <w:rFonts w:ascii="Times New Roman" w:hAnsi="Times New Roman" w:cs="Times New Roman"/>
            <w:i/>
            <w:iCs/>
            <w:rPrChange w:id="1383" w:author="Russell, Seth" w:date="2018-12-17T08:25:00Z">
              <w:rPr>
                <w:rFonts w:ascii="Times New Roman" w:hAnsi="Times New Roman" w:cs="Times New Roman"/>
                <w:i/>
                <w:iCs/>
              </w:rPr>
            </w:rPrChange>
          </w:rPr>
          <w:t>Java Report</w:t>
        </w:r>
        <w:r w:rsidRPr="001B60B9">
          <w:rPr>
            <w:rFonts w:ascii="Times New Roman" w:hAnsi="Times New Roman" w:cs="Times New Roman"/>
            <w:rPrChange w:id="1384" w:author="Russell, Seth" w:date="2018-12-17T08:25:00Z">
              <w:rPr>
                <w:rFonts w:ascii="Times New Roman" w:hAnsi="Times New Roman" w:cs="Times New Roman"/>
              </w:rPr>
            </w:rPrChange>
          </w:rPr>
          <w:t xml:space="preserve"> 3.</w:t>
        </w:r>
      </w:ins>
    </w:p>
    <w:p w14:paraId="21A74763" w14:textId="77777777" w:rsidR="001B60B9" w:rsidRPr="001B60B9" w:rsidRDefault="001B60B9" w:rsidP="001B60B9">
      <w:pPr>
        <w:pStyle w:val="Bibliography"/>
        <w:rPr>
          <w:ins w:id="1385" w:author="Russell, Seth" w:date="2018-12-17T08:25:00Z"/>
          <w:rFonts w:ascii="Times New Roman" w:hAnsi="Times New Roman" w:cs="Times New Roman"/>
          <w:rPrChange w:id="1386" w:author="Russell, Seth" w:date="2018-12-17T08:25:00Z">
            <w:rPr>
              <w:ins w:id="1387" w:author="Russell, Seth" w:date="2018-12-17T08:25:00Z"/>
              <w:rFonts w:ascii="Times New Roman" w:hAnsi="Times New Roman" w:cs="Times New Roman"/>
            </w:rPr>
          </w:rPrChange>
        </w:rPr>
        <w:pPrChange w:id="1388" w:author="Russell, Seth" w:date="2018-12-17T08:25:00Z">
          <w:pPr>
            <w:widowControl w:val="0"/>
            <w:autoSpaceDE w:val="0"/>
            <w:autoSpaceDN w:val="0"/>
            <w:adjustRightInd w:val="0"/>
          </w:pPr>
        </w:pPrChange>
      </w:pPr>
      <w:ins w:id="1389" w:author="Russell, Seth" w:date="2018-12-17T08:25:00Z">
        <w:r w:rsidRPr="001B60B9">
          <w:rPr>
            <w:rFonts w:ascii="Times New Roman" w:hAnsi="Times New Roman" w:cs="Times New Roman"/>
            <w:rPrChange w:id="1390" w:author="Russell, Seth" w:date="2018-12-17T08:25:00Z">
              <w:rPr>
                <w:rFonts w:ascii="Times New Roman" w:hAnsi="Times New Roman" w:cs="Times New Roman"/>
              </w:rPr>
            </w:rPrChange>
          </w:rPr>
          <w:t xml:space="preserve">Bengtsson H. 2018. </w:t>
        </w:r>
        <w:r w:rsidRPr="001B60B9">
          <w:rPr>
            <w:rFonts w:ascii="Times New Roman" w:hAnsi="Times New Roman" w:cs="Times New Roman"/>
            <w:i/>
            <w:iCs/>
            <w:rPrChange w:id="1391" w:author="Russell, Seth" w:date="2018-12-17T08:25:00Z">
              <w:rPr>
                <w:rFonts w:ascii="Times New Roman" w:hAnsi="Times New Roman" w:cs="Times New Roman"/>
                <w:i/>
                <w:iCs/>
              </w:rPr>
            </w:rPrChange>
          </w:rPr>
          <w:t>future: Unified Parallel and Distributed Processing in R for Everyone</w:t>
        </w:r>
        <w:r w:rsidRPr="001B60B9">
          <w:rPr>
            <w:rFonts w:ascii="Times New Roman" w:hAnsi="Times New Roman" w:cs="Times New Roman"/>
            <w:rPrChange w:id="1392" w:author="Russell, Seth" w:date="2018-12-17T08:25:00Z">
              <w:rPr>
                <w:rFonts w:ascii="Times New Roman" w:hAnsi="Times New Roman" w:cs="Times New Roman"/>
              </w:rPr>
            </w:rPrChange>
          </w:rPr>
          <w:t>.</w:t>
        </w:r>
      </w:ins>
    </w:p>
    <w:p w14:paraId="296A556B" w14:textId="77777777" w:rsidR="001B60B9" w:rsidRPr="001B60B9" w:rsidRDefault="001B60B9" w:rsidP="001B60B9">
      <w:pPr>
        <w:pStyle w:val="Bibliography"/>
        <w:rPr>
          <w:ins w:id="1393" w:author="Russell, Seth" w:date="2018-12-17T08:25:00Z"/>
          <w:rFonts w:ascii="Times New Roman" w:hAnsi="Times New Roman" w:cs="Times New Roman"/>
          <w:rPrChange w:id="1394" w:author="Russell, Seth" w:date="2018-12-17T08:25:00Z">
            <w:rPr>
              <w:ins w:id="1395" w:author="Russell, Seth" w:date="2018-12-17T08:25:00Z"/>
              <w:rFonts w:ascii="Times New Roman" w:hAnsi="Times New Roman" w:cs="Times New Roman"/>
            </w:rPr>
          </w:rPrChange>
        </w:rPr>
        <w:pPrChange w:id="1396" w:author="Russell, Seth" w:date="2018-12-17T08:25:00Z">
          <w:pPr>
            <w:widowControl w:val="0"/>
            <w:autoSpaceDE w:val="0"/>
            <w:autoSpaceDN w:val="0"/>
            <w:adjustRightInd w:val="0"/>
          </w:pPr>
        </w:pPrChange>
      </w:pPr>
      <w:ins w:id="1397" w:author="Russell, Seth" w:date="2018-12-17T08:25:00Z">
        <w:r w:rsidRPr="001B60B9">
          <w:rPr>
            <w:rFonts w:ascii="Times New Roman" w:hAnsi="Times New Roman" w:cs="Times New Roman"/>
            <w:rPrChange w:id="1398" w:author="Russell, Seth" w:date="2018-12-17T08:25:00Z">
              <w:rPr>
                <w:rFonts w:ascii="Times New Roman" w:hAnsi="Times New Roman" w:cs="Times New Roman"/>
              </w:rPr>
            </w:rPrChange>
          </w:rPr>
          <w:t xml:space="preserve">Bengtsson H, R Core Team. 2018. </w:t>
        </w:r>
        <w:proofErr w:type="gramStart"/>
        <w:r w:rsidRPr="001B60B9">
          <w:rPr>
            <w:rFonts w:ascii="Times New Roman" w:hAnsi="Times New Roman" w:cs="Times New Roman"/>
            <w:i/>
            <w:iCs/>
            <w:rPrChange w:id="1399" w:author="Russell, Seth" w:date="2018-12-17T08:25:00Z">
              <w:rPr>
                <w:rFonts w:ascii="Times New Roman" w:hAnsi="Times New Roman" w:cs="Times New Roman"/>
                <w:i/>
                <w:iCs/>
              </w:rPr>
            </w:rPrChange>
          </w:rPr>
          <w:t>future.apply</w:t>
        </w:r>
        <w:proofErr w:type="gramEnd"/>
        <w:r w:rsidRPr="001B60B9">
          <w:rPr>
            <w:rFonts w:ascii="Times New Roman" w:hAnsi="Times New Roman" w:cs="Times New Roman"/>
            <w:i/>
            <w:iCs/>
            <w:rPrChange w:id="1400" w:author="Russell, Seth" w:date="2018-12-17T08:25:00Z">
              <w:rPr>
                <w:rFonts w:ascii="Times New Roman" w:hAnsi="Times New Roman" w:cs="Times New Roman"/>
                <w:i/>
                <w:iCs/>
              </w:rPr>
            </w:rPrChange>
          </w:rPr>
          <w:t>: Apply Function to Elements in Parallel using Futures</w:t>
        </w:r>
        <w:r w:rsidRPr="001B60B9">
          <w:rPr>
            <w:rFonts w:ascii="Times New Roman" w:hAnsi="Times New Roman" w:cs="Times New Roman"/>
            <w:rPrChange w:id="1401" w:author="Russell, Seth" w:date="2018-12-17T08:25:00Z">
              <w:rPr>
                <w:rFonts w:ascii="Times New Roman" w:hAnsi="Times New Roman" w:cs="Times New Roman"/>
              </w:rPr>
            </w:rPrChange>
          </w:rPr>
          <w:t>.</w:t>
        </w:r>
      </w:ins>
    </w:p>
    <w:p w14:paraId="6F5BA30A" w14:textId="77777777" w:rsidR="001B60B9" w:rsidRPr="001B60B9" w:rsidRDefault="001B60B9" w:rsidP="001B60B9">
      <w:pPr>
        <w:pStyle w:val="Bibliography"/>
        <w:rPr>
          <w:ins w:id="1402" w:author="Russell, Seth" w:date="2018-12-17T08:25:00Z"/>
          <w:rFonts w:ascii="Times New Roman" w:hAnsi="Times New Roman" w:cs="Times New Roman"/>
          <w:rPrChange w:id="1403" w:author="Russell, Seth" w:date="2018-12-17T08:25:00Z">
            <w:rPr>
              <w:ins w:id="1404" w:author="Russell, Seth" w:date="2018-12-17T08:25:00Z"/>
              <w:rFonts w:ascii="Times New Roman" w:hAnsi="Times New Roman" w:cs="Times New Roman"/>
            </w:rPr>
          </w:rPrChange>
        </w:rPr>
        <w:pPrChange w:id="1405" w:author="Russell, Seth" w:date="2018-12-17T08:25:00Z">
          <w:pPr>
            <w:widowControl w:val="0"/>
            <w:autoSpaceDE w:val="0"/>
            <w:autoSpaceDN w:val="0"/>
            <w:adjustRightInd w:val="0"/>
          </w:pPr>
        </w:pPrChange>
      </w:pPr>
      <w:ins w:id="1406" w:author="Russell, Seth" w:date="2018-12-17T08:25:00Z">
        <w:r w:rsidRPr="001B60B9">
          <w:rPr>
            <w:rFonts w:ascii="Times New Roman" w:hAnsi="Times New Roman" w:cs="Times New Roman"/>
            <w:rPrChange w:id="1407" w:author="Russell, Seth" w:date="2018-12-17T08:25:00Z">
              <w:rPr>
                <w:rFonts w:ascii="Times New Roman" w:hAnsi="Times New Roman" w:cs="Times New Roman"/>
              </w:rPr>
            </w:rPrChange>
          </w:rPr>
          <w:t xml:space="preserve">Bird J. 2013.Applying the 80:20 Rule in Software Development - DZone Agile. </w:t>
        </w:r>
        <w:r w:rsidRPr="001B60B9">
          <w:rPr>
            <w:rFonts w:ascii="Times New Roman" w:hAnsi="Times New Roman" w:cs="Times New Roman"/>
            <w:i/>
            <w:iCs/>
            <w:rPrChange w:id="1408" w:author="Russell, Seth" w:date="2018-12-17T08:25:00Z">
              <w:rPr>
                <w:rFonts w:ascii="Times New Roman" w:hAnsi="Times New Roman" w:cs="Times New Roman"/>
                <w:i/>
                <w:iCs/>
              </w:rPr>
            </w:rPrChange>
          </w:rPr>
          <w:t>Available at</w:t>
        </w:r>
        <w:r w:rsidRPr="001B60B9">
          <w:rPr>
            <w:rFonts w:ascii="Times New Roman" w:hAnsi="Times New Roman" w:cs="Times New Roman"/>
            <w:rPrChange w:id="1409" w:author="Russell, Seth" w:date="2018-12-17T08:25:00Z">
              <w:rPr>
                <w:rFonts w:ascii="Times New Roman" w:hAnsi="Times New Roman" w:cs="Times New Roman"/>
              </w:rPr>
            </w:rPrChange>
          </w:rPr>
          <w:t xml:space="preserve"> </w:t>
        </w:r>
        <w:r w:rsidRPr="001B60B9">
          <w:rPr>
            <w:rFonts w:ascii="Times New Roman" w:hAnsi="Times New Roman" w:cs="Times New Roman"/>
            <w:i/>
            <w:iCs/>
            <w:rPrChange w:id="1410" w:author="Russell, Seth" w:date="2018-12-17T08:25:00Z">
              <w:rPr>
                <w:rFonts w:ascii="Times New Roman" w:hAnsi="Times New Roman" w:cs="Times New Roman"/>
                <w:i/>
                <w:iCs/>
              </w:rPr>
            </w:rPrChange>
          </w:rPr>
          <w:t>https://dzone.com/articles/applying-8020-rule-software</w:t>
        </w:r>
      </w:ins>
    </w:p>
    <w:p w14:paraId="298AA72D" w14:textId="77777777" w:rsidR="001B60B9" w:rsidRPr="001B60B9" w:rsidRDefault="001B60B9" w:rsidP="001B60B9">
      <w:pPr>
        <w:pStyle w:val="Bibliography"/>
        <w:rPr>
          <w:ins w:id="1411" w:author="Russell, Seth" w:date="2018-12-17T08:25:00Z"/>
          <w:rFonts w:ascii="Times New Roman" w:hAnsi="Times New Roman" w:cs="Times New Roman"/>
          <w:rPrChange w:id="1412" w:author="Russell, Seth" w:date="2018-12-17T08:25:00Z">
            <w:rPr>
              <w:ins w:id="1413" w:author="Russell, Seth" w:date="2018-12-17T08:25:00Z"/>
              <w:rFonts w:ascii="Times New Roman" w:hAnsi="Times New Roman" w:cs="Times New Roman"/>
            </w:rPr>
          </w:rPrChange>
        </w:rPr>
        <w:pPrChange w:id="1414" w:author="Russell, Seth" w:date="2018-12-17T08:25:00Z">
          <w:pPr>
            <w:widowControl w:val="0"/>
            <w:autoSpaceDE w:val="0"/>
            <w:autoSpaceDN w:val="0"/>
            <w:adjustRightInd w:val="0"/>
          </w:pPr>
        </w:pPrChange>
      </w:pPr>
      <w:ins w:id="1415" w:author="Russell, Seth" w:date="2018-12-17T08:25:00Z">
        <w:r w:rsidRPr="001B60B9">
          <w:rPr>
            <w:rFonts w:ascii="Times New Roman" w:hAnsi="Times New Roman" w:cs="Times New Roman"/>
            <w:rPrChange w:id="1416" w:author="Russell, Seth" w:date="2018-12-17T08:25:00Z">
              <w:rPr>
                <w:rFonts w:ascii="Times New Roman" w:hAnsi="Times New Roman" w:cs="Times New Roman"/>
              </w:rPr>
            </w:rPrChange>
          </w:rPr>
          <w:t xml:space="preserve">Bischl B, Lang M. 2015. </w:t>
        </w:r>
        <w:r w:rsidRPr="001B60B9">
          <w:rPr>
            <w:rFonts w:ascii="Times New Roman" w:hAnsi="Times New Roman" w:cs="Times New Roman"/>
            <w:i/>
            <w:iCs/>
            <w:rPrChange w:id="1417" w:author="Russell, Seth" w:date="2018-12-17T08:25:00Z">
              <w:rPr>
                <w:rFonts w:ascii="Times New Roman" w:hAnsi="Times New Roman" w:cs="Times New Roman"/>
                <w:i/>
                <w:iCs/>
              </w:rPr>
            </w:rPrChange>
          </w:rPr>
          <w:t>parallelMap: Unified Interface to Parallelization Back-Ends</w:t>
        </w:r>
        <w:r w:rsidRPr="001B60B9">
          <w:rPr>
            <w:rFonts w:ascii="Times New Roman" w:hAnsi="Times New Roman" w:cs="Times New Roman"/>
            <w:rPrChange w:id="1418" w:author="Russell, Seth" w:date="2018-12-17T08:25:00Z">
              <w:rPr>
                <w:rFonts w:ascii="Times New Roman" w:hAnsi="Times New Roman" w:cs="Times New Roman"/>
              </w:rPr>
            </w:rPrChange>
          </w:rPr>
          <w:t>.</w:t>
        </w:r>
      </w:ins>
    </w:p>
    <w:p w14:paraId="473C3C98" w14:textId="77777777" w:rsidR="001B60B9" w:rsidRPr="001B60B9" w:rsidRDefault="001B60B9" w:rsidP="001B60B9">
      <w:pPr>
        <w:pStyle w:val="Bibliography"/>
        <w:rPr>
          <w:ins w:id="1419" w:author="Russell, Seth" w:date="2018-12-17T08:25:00Z"/>
          <w:rFonts w:ascii="Times New Roman" w:hAnsi="Times New Roman" w:cs="Times New Roman"/>
          <w:rPrChange w:id="1420" w:author="Russell, Seth" w:date="2018-12-17T08:25:00Z">
            <w:rPr>
              <w:ins w:id="1421" w:author="Russell, Seth" w:date="2018-12-17T08:25:00Z"/>
              <w:rFonts w:ascii="Times New Roman" w:hAnsi="Times New Roman" w:cs="Times New Roman"/>
            </w:rPr>
          </w:rPrChange>
        </w:rPr>
        <w:pPrChange w:id="1422" w:author="Russell, Seth" w:date="2018-12-17T08:25:00Z">
          <w:pPr>
            <w:widowControl w:val="0"/>
            <w:autoSpaceDE w:val="0"/>
            <w:autoSpaceDN w:val="0"/>
            <w:adjustRightInd w:val="0"/>
          </w:pPr>
        </w:pPrChange>
      </w:pPr>
      <w:ins w:id="1423" w:author="Russell, Seth" w:date="2018-12-17T08:25:00Z">
        <w:r w:rsidRPr="001B60B9">
          <w:rPr>
            <w:rFonts w:ascii="Times New Roman" w:hAnsi="Times New Roman" w:cs="Times New Roman"/>
            <w:rPrChange w:id="1424" w:author="Russell, Seth" w:date="2018-12-17T08:25:00Z">
              <w:rPr>
                <w:rFonts w:ascii="Times New Roman" w:hAnsi="Times New Roman" w:cs="Times New Roman"/>
              </w:rPr>
            </w:rPrChange>
          </w:rPr>
          <w:lastRenderedPageBreak/>
          <w:t xml:space="preserve">Bischl B, Lang M, Mersmann O, Rahnenführer J, Weihs C. 2015. BatchJobs and BatchExperiments: Abstraction Mechanisms for Using R in Batch Environments. </w:t>
        </w:r>
        <w:r w:rsidRPr="001B60B9">
          <w:rPr>
            <w:rFonts w:ascii="Times New Roman" w:hAnsi="Times New Roman" w:cs="Times New Roman"/>
            <w:i/>
            <w:iCs/>
            <w:rPrChange w:id="1425" w:author="Russell, Seth" w:date="2018-12-17T08:25:00Z">
              <w:rPr>
                <w:rFonts w:ascii="Times New Roman" w:hAnsi="Times New Roman" w:cs="Times New Roman"/>
                <w:i/>
                <w:iCs/>
              </w:rPr>
            </w:rPrChange>
          </w:rPr>
          <w:t>Journal of Statistical Software</w:t>
        </w:r>
        <w:r w:rsidRPr="001B60B9">
          <w:rPr>
            <w:rFonts w:ascii="Times New Roman" w:hAnsi="Times New Roman" w:cs="Times New Roman"/>
            <w:rPrChange w:id="1426" w:author="Russell, Seth" w:date="2018-12-17T08:25:00Z">
              <w:rPr>
                <w:rFonts w:ascii="Times New Roman" w:hAnsi="Times New Roman" w:cs="Times New Roman"/>
              </w:rPr>
            </w:rPrChange>
          </w:rPr>
          <w:t xml:space="preserve"> 64:1–25.</w:t>
        </w:r>
      </w:ins>
    </w:p>
    <w:p w14:paraId="6CED657D" w14:textId="77777777" w:rsidR="001B60B9" w:rsidRPr="001B60B9" w:rsidRDefault="001B60B9" w:rsidP="001B60B9">
      <w:pPr>
        <w:pStyle w:val="Bibliography"/>
        <w:rPr>
          <w:ins w:id="1427" w:author="Russell, Seth" w:date="2018-12-17T08:25:00Z"/>
          <w:rFonts w:ascii="Times New Roman" w:hAnsi="Times New Roman" w:cs="Times New Roman"/>
          <w:rPrChange w:id="1428" w:author="Russell, Seth" w:date="2018-12-17T08:25:00Z">
            <w:rPr>
              <w:ins w:id="1429" w:author="Russell, Seth" w:date="2018-12-17T08:25:00Z"/>
              <w:rFonts w:ascii="Times New Roman" w:hAnsi="Times New Roman" w:cs="Times New Roman"/>
            </w:rPr>
          </w:rPrChange>
        </w:rPr>
        <w:pPrChange w:id="1430" w:author="Russell, Seth" w:date="2018-12-17T08:25:00Z">
          <w:pPr>
            <w:widowControl w:val="0"/>
            <w:autoSpaceDE w:val="0"/>
            <w:autoSpaceDN w:val="0"/>
            <w:adjustRightInd w:val="0"/>
          </w:pPr>
        </w:pPrChange>
      </w:pPr>
      <w:ins w:id="1431" w:author="Russell, Seth" w:date="2018-12-17T08:25:00Z">
        <w:r w:rsidRPr="001B60B9">
          <w:rPr>
            <w:rFonts w:ascii="Times New Roman" w:hAnsi="Times New Roman" w:cs="Times New Roman"/>
            <w:rPrChange w:id="1432" w:author="Russell, Seth" w:date="2018-12-17T08:25:00Z">
              <w:rPr>
                <w:rFonts w:ascii="Times New Roman" w:hAnsi="Times New Roman" w:cs="Times New Roman"/>
              </w:rPr>
            </w:rPrChange>
          </w:rPr>
          <w:t xml:space="preserve">Burger M, Juenemann K, Koenig T. 2015. </w:t>
        </w:r>
        <w:r w:rsidRPr="001B60B9">
          <w:rPr>
            <w:rFonts w:ascii="Times New Roman" w:hAnsi="Times New Roman" w:cs="Times New Roman"/>
            <w:i/>
            <w:iCs/>
            <w:rPrChange w:id="1433" w:author="Russell, Seth" w:date="2018-12-17T08:25:00Z">
              <w:rPr>
                <w:rFonts w:ascii="Times New Roman" w:hAnsi="Times New Roman" w:cs="Times New Roman"/>
                <w:i/>
                <w:iCs/>
              </w:rPr>
            </w:rPrChange>
          </w:rPr>
          <w:t>RUnit: R Unit Test Framework</w:t>
        </w:r>
        <w:r w:rsidRPr="001B60B9">
          <w:rPr>
            <w:rFonts w:ascii="Times New Roman" w:hAnsi="Times New Roman" w:cs="Times New Roman"/>
            <w:rPrChange w:id="1434" w:author="Russell, Seth" w:date="2018-12-17T08:25:00Z">
              <w:rPr>
                <w:rFonts w:ascii="Times New Roman" w:hAnsi="Times New Roman" w:cs="Times New Roman"/>
              </w:rPr>
            </w:rPrChange>
          </w:rPr>
          <w:t>.</w:t>
        </w:r>
      </w:ins>
    </w:p>
    <w:p w14:paraId="6A5B572E" w14:textId="77777777" w:rsidR="001B60B9" w:rsidRPr="001B60B9" w:rsidRDefault="001B60B9" w:rsidP="001B60B9">
      <w:pPr>
        <w:pStyle w:val="Bibliography"/>
        <w:rPr>
          <w:ins w:id="1435" w:author="Russell, Seth" w:date="2018-12-17T08:25:00Z"/>
          <w:rFonts w:ascii="Times New Roman" w:hAnsi="Times New Roman" w:cs="Times New Roman"/>
          <w:rPrChange w:id="1436" w:author="Russell, Seth" w:date="2018-12-17T08:25:00Z">
            <w:rPr>
              <w:ins w:id="1437" w:author="Russell, Seth" w:date="2018-12-17T08:25:00Z"/>
              <w:rFonts w:ascii="Times New Roman" w:hAnsi="Times New Roman" w:cs="Times New Roman"/>
            </w:rPr>
          </w:rPrChange>
        </w:rPr>
        <w:pPrChange w:id="1438" w:author="Russell, Seth" w:date="2018-12-17T08:25:00Z">
          <w:pPr>
            <w:widowControl w:val="0"/>
            <w:autoSpaceDE w:val="0"/>
            <w:autoSpaceDN w:val="0"/>
            <w:adjustRightInd w:val="0"/>
          </w:pPr>
        </w:pPrChange>
      </w:pPr>
      <w:ins w:id="1439" w:author="Russell, Seth" w:date="2018-12-17T08:25:00Z">
        <w:r w:rsidRPr="001B60B9">
          <w:rPr>
            <w:rFonts w:ascii="Times New Roman" w:hAnsi="Times New Roman" w:cs="Times New Roman"/>
            <w:rPrChange w:id="1440" w:author="Russell, Seth" w:date="2018-12-17T08:25:00Z">
              <w:rPr>
                <w:rFonts w:ascii="Times New Roman" w:hAnsi="Times New Roman" w:cs="Times New Roman"/>
              </w:rPr>
            </w:rPrChange>
          </w:rPr>
          <w:t xml:space="preserve">Burns P. 2012. </w:t>
        </w:r>
        <w:r w:rsidRPr="001B60B9">
          <w:rPr>
            <w:rFonts w:ascii="Times New Roman" w:hAnsi="Times New Roman" w:cs="Times New Roman"/>
            <w:i/>
            <w:iCs/>
            <w:rPrChange w:id="1441" w:author="Russell, Seth" w:date="2018-12-17T08:25:00Z">
              <w:rPr>
                <w:rFonts w:ascii="Times New Roman" w:hAnsi="Times New Roman" w:cs="Times New Roman"/>
                <w:i/>
                <w:iCs/>
              </w:rPr>
            </w:rPrChange>
          </w:rPr>
          <w:t>The R Inferno</w:t>
        </w:r>
        <w:r w:rsidRPr="001B60B9">
          <w:rPr>
            <w:rFonts w:ascii="Times New Roman" w:hAnsi="Times New Roman" w:cs="Times New Roman"/>
            <w:rPrChange w:id="1442" w:author="Russell, Seth" w:date="2018-12-17T08:25:00Z">
              <w:rPr>
                <w:rFonts w:ascii="Times New Roman" w:hAnsi="Times New Roman" w:cs="Times New Roman"/>
              </w:rPr>
            </w:rPrChange>
          </w:rPr>
          <w:t>. lulu.com.</w:t>
        </w:r>
      </w:ins>
    </w:p>
    <w:p w14:paraId="4D2C79C5" w14:textId="77777777" w:rsidR="001B60B9" w:rsidRPr="001B60B9" w:rsidRDefault="001B60B9" w:rsidP="001B60B9">
      <w:pPr>
        <w:pStyle w:val="Bibliography"/>
        <w:rPr>
          <w:ins w:id="1443" w:author="Russell, Seth" w:date="2018-12-17T08:25:00Z"/>
          <w:rFonts w:ascii="Times New Roman" w:hAnsi="Times New Roman" w:cs="Times New Roman"/>
          <w:rPrChange w:id="1444" w:author="Russell, Seth" w:date="2018-12-17T08:25:00Z">
            <w:rPr>
              <w:ins w:id="1445" w:author="Russell, Seth" w:date="2018-12-17T08:25:00Z"/>
              <w:rFonts w:ascii="Times New Roman" w:hAnsi="Times New Roman" w:cs="Times New Roman"/>
            </w:rPr>
          </w:rPrChange>
        </w:rPr>
        <w:pPrChange w:id="1446" w:author="Russell, Seth" w:date="2018-12-17T08:25:00Z">
          <w:pPr>
            <w:widowControl w:val="0"/>
            <w:autoSpaceDE w:val="0"/>
            <w:autoSpaceDN w:val="0"/>
            <w:adjustRightInd w:val="0"/>
          </w:pPr>
        </w:pPrChange>
      </w:pPr>
      <w:ins w:id="1447" w:author="Russell, Seth" w:date="2018-12-17T08:25:00Z">
        <w:r w:rsidRPr="001B60B9">
          <w:rPr>
            <w:rFonts w:ascii="Times New Roman" w:hAnsi="Times New Roman" w:cs="Times New Roman"/>
            <w:rPrChange w:id="1448" w:author="Russell, Seth" w:date="2018-12-17T08:25:00Z">
              <w:rPr>
                <w:rFonts w:ascii="Times New Roman" w:hAnsi="Times New Roman" w:cs="Times New Roman"/>
              </w:rPr>
            </w:rPrChange>
          </w:rPr>
          <w:t xml:space="preserve">Calaway R, Analytics R, Weston S. 2017. </w:t>
        </w:r>
        <w:r w:rsidRPr="001B60B9">
          <w:rPr>
            <w:rFonts w:ascii="Times New Roman" w:hAnsi="Times New Roman" w:cs="Times New Roman"/>
            <w:i/>
            <w:iCs/>
            <w:rPrChange w:id="1449" w:author="Russell, Seth" w:date="2018-12-17T08:25:00Z">
              <w:rPr>
                <w:rFonts w:ascii="Times New Roman" w:hAnsi="Times New Roman" w:cs="Times New Roman"/>
                <w:i/>
                <w:iCs/>
              </w:rPr>
            </w:rPrChange>
          </w:rPr>
          <w:t>doMC: Foreach Parallel Adaptor for “parallel.”</w:t>
        </w:r>
      </w:ins>
    </w:p>
    <w:p w14:paraId="3E485049" w14:textId="77777777" w:rsidR="001B60B9" w:rsidRPr="001B60B9" w:rsidRDefault="001B60B9" w:rsidP="001B60B9">
      <w:pPr>
        <w:pStyle w:val="Bibliography"/>
        <w:rPr>
          <w:ins w:id="1450" w:author="Russell, Seth" w:date="2018-12-17T08:25:00Z"/>
          <w:rFonts w:ascii="Times New Roman" w:hAnsi="Times New Roman" w:cs="Times New Roman"/>
          <w:rPrChange w:id="1451" w:author="Russell, Seth" w:date="2018-12-17T08:25:00Z">
            <w:rPr>
              <w:ins w:id="1452" w:author="Russell, Seth" w:date="2018-12-17T08:25:00Z"/>
              <w:rFonts w:ascii="Times New Roman" w:hAnsi="Times New Roman" w:cs="Times New Roman"/>
            </w:rPr>
          </w:rPrChange>
        </w:rPr>
        <w:pPrChange w:id="1453" w:author="Russell, Seth" w:date="2018-12-17T08:25:00Z">
          <w:pPr>
            <w:widowControl w:val="0"/>
            <w:autoSpaceDE w:val="0"/>
            <w:autoSpaceDN w:val="0"/>
            <w:adjustRightInd w:val="0"/>
          </w:pPr>
        </w:pPrChange>
      </w:pPr>
      <w:ins w:id="1454" w:author="Russell, Seth" w:date="2018-12-17T08:25:00Z">
        <w:r w:rsidRPr="001B60B9">
          <w:rPr>
            <w:rFonts w:ascii="Times New Roman" w:hAnsi="Times New Roman" w:cs="Times New Roman"/>
            <w:rPrChange w:id="1455" w:author="Russell, Seth" w:date="2018-12-17T08:25:00Z">
              <w:rPr>
                <w:rFonts w:ascii="Times New Roman" w:hAnsi="Times New Roman" w:cs="Times New Roman"/>
              </w:rPr>
            </w:rPrChange>
          </w:rPr>
          <w:t xml:space="preserve">Calaway R, Corporation M, Weston S. 2017. </w:t>
        </w:r>
        <w:r w:rsidRPr="001B60B9">
          <w:rPr>
            <w:rFonts w:ascii="Times New Roman" w:hAnsi="Times New Roman" w:cs="Times New Roman"/>
            <w:i/>
            <w:iCs/>
            <w:rPrChange w:id="1456" w:author="Russell, Seth" w:date="2018-12-17T08:25:00Z">
              <w:rPr>
                <w:rFonts w:ascii="Times New Roman" w:hAnsi="Times New Roman" w:cs="Times New Roman"/>
                <w:i/>
                <w:iCs/>
              </w:rPr>
            </w:rPrChange>
          </w:rPr>
          <w:t>doSNOW: Foreach Parallel Adaptor for the “snow” Package</w:t>
        </w:r>
        <w:r w:rsidRPr="001B60B9">
          <w:rPr>
            <w:rFonts w:ascii="Times New Roman" w:hAnsi="Times New Roman" w:cs="Times New Roman"/>
            <w:rPrChange w:id="1457" w:author="Russell, Seth" w:date="2018-12-17T08:25:00Z">
              <w:rPr>
                <w:rFonts w:ascii="Times New Roman" w:hAnsi="Times New Roman" w:cs="Times New Roman"/>
              </w:rPr>
            </w:rPrChange>
          </w:rPr>
          <w:t>.</w:t>
        </w:r>
      </w:ins>
    </w:p>
    <w:p w14:paraId="773CD290" w14:textId="77777777" w:rsidR="001B60B9" w:rsidRPr="001B60B9" w:rsidRDefault="001B60B9" w:rsidP="001B60B9">
      <w:pPr>
        <w:pStyle w:val="Bibliography"/>
        <w:rPr>
          <w:ins w:id="1458" w:author="Russell, Seth" w:date="2018-12-17T08:25:00Z"/>
          <w:rFonts w:ascii="Times New Roman" w:hAnsi="Times New Roman" w:cs="Times New Roman"/>
          <w:rPrChange w:id="1459" w:author="Russell, Seth" w:date="2018-12-17T08:25:00Z">
            <w:rPr>
              <w:ins w:id="1460" w:author="Russell, Seth" w:date="2018-12-17T08:25:00Z"/>
              <w:rFonts w:ascii="Times New Roman" w:hAnsi="Times New Roman" w:cs="Times New Roman"/>
            </w:rPr>
          </w:rPrChange>
        </w:rPr>
        <w:pPrChange w:id="1461" w:author="Russell, Seth" w:date="2018-12-17T08:25:00Z">
          <w:pPr>
            <w:widowControl w:val="0"/>
            <w:autoSpaceDE w:val="0"/>
            <w:autoSpaceDN w:val="0"/>
            <w:adjustRightInd w:val="0"/>
          </w:pPr>
        </w:pPrChange>
      </w:pPr>
      <w:ins w:id="1462" w:author="Russell, Seth" w:date="2018-12-17T08:25:00Z">
        <w:r w:rsidRPr="001B60B9">
          <w:rPr>
            <w:rFonts w:ascii="Times New Roman" w:hAnsi="Times New Roman" w:cs="Times New Roman"/>
            <w:rPrChange w:id="1463" w:author="Russell, Seth" w:date="2018-12-17T08:25:00Z">
              <w:rPr>
                <w:rFonts w:ascii="Times New Roman" w:hAnsi="Times New Roman" w:cs="Times New Roman"/>
              </w:rPr>
            </w:rPrChange>
          </w:rPr>
          <w:t xml:space="preserve">Calaway R, Corporation M, Weston S, Tenenbaum D. 2018. </w:t>
        </w:r>
        <w:r w:rsidRPr="001B60B9">
          <w:rPr>
            <w:rFonts w:ascii="Times New Roman" w:hAnsi="Times New Roman" w:cs="Times New Roman"/>
            <w:i/>
            <w:iCs/>
            <w:rPrChange w:id="1464" w:author="Russell, Seth" w:date="2018-12-17T08:25:00Z">
              <w:rPr>
                <w:rFonts w:ascii="Times New Roman" w:hAnsi="Times New Roman" w:cs="Times New Roman"/>
                <w:i/>
                <w:iCs/>
              </w:rPr>
            </w:rPrChange>
          </w:rPr>
          <w:t>doParallel: Foreach Parallel Adaptor for the “parallel” Package</w:t>
        </w:r>
        <w:r w:rsidRPr="001B60B9">
          <w:rPr>
            <w:rFonts w:ascii="Times New Roman" w:hAnsi="Times New Roman" w:cs="Times New Roman"/>
            <w:rPrChange w:id="1465" w:author="Russell, Seth" w:date="2018-12-17T08:25:00Z">
              <w:rPr>
                <w:rFonts w:ascii="Times New Roman" w:hAnsi="Times New Roman" w:cs="Times New Roman"/>
              </w:rPr>
            </w:rPrChange>
          </w:rPr>
          <w:t>.</w:t>
        </w:r>
      </w:ins>
    </w:p>
    <w:p w14:paraId="7366DA8A" w14:textId="77777777" w:rsidR="001B60B9" w:rsidRPr="001B60B9" w:rsidRDefault="001B60B9" w:rsidP="001B60B9">
      <w:pPr>
        <w:pStyle w:val="Bibliography"/>
        <w:rPr>
          <w:ins w:id="1466" w:author="Russell, Seth" w:date="2018-12-17T08:25:00Z"/>
          <w:rFonts w:ascii="Times New Roman" w:hAnsi="Times New Roman" w:cs="Times New Roman"/>
          <w:rPrChange w:id="1467" w:author="Russell, Seth" w:date="2018-12-17T08:25:00Z">
            <w:rPr>
              <w:ins w:id="1468" w:author="Russell, Seth" w:date="2018-12-17T08:25:00Z"/>
              <w:rFonts w:ascii="Times New Roman" w:hAnsi="Times New Roman" w:cs="Times New Roman"/>
            </w:rPr>
          </w:rPrChange>
        </w:rPr>
        <w:pPrChange w:id="1469" w:author="Russell, Seth" w:date="2018-12-17T08:25:00Z">
          <w:pPr>
            <w:widowControl w:val="0"/>
            <w:autoSpaceDE w:val="0"/>
            <w:autoSpaceDN w:val="0"/>
            <w:adjustRightInd w:val="0"/>
          </w:pPr>
        </w:pPrChange>
      </w:pPr>
      <w:ins w:id="1470" w:author="Russell, Seth" w:date="2018-12-17T08:25:00Z">
        <w:r w:rsidRPr="001B60B9">
          <w:rPr>
            <w:rFonts w:ascii="Times New Roman" w:hAnsi="Times New Roman" w:cs="Times New Roman"/>
            <w:rPrChange w:id="1471" w:author="Russell, Seth" w:date="2018-12-17T08:25:00Z">
              <w:rPr>
                <w:rFonts w:ascii="Times New Roman" w:hAnsi="Times New Roman" w:cs="Times New Roman"/>
              </w:rPr>
            </w:rPrChange>
          </w:rPr>
          <w:t xml:space="preserve">Calaway R, Microsoft, Weston S. 2017. </w:t>
        </w:r>
        <w:r w:rsidRPr="001B60B9">
          <w:rPr>
            <w:rFonts w:ascii="Times New Roman" w:hAnsi="Times New Roman" w:cs="Times New Roman"/>
            <w:i/>
            <w:iCs/>
            <w:rPrChange w:id="1472" w:author="Russell, Seth" w:date="2018-12-17T08:25:00Z">
              <w:rPr>
                <w:rFonts w:ascii="Times New Roman" w:hAnsi="Times New Roman" w:cs="Times New Roman"/>
                <w:i/>
                <w:iCs/>
              </w:rPr>
            </w:rPrChange>
          </w:rPr>
          <w:t>foreach: Provides Foreach Looping Construct for R</w:t>
        </w:r>
        <w:r w:rsidRPr="001B60B9">
          <w:rPr>
            <w:rFonts w:ascii="Times New Roman" w:hAnsi="Times New Roman" w:cs="Times New Roman"/>
            <w:rPrChange w:id="1473" w:author="Russell, Seth" w:date="2018-12-17T08:25:00Z">
              <w:rPr>
                <w:rFonts w:ascii="Times New Roman" w:hAnsi="Times New Roman" w:cs="Times New Roman"/>
              </w:rPr>
            </w:rPrChange>
          </w:rPr>
          <w:t>.</w:t>
        </w:r>
      </w:ins>
    </w:p>
    <w:p w14:paraId="4BDAE6A1" w14:textId="77777777" w:rsidR="001B60B9" w:rsidRPr="001B60B9" w:rsidRDefault="001B60B9" w:rsidP="001B60B9">
      <w:pPr>
        <w:pStyle w:val="Bibliography"/>
        <w:rPr>
          <w:ins w:id="1474" w:author="Russell, Seth" w:date="2018-12-17T08:25:00Z"/>
          <w:rFonts w:ascii="Times New Roman" w:hAnsi="Times New Roman" w:cs="Times New Roman"/>
          <w:rPrChange w:id="1475" w:author="Russell, Seth" w:date="2018-12-17T08:25:00Z">
            <w:rPr>
              <w:ins w:id="1476" w:author="Russell, Seth" w:date="2018-12-17T08:25:00Z"/>
              <w:rFonts w:ascii="Times New Roman" w:hAnsi="Times New Roman" w:cs="Times New Roman"/>
            </w:rPr>
          </w:rPrChange>
        </w:rPr>
        <w:pPrChange w:id="1477" w:author="Russell, Seth" w:date="2018-12-17T08:25:00Z">
          <w:pPr>
            <w:widowControl w:val="0"/>
            <w:autoSpaceDE w:val="0"/>
            <w:autoSpaceDN w:val="0"/>
            <w:adjustRightInd w:val="0"/>
          </w:pPr>
        </w:pPrChange>
      </w:pPr>
      <w:ins w:id="1478" w:author="Russell, Seth" w:date="2018-12-17T08:25:00Z">
        <w:r w:rsidRPr="001B60B9">
          <w:rPr>
            <w:rFonts w:ascii="Times New Roman" w:hAnsi="Times New Roman" w:cs="Times New Roman"/>
            <w:rPrChange w:id="1479" w:author="Russell, Seth" w:date="2018-12-17T08:25:00Z">
              <w:rPr>
                <w:rFonts w:ascii="Times New Roman" w:hAnsi="Times New Roman" w:cs="Times New Roman"/>
              </w:rPr>
            </w:rPrChange>
          </w:rPr>
          <w:t xml:space="preserve">Chang W, Luraschi J. 2018. </w:t>
        </w:r>
        <w:r w:rsidRPr="001B60B9">
          <w:rPr>
            <w:rFonts w:ascii="Times New Roman" w:hAnsi="Times New Roman" w:cs="Times New Roman"/>
            <w:i/>
            <w:iCs/>
            <w:rPrChange w:id="1480" w:author="Russell, Seth" w:date="2018-12-17T08:25:00Z">
              <w:rPr>
                <w:rFonts w:ascii="Times New Roman" w:hAnsi="Times New Roman" w:cs="Times New Roman"/>
                <w:i/>
                <w:iCs/>
              </w:rPr>
            </w:rPrChange>
          </w:rPr>
          <w:t>profvis: Interactive Visualizations for Profiling R Code</w:t>
        </w:r>
        <w:r w:rsidRPr="001B60B9">
          <w:rPr>
            <w:rFonts w:ascii="Times New Roman" w:hAnsi="Times New Roman" w:cs="Times New Roman"/>
            <w:rPrChange w:id="1481" w:author="Russell, Seth" w:date="2018-12-17T08:25:00Z">
              <w:rPr>
                <w:rFonts w:ascii="Times New Roman" w:hAnsi="Times New Roman" w:cs="Times New Roman"/>
              </w:rPr>
            </w:rPrChange>
          </w:rPr>
          <w:t>.</w:t>
        </w:r>
      </w:ins>
    </w:p>
    <w:p w14:paraId="27CE8A21" w14:textId="77777777" w:rsidR="001B60B9" w:rsidRPr="001B60B9" w:rsidRDefault="001B60B9" w:rsidP="001B60B9">
      <w:pPr>
        <w:pStyle w:val="Bibliography"/>
        <w:rPr>
          <w:ins w:id="1482" w:author="Russell, Seth" w:date="2018-12-17T08:25:00Z"/>
          <w:rFonts w:ascii="Times New Roman" w:hAnsi="Times New Roman" w:cs="Times New Roman"/>
          <w:rPrChange w:id="1483" w:author="Russell, Seth" w:date="2018-12-17T08:25:00Z">
            <w:rPr>
              <w:ins w:id="1484" w:author="Russell, Seth" w:date="2018-12-17T08:25:00Z"/>
              <w:rFonts w:ascii="Times New Roman" w:hAnsi="Times New Roman" w:cs="Times New Roman"/>
            </w:rPr>
          </w:rPrChange>
        </w:rPr>
        <w:pPrChange w:id="1485" w:author="Russell, Seth" w:date="2018-12-17T08:25:00Z">
          <w:pPr>
            <w:widowControl w:val="0"/>
            <w:autoSpaceDE w:val="0"/>
            <w:autoSpaceDN w:val="0"/>
            <w:adjustRightInd w:val="0"/>
          </w:pPr>
        </w:pPrChange>
      </w:pPr>
      <w:ins w:id="1486" w:author="Russell, Seth" w:date="2018-12-17T08:25:00Z">
        <w:r w:rsidRPr="001B60B9">
          <w:rPr>
            <w:rFonts w:ascii="Times New Roman" w:hAnsi="Times New Roman" w:cs="Times New Roman"/>
            <w:rPrChange w:id="1487" w:author="Russell, Seth" w:date="2018-12-17T08:25:00Z">
              <w:rPr>
                <w:rFonts w:ascii="Times New Roman" w:hAnsi="Times New Roman" w:cs="Times New Roman"/>
              </w:rPr>
            </w:rPrChange>
          </w:rPr>
          <w:t xml:space="preserve">Dehaghani SMH, Hajrahimi N. 2013. Which Factors Affect Software Projects Maintenance Cost More? </w:t>
        </w:r>
        <w:r w:rsidRPr="001B60B9">
          <w:rPr>
            <w:rFonts w:ascii="Times New Roman" w:hAnsi="Times New Roman" w:cs="Times New Roman"/>
            <w:i/>
            <w:iCs/>
            <w:rPrChange w:id="1488" w:author="Russell, Seth" w:date="2018-12-17T08:25:00Z">
              <w:rPr>
                <w:rFonts w:ascii="Times New Roman" w:hAnsi="Times New Roman" w:cs="Times New Roman"/>
                <w:i/>
                <w:iCs/>
              </w:rPr>
            </w:rPrChange>
          </w:rPr>
          <w:t>Acta Informatica Medica</w:t>
        </w:r>
        <w:r w:rsidRPr="001B60B9">
          <w:rPr>
            <w:rFonts w:ascii="Times New Roman" w:hAnsi="Times New Roman" w:cs="Times New Roman"/>
            <w:rPrChange w:id="1489" w:author="Russell, Seth" w:date="2018-12-17T08:25:00Z">
              <w:rPr>
                <w:rFonts w:ascii="Times New Roman" w:hAnsi="Times New Roman" w:cs="Times New Roman"/>
              </w:rPr>
            </w:rPrChange>
          </w:rPr>
          <w:t xml:space="preserve"> 21:63–66. DOI: 10.5455/AIM.2012.21.63-66.</w:t>
        </w:r>
      </w:ins>
    </w:p>
    <w:p w14:paraId="3995CD16" w14:textId="77777777" w:rsidR="001B60B9" w:rsidRPr="001B60B9" w:rsidRDefault="001B60B9" w:rsidP="001B60B9">
      <w:pPr>
        <w:pStyle w:val="Bibliography"/>
        <w:rPr>
          <w:ins w:id="1490" w:author="Russell, Seth" w:date="2018-12-17T08:25:00Z"/>
          <w:rFonts w:ascii="Times New Roman" w:hAnsi="Times New Roman" w:cs="Times New Roman"/>
          <w:rPrChange w:id="1491" w:author="Russell, Seth" w:date="2018-12-17T08:25:00Z">
            <w:rPr>
              <w:ins w:id="1492" w:author="Russell, Seth" w:date="2018-12-17T08:25:00Z"/>
              <w:rFonts w:ascii="Times New Roman" w:hAnsi="Times New Roman" w:cs="Times New Roman"/>
            </w:rPr>
          </w:rPrChange>
        </w:rPr>
        <w:pPrChange w:id="1493" w:author="Russell, Seth" w:date="2018-12-17T08:25:00Z">
          <w:pPr>
            <w:widowControl w:val="0"/>
            <w:autoSpaceDE w:val="0"/>
            <w:autoSpaceDN w:val="0"/>
            <w:adjustRightInd w:val="0"/>
          </w:pPr>
        </w:pPrChange>
      </w:pPr>
      <w:ins w:id="1494" w:author="Russell, Seth" w:date="2018-12-17T08:25:00Z">
        <w:r w:rsidRPr="001B60B9">
          <w:rPr>
            <w:rFonts w:ascii="Times New Roman" w:hAnsi="Times New Roman" w:cs="Times New Roman"/>
            <w:rPrChange w:id="1495" w:author="Russell, Seth" w:date="2018-12-17T08:25:00Z">
              <w:rPr>
                <w:rFonts w:ascii="Times New Roman" w:hAnsi="Times New Roman" w:cs="Times New Roman"/>
              </w:rPr>
            </w:rPrChange>
          </w:rPr>
          <w:t xml:space="preserve">DeWitt P, Bennett T, Feinstein J, Russell S. 2017. </w:t>
        </w:r>
        <w:r w:rsidRPr="001B60B9">
          <w:rPr>
            <w:rFonts w:ascii="Times New Roman" w:hAnsi="Times New Roman" w:cs="Times New Roman"/>
            <w:i/>
            <w:iCs/>
            <w:rPrChange w:id="1496" w:author="Russell, Seth" w:date="2018-12-17T08:25:00Z">
              <w:rPr>
                <w:rFonts w:ascii="Times New Roman" w:hAnsi="Times New Roman" w:cs="Times New Roman"/>
                <w:i/>
                <w:iCs/>
              </w:rPr>
            </w:rPrChange>
          </w:rPr>
          <w:t>pccc: Pediatric Complex Chronic Conditions</w:t>
        </w:r>
        <w:r w:rsidRPr="001B60B9">
          <w:rPr>
            <w:rFonts w:ascii="Times New Roman" w:hAnsi="Times New Roman" w:cs="Times New Roman"/>
            <w:rPrChange w:id="1497" w:author="Russell, Seth" w:date="2018-12-17T08:25:00Z">
              <w:rPr>
                <w:rFonts w:ascii="Times New Roman" w:hAnsi="Times New Roman" w:cs="Times New Roman"/>
              </w:rPr>
            </w:rPrChange>
          </w:rPr>
          <w:t>.</w:t>
        </w:r>
      </w:ins>
    </w:p>
    <w:p w14:paraId="42E98834" w14:textId="77777777" w:rsidR="001B60B9" w:rsidRPr="001B60B9" w:rsidRDefault="001B60B9" w:rsidP="001B60B9">
      <w:pPr>
        <w:pStyle w:val="Bibliography"/>
        <w:rPr>
          <w:ins w:id="1498" w:author="Russell, Seth" w:date="2018-12-17T08:25:00Z"/>
          <w:rFonts w:ascii="Times New Roman" w:hAnsi="Times New Roman" w:cs="Times New Roman"/>
          <w:rPrChange w:id="1499" w:author="Russell, Seth" w:date="2018-12-17T08:25:00Z">
            <w:rPr>
              <w:ins w:id="1500" w:author="Russell, Seth" w:date="2018-12-17T08:25:00Z"/>
              <w:rFonts w:ascii="Times New Roman" w:hAnsi="Times New Roman" w:cs="Times New Roman"/>
            </w:rPr>
          </w:rPrChange>
        </w:rPr>
        <w:pPrChange w:id="1501" w:author="Russell, Seth" w:date="2018-12-17T08:25:00Z">
          <w:pPr>
            <w:widowControl w:val="0"/>
            <w:autoSpaceDE w:val="0"/>
            <w:autoSpaceDN w:val="0"/>
            <w:adjustRightInd w:val="0"/>
          </w:pPr>
        </w:pPrChange>
      </w:pPr>
      <w:ins w:id="1502" w:author="Russell, Seth" w:date="2018-12-17T08:25:00Z">
        <w:r w:rsidRPr="001B60B9">
          <w:rPr>
            <w:rFonts w:ascii="Times New Roman" w:hAnsi="Times New Roman" w:cs="Times New Roman"/>
            <w:rPrChange w:id="1503" w:author="Russell, Seth" w:date="2018-12-17T08:25:00Z">
              <w:rPr>
                <w:rFonts w:ascii="Times New Roman" w:hAnsi="Times New Roman" w:cs="Times New Roman"/>
              </w:rPr>
            </w:rPrChange>
          </w:rPr>
          <w:t xml:space="preserve">Dragulescu AA, Arendt C. 2018. </w:t>
        </w:r>
        <w:r w:rsidRPr="001B60B9">
          <w:rPr>
            <w:rFonts w:ascii="Times New Roman" w:hAnsi="Times New Roman" w:cs="Times New Roman"/>
            <w:i/>
            <w:iCs/>
            <w:rPrChange w:id="1504" w:author="Russell, Seth" w:date="2018-12-17T08:25:00Z">
              <w:rPr>
                <w:rFonts w:ascii="Times New Roman" w:hAnsi="Times New Roman" w:cs="Times New Roman"/>
                <w:i/>
                <w:iCs/>
              </w:rPr>
            </w:rPrChange>
          </w:rPr>
          <w:t>xlsx: Read, Write, Format Excel 2007 and Excel 97/2000/XP/2003 Files</w:t>
        </w:r>
        <w:r w:rsidRPr="001B60B9">
          <w:rPr>
            <w:rFonts w:ascii="Times New Roman" w:hAnsi="Times New Roman" w:cs="Times New Roman"/>
            <w:rPrChange w:id="1505" w:author="Russell, Seth" w:date="2018-12-17T08:25:00Z">
              <w:rPr>
                <w:rFonts w:ascii="Times New Roman" w:hAnsi="Times New Roman" w:cs="Times New Roman"/>
              </w:rPr>
            </w:rPrChange>
          </w:rPr>
          <w:t>.</w:t>
        </w:r>
      </w:ins>
    </w:p>
    <w:p w14:paraId="141B0A1C" w14:textId="77777777" w:rsidR="001B60B9" w:rsidRPr="001B60B9" w:rsidRDefault="001B60B9" w:rsidP="001B60B9">
      <w:pPr>
        <w:pStyle w:val="Bibliography"/>
        <w:rPr>
          <w:ins w:id="1506" w:author="Russell, Seth" w:date="2018-12-17T08:25:00Z"/>
          <w:rFonts w:ascii="Times New Roman" w:hAnsi="Times New Roman" w:cs="Times New Roman"/>
          <w:rPrChange w:id="1507" w:author="Russell, Seth" w:date="2018-12-17T08:25:00Z">
            <w:rPr>
              <w:ins w:id="1508" w:author="Russell, Seth" w:date="2018-12-17T08:25:00Z"/>
              <w:rFonts w:ascii="Times New Roman" w:hAnsi="Times New Roman" w:cs="Times New Roman"/>
            </w:rPr>
          </w:rPrChange>
        </w:rPr>
        <w:pPrChange w:id="1509" w:author="Russell, Seth" w:date="2018-12-17T08:25:00Z">
          <w:pPr>
            <w:widowControl w:val="0"/>
            <w:autoSpaceDE w:val="0"/>
            <w:autoSpaceDN w:val="0"/>
            <w:adjustRightInd w:val="0"/>
          </w:pPr>
        </w:pPrChange>
      </w:pPr>
      <w:ins w:id="1510" w:author="Russell, Seth" w:date="2018-12-17T08:25:00Z">
        <w:r w:rsidRPr="001B60B9">
          <w:rPr>
            <w:rFonts w:ascii="Times New Roman" w:hAnsi="Times New Roman" w:cs="Times New Roman"/>
            <w:rPrChange w:id="1511" w:author="Russell, Seth" w:date="2018-12-17T08:25:00Z">
              <w:rPr>
                <w:rFonts w:ascii="Times New Roman" w:hAnsi="Times New Roman" w:cs="Times New Roman"/>
              </w:rPr>
            </w:rPrChange>
          </w:rPr>
          <w:t xml:space="preserve">Eckert A. 2018. </w:t>
        </w:r>
        <w:r w:rsidRPr="001B60B9">
          <w:rPr>
            <w:rFonts w:ascii="Times New Roman" w:hAnsi="Times New Roman" w:cs="Times New Roman"/>
            <w:i/>
            <w:iCs/>
            <w:rPrChange w:id="1512" w:author="Russell, Seth" w:date="2018-12-17T08:25:00Z">
              <w:rPr>
                <w:rFonts w:ascii="Times New Roman" w:hAnsi="Times New Roman" w:cs="Times New Roman"/>
                <w:i/>
                <w:iCs/>
              </w:rPr>
            </w:rPrChange>
          </w:rPr>
          <w:t>parallelDist: Parallel Distance Matrix Computation using Multiple Threads</w:t>
        </w:r>
        <w:r w:rsidRPr="001B60B9">
          <w:rPr>
            <w:rFonts w:ascii="Times New Roman" w:hAnsi="Times New Roman" w:cs="Times New Roman"/>
            <w:rPrChange w:id="1513" w:author="Russell, Seth" w:date="2018-12-17T08:25:00Z">
              <w:rPr>
                <w:rFonts w:ascii="Times New Roman" w:hAnsi="Times New Roman" w:cs="Times New Roman"/>
              </w:rPr>
            </w:rPrChange>
          </w:rPr>
          <w:t>.</w:t>
        </w:r>
      </w:ins>
    </w:p>
    <w:p w14:paraId="6C5F9821" w14:textId="77777777" w:rsidR="001B60B9" w:rsidRPr="001B60B9" w:rsidRDefault="001B60B9" w:rsidP="001B60B9">
      <w:pPr>
        <w:pStyle w:val="Bibliography"/>
        <w:rPr>
          <w:ins w:id="1514" w:author="Russell, Seth" w:date="2018-12-17T08:25:00Z"/>
          <w:rFonts w:ascii="Times New Roman" w:hAnsi="Times New Roman" w:cs="Times New Roman"/>
          <w:rPrChange w:id="1515" w:author="Russell, Seth" w:date="2018-12-17T08:25:00Z">
            <w:rPr>
              <w:ins w:id="1516" w:author="Russell, Seth" w:date="2018-12-17T08:25:00Z"/>
              <w:rFonts w:ascii="Times New Roman" w:hAnsi="Times New Roman" w:cs="Times New Roman"/>
            </w:rPr>
          </w:rPrChange>
        </w:rPr>
        <w:pPrChange w:id="1517" w:author="Russell, Seth" w:date="2018-12-17T08:25:00Z">
          <w:pPr>
            <w:widowControl w:val="0"/>
            <w:autoSpaceDE w:val="0"/>
            <w:autoSpaceDN w:val="0"/>
            <w:adjustRightInd w:val="0"/>
          </w:pPr>
        </w:pPrChange>
      </w:pPr>
      <w:ins w:id="1518" w:author="Russell, Seth" w:date="2018-12-17T08:25:00Z">
        <w:r w:rsidRPr="001B60B9">
          <w:rPr>
            <w:rFonts w:ascii="Times New Roman" w:hAnsi="Times New Roman" w:cs="Times New Roman"/>
            <w:rPrChange w:id="1519" w:author="Russell, Seth" w:date="2018-12-17T08:25:00Z">
              <w:rPr>
                <w:rFonts w:ascii="Times New Roman" w:hAnsi="Times New Roman" w:cs="Times New Roman"/>
              </w:rPr>
            </w:rPrChange>
          </w:rPr>
          <w:t xml:space="preserve">Eddelbuettel D, Balamuta JJ. 2017. </w:t>
        </w:r>
        <w:r w:rsidRPr="001B60B9">
          <w:rPr>
            <w:rFonts w:ascii="Times New Roman" w:hAnsi="Times New Roman" w:cs="Times New Roman"/>
            <w:i/>
            <w:iCs/>
            <w:rPrChange w:id="1520" w:author="Russell, Seth" w:date="2018-12-17T08:25:00Z">
              <w:rPr>
                <w:rFonts w:ascii="Times New Roman" w:hAnsi="Times New Roman" w:cs="Times New Roman"/>
                <w:i/>
                <w:iCs/>
              </w:rPr>
            </w:rPrChange>
          </w:rPr>
          <w:t>Extending R with C++: A Brief Introduction to Rcpp</w:t>
        </w:r>
        <w:r w:rsidRPr="001B60B9">
          <w:rPr>
            <w:rFonts w:ascii="Times New Roman" w:hAnsi="Times New Roman" w:cs="Times New Roman"/>
            <w:rPrChange w:id="1521" w:author="Russell, Seth" w:date="2018-12-17T08:25:00Z">
              <w:rPr>
                <w:rFonts w:ascii="Times New Roman" w:hAnsi="Times New Roman" w:cs="Times New Roman"/>
              </w:rPr>
            </w:rPrChange>
          </w:rPr>
          <w:t>. PeerJ Inc. DOI: 10.7287/peerj.preprints.3188v1.</w:t>
        </w:r>
      </w:ins>
    </w:p>
    <w:p w14:paraId="2A5C2087" w14:textId="77777777" w:rsidR="001B60B9" w:rsidRPr="001B60B9" w:rsidRDefault="001B60B9" w:rsidP="001B60B9">
      <w:pPr>
        <w:pStyle w:val="Bibliography"/>
        <w:rPr>
          <w:ins w:id="1522" w:author="Russell, Seth" w:date="2018-12-17T08:25:00Z"/>
          <w:rFonts w:ascii="Times New Roman" w:hAnsi="Times New Roman" w:cs="Times New Roman"/>
          <w:rPrChange w:id="1523" w:author="Russell, Seth" w:date="2018-12-17T08:25:00Z">
            <w:rPr>
              <w:ins w:id="1524" w:author="Russell, Seth" w:date="2018-12-17T08:25:00Z"/>
              <w:rFonts w:ascii="Times New Roman" w:hAnsi="Times New Roman" w:cs="Times New Roman"/>
            </w:rPr>
          </w:rPrChange>
        </w:rPr>
        <w:pPrChange w:id="1525" w:author="Russell, Seth" w:date="2018-12-17T08:25:00Z">
          <w:pPr>
            <w:widowControl w:val="0"/>
            <w:autoSpaceDE w:val="0"/>
            <w:autoSpaceDN w:val="0"/>
            <w:adjustRightInd w:val="0"/>
          </w:pPr>
        </w:pPrChange>
      </w:pPr>
      <w:ins w:id="1526" w:author="Russell, Seth" w:date="2018-12-17T08:25:00Z">
        <w:r w:rsidRPr="001B60B9">
          <w:rPr>
            <w:rFonts w:ascii="Times New Roman" w:hAnsi="Times New Roman" w:cs="Times New Roman"/>
            <w:rPrChange w:id="1527" w:author="Russell, Seth" w:date="2018-12-17T08:25:00Z">
              <w:rPr>
                <w:rFonts w:ascii="Times New Roman" w:hAnsi="Times New Roman" w:cs="Times New Roman"/>
              </w:rPr>
            </w:rPrChange>
          </w:rPr>
          <w:t xml:space="preserve">Feinerer I, Theussl S, Buchta C. 2015. </w:t>
        </w:r>
        <w:r w:rsidRPr="001B60B9">
          <w:rPr>
            <w:rFonts w:ascii="Times New Roman" w:hAnsi="Times New Roman" w:cs="Times New Roman"/>
            <w:i/>
            <w:iCs/>
            <w:rPrChange w:id="1528" w:author="Russell, Seth" w:date="2018-12-17T08:25:00Z">
              <w:rPr>
                <w:rFonts w:ascii="Times New Roman" w:hAnsi="Times New Roman" w:cs="Times New Roman"/>
                <w:i/>
                <w:iCs/>
              </w:rPr>
            </w:rPrChange>
          </w:rPr>
          <w:t>DSL: Distributed Storage and List</w:t>
        </w:r>
        <w:r w:rsidRPr="001B60B9">
          <w:rPr>
            <w:rFonts w:ascii="Times New Roman" w:hAnsi="Times New Roman" w:cs="Times New Roman"/>
            <w:rPrChange w:id="1529" w:author="Russell, Seth" w:date="2018-12-17T08:25:00Z">
              <w:rPr>
                <w:rFonts w:ascii="Times New Roman" w:hAnsi="Times New Roman" w:cs="Times New Roman"/>
              </w:rPr>
            </w:rPrChange>
          </w:rPr>
          <w:t>.</w:t>
        </w:r>
      </w:ins>
    </w:p>
    <w:p w14:paraId="2B589C4F" w14:textId="77777777" w:rsidR="001B60B9" w:rsidRPr="001B60B9" w:rsidRDefault="001B60B9" w:rsidP="001B60B9">
      <w:pPr>
        <w:pStyle w:val="Bibliography"/>
        <w:rPr>
          <w:ins w:id="1530" w:author="Russell, Seth" w:date="2018-12-17T08:25:00Z"/>
          <w:rFonts w:ascii="Times New Roman" w:hAnsi="Times New Roman" w:cs="Times New Roman"/>
          <w:rPrChange w:id="1531" w:author="Russell, Seth" w:date="2018-12-17T08:25:00Z">
            <w:rPr>
              <w:ins w:id="1532" w:author="Russell, Seth" w:date="2018-12-17T08:25:00Z"/>
              <w:rFonts w:ascii="Times New Roman" w:hAnsi="Times New Roman" w:cs="Times New Roman"/>
            </w:rPr>
          </w:rPrChange>
        </w:rPr>
        <w:pPrChange w:id="1533" w:author="Russell, Seth" w:date="2018-12-17T08:25:00Z">
          <w:pPr>
            <w:widowControl w:val="0"/>
            <w:autoSpaceDE w:val="0"/>
            <w:autoSpaceDN w:val="0"/>
            <w:adjustRightInd w:val="0"/>
          </w:pPr>
        </w:pPrChange>
      </w:pPr>
      <w:ins w:id="1534" w:author="Russell, Seth" w:date="2018-12-17T08:25:00Z">
        <w:r w:rsidRPr="001B60B9">
          <w:rPr>
            <w:rFonts w:ascii="Times New Roman" w:hAnsi="Times New Roman" w:cs="Times New Roman"/>
            <w:rPrChange w:id="1535" w:author="Russell, Seth" w:date="2018-12-17T08:25:00Z">
              <w:rPr>
                <w:rFonts w:ascii="Times New Roman" w:hAnsi="Times New Roman" w:cs="Times New Roman"/>
              </w:rPr>
            </w:rPrChange>
          </w:rPr>
          <w:t xml:space="preserve">Feinstein JA, Russell S, DeWitt PE, Feudtner C, Dai D, Bennett TD. 2018. R Package for Pediatric Complex Chronic Condition Classification. </w:t>
        </w:r>
        <w:r w:rsidRPr="001B60B9">
          <w:rPr>
            <w:rFonts w:ascii="Times New Roman" w:hAnsi="Times New Roman" w:cs="Times New Roman"/>
            <w:i/>
            <w:iCs/>
            <w:rPrChange w:id="1536" w:author="Russell, Seth" w:date="2018-12-17T08:25:00Z">
              <w:rPr>
                <w:rFonts w:ascii="Times New Roman" w:hAnsi="Times New Roman" w:cs="Times New Roman"/>
                <w:i/>
                <w:iCs/>
              </w:rPr>
            </w:rPrChange>
          </w:rPr>
          <w:t>JAMA Pediatrics</w:t>
        </w:r>
        <w:r w:rsidRPr="001B60B9">
          <w:rPr>
            <w:rFonts w:ascii="Times New Roman" w:hAnsi="Times New Roman" w:cs="Times New Roman"/>
            <w:rPrChange w:id="1537" w:author="Russell, Seth" w:date="2018-12-17T08:25:00Z">
              <w:rPr>
                <w:rFonts w:ascii="Times New Roman" w:hAnsi="Times New Roman" w:cs="Times New Roman"/>
              </w:rPr>
            </w:rPrChange>
          </w:rPr>
          <w:t>. DOI: 10.1001/jamapediatrics.2018.0256.</w:t>
        </w:r>
      </w:ins>
    </w:p>
    <w:p w14:paraId="01713E32" w14:textId="77777777" w:rsidR="001B60B9" w:rsidRPr="001B60B9" w:rsidRDefault="001B60B9" w:rsidP="001B60B9">
      <w:pPr>
        <w:pStyle w:val="Bibliography"/>
        <w:rPr>
          <w:ins w:id="1538" w:author="Russell, Seth" w:date="2018-12-17T08:25:00Z"/>
          <w:rFonts w:ascii="Times New Roman" w:hAnsi="Times New Roman" w:cs="Times New Roman"/>
          <w:rPrChange w:id="1539" w:author="Russell, Seth" w:date="2018-12-17T08:25:00Z">
            <w:rPr>
              <w:ins w:id="1540" w:author="Russell, Seth" w:date="2018-12-17T08:25:00Z"/>
              <w:rFonts w:ascii="Times New Roman" w:hAnsi="Times New Roman" w:cs="Times New Roman"/>
            </w:rPr>
          </w:rPrChange>
        </w:rPr>
        <w:pPrChange w:id="1541" w:author="Russell, Seth" w:date="2018-12-17T08:25:00Z">
          <w:pPr>
            <w:widowControl w:val="0"/>
            <w:autoSpaceDE w:val="0"/>
            <w:autoSpaceDN w:val="0"/>
            <w:adjustRightInd w:val="0"/>
          </w:pPr>
        </w:pPrChange>
      </w:pPr>
      <w:ins w:id="1542" w:author="Russell, Seth" w:date="2018-12-17T08:25:00Z">
        <w:r w:rsidRPr="001B60B9">
          <w:rPr>
            <w:rFonts w:ascii="Times New Roman" w:hAnsi="Times New Roman" w:cs="Times New Roman"/>
            <w:rPrChange w:id="1543" w:author="Russell, Seth" w:date="2018-12-17T08:25:00Z">
              <w:rPr>
                <w:rFonts w:ascii="Times New Roman" w:hAnsi="Times New Roman" w:cs="Times New Roman"/>
              </w:rPr>
            </w:rPrChange>
          </w:rPr>
          <w:t xml:space="preserve">Feudtner C, Christakis DA, Connell FA. 2000. Pediatric Deaths Attributable to Complex Chronic Conditions: A Population-Based Study of Washington State, 1980–1997. </w:t>
        </w:r>
        <w:r w:rsidRPr="001B60B9">
          <w:rPr>
            <w:rFonts w:ascii="Times New Roman" w:hAnsi="Times New Roman" w:cs="Times New Roman"/>
            <w:i/>
            <w:iCs/>
            <w:rPrChange w:id="1544" w:author="Russell, Seth" w:date="2018-12-17T08:25:00Z">
              <w:rPr>
                <w:rFonts w:ascii="Times New Roman" w:hAnsi="Times New Roman" w:cs="Times New Roman"/>
                <w:i/>
                <w:iCs/>
              </w:rPr>
            </w:rPrChange>
          </w:rPr>
          <w:t>Pediatrics</w:t>
        </w:r>
        <w:r w:rsidRPr="001B60B9">
          <w:rPr>
            <w:rFonts w:ascii="Times New Roman" w:hAnsi="Times New Roman" w:cs="Times New Roman"/>
            <w:rPrChange w:id="1545" w:author="Russell, Seth" w:date="2018-12-17T08:25:00Z">
              <w:rPr>
                <w:rFonts w:ascii="Times New Roman" w:hAnsi="Times New Roman" w:cs="Times New Roman"/>
              </w:rPr>
            </w:rPrChange>
          </w:rPr>
          <w:t xml:space="preserve"> 106:205–209.</w:t>
        </w:r>
      </w:ins>
    </w:p>
    <w:p w14:paraId="706BC02E" w14:textId="77777777" w:rsidR="001B60B9" w:rsidRPr="001B60B9" w:rsidRDefault="001B60B9" w:rsidP="001B60B9">
      <w:pPr>
        <w:pStyle w:val="Bibliography"/>
        <w:rPr>
          <w:ins w:id="1546" w:author="Russell, Seth" w:date="2018-12-17T08:25:00Z"/>
          <w:rFonts w:ascii="Times New Roman" w:hAnsi="Times New Roman" w:cs="Times New Roman"/>
          <w:rPrChange w:id="1547" w:author="Russell, Seth" w:date="2018-12-17T08:25:00Z">
            <w:rPr>
              <w:ins w:id="1548" w:author="Russell, Seth" w:date="2018-12-17T08:25:00Z"/>
              <w:rFonts w:ascii="Times New Roman" w:hAnsi="Times New Roman" w:cs="Times New Roman"/>
            </w:rPr>
          </w:rPrChange>
        </w:rPr>
        <w:pPrChange w:id="1549" w:author="Russell, Seth" w:date="2018-12-17T08:25:00Z">
          <w:pPr>
            <w:widowControl w:val="0"/>
            <w:autoSpaceDE w:val="0"/>
            <w:autoSpaceDN w:val="0"/>
            <w:adjustRightInd w:val="0"/>
          </w:pPr>
        </w:pPrChange>
      </w:pPr>
      <w:ins w:id="1550" w:author="Russell, Seth" w:date="2018-12-17T08:25:00Z">
        <w:r w:rsidRPr="001B60B9">
          <w:rPr>
            <w:rFonts w:ascii="Times New Roman" w:hAnsi="Times New Roman" w:cs="Times New Roman"/>
            <w:rPrChange w:id="1551" w:author="Russell, Seth" w:date="2018-12-17T08:25:00Z">
              <w:rPr>
                <w:rFonts w:ascii="Times New Roman" w:hAnsi="Times New Roman" w:cs="Times New Roman"/>
              </w:rPr>
            </w:rPrChange>
          </w:rPr>
          <w:t xml:space="preserve">Feudtner C, Feinstein JA, Zhong W, Hall M, Dai D. 2014. Pediatric complex chronic conditions classification system version 2: updated for ICD-10 and complex medical technology dependence and transplantation. </w:t>
        </w:r>
        <w:r w:rsidRPr="001B60B9">
          <w:rPr>
            <w:rFonts w:ascii="Times New Roman" w:hAnsi="Times New Roman" w:cs="Times New Roman"/>
            <w:i/>
            <w:iCs/>
            <w:rPrChange w:id="1552" w:author="Russell, Seth" w:date="2018-12-17T08:25:00Z">
              <w:rPr>
                <w:rFonts w:ascii="Times New Roman" w:hAnsi="Times New Roman" w:cs="Times New Roman"/>
                <w:i/>
                <w:iCs/>
              </w:rPr>
            </w:rPrChange>
          </w:rPr>
          <w:t>BMC Pediatrics</w:t>
        </w:r>
        <w:r w:rsidRPr="001B60B9">
          <w:rPr>
            <w:rFonts w:ascii="Times New Roman" w:hAnsi="Times New Roman" w:cs="Times New Roman"/>
            <w:rPrChange w:id="1553" w:author="Russell, Seth" w:date="2018-12-17T08:25:00Z">
              <w:rPr>
                <w:rFonts w:ascii="Times New Roman" w:hAnsi="Times New Roman" w:cs="Times New Roman"/>
              </w:rPr>
            </w:rPrChange>
          </w:rPr>
          <w:t xml:space="preserve"> 14:199. DOI: 10.1186/1471-2431-14-199.</w:t>
        </w:r>
      </w:ins>
    </w:p>
    <w:p w14:paraId="70B89181" w14:textId="77777777" w:rsidR="001B60B9" w:rsidRPr="001B60B9" w:rsidRDefault="001B60B9" w:rsidP="001B60B9">
      <w:pPr>
        <w:pStyle w:val="Bibliography"/>
        <w:rPr>
          <w:ins w:id="1554" w:author="Russell, Seth" w:date="2018-12-17T08:25:00Z"/>
          <w:rFonts w:ascii="Times New Roman" w:hAnsi="Times New Roman" w:cs="Times New Roman"/>
          <w:rPrChange w:id="1555" w:author="Russell, Seth" w:date="2018-12-17T08:25:00Z">
            <w:rPr>
              <w:ins w:id="1556" w:author="Russell, Seth" w:date="2018-12-17T08:25:00Z"/>
              <w:rFonts w:ascii="Times New Roman" w:hAnsi="Times New Roman" w:cs="Times New Roman"/>
            </w:rPr>
          </w:rPrChange>
        </w:rPr>
        <w:pPrChange w:id="1557" w:author="Russell, Seth" w:date="2018-12-17T08:25:00Z">
          <w:pPr>
            <w:widowControl w:val="0"/>
            <w:autoSpaceDE w:val="0"/>
            <w:autoSpaceDN w:val="0"/>
            <w:adjustRightInd w:val="0"/>
          </w:pPr>
        </w:pPrChange>
      </w:pPr>
      <w:ins w:id="1558" w:author="Russell, Seth" w:date="2018-12-17T08:25:00Z">
        <w:r w:rsidRPr="001B60B9">
          <w:rPr>
            <w:rFonts w:ascii="Times New Roman" w:hAnsi="Times New Roman" w:cs="Times New Roman"/>
            <w:rPrChange w:id="1559" w:author="Russell, Seth" w:date="2018-12-17T08:25:00Z">
              <w:rPr>
                <w:rFonts w:ascii="Times New Roman" w:hAnsi="Times New Roman" w:cs="Times New Roman"/>
              </w:rPr>
            </w:rPrChange>
          </w:rPr>
          <w:t xml:space="preserve">Gaslam B. 2017. </w:t>
        </w:r>
        <w:r w:rsidRPr="001B60B9">
          <w:rPr>
            <w:rFonts w:ascii="Times New Roman" w:hAnsi="Times New Roman" w:cs="Times New Roman"/>
            <w:i/>
            <w:iCs/>
            <w:rPrChange w:id="1560" w:author="Russell, Seth" w:date="2018-12-17T08:25:00Z">
              <w:rPr>
                <w:rFonts w:ascii="Times New Roman" w:hAnsi="Times New Roman" w:cs="Times New Roman"/>
                <w:i/>
                <w:iCs/>
              </w:rPr>
            </w:rPrChange>
          </w:rPr>
          <w:t>unitizer: Interactive R Unit Tests</w:t>
        </w:r>
        <w:r w:rsidRPr="001B60B9">
          <w:rPr>
            <w:rFonts w:ascii="Times New Roman" w:hAnsi="Times New Roman" w:cs="Times New Roman"/>
            <w:rPrChange w:id="1561" w:author="Russell, Seth" w:date="2018-12-17T08:25:00Z">
              <w:rPr>
                <w:rFonts w:ascii="Times New Roman" w:hAnsi="Times New Roman" w:cs="Times New Roman"/>
              </w:rPr>
            </w:rPrChange>
          </w:rPr>
          <w:t>.</w:t>
        </w:r>
      </w:ins>
    </w:p>
    <w:p w14:paraId="73B303B6" w14:textId="77777777" w:rsidR="001B60B9" w:rsidRPr="001B60B9" w:rsidRDefault="001B60B9" w:rsidP="001B60B9">
      <w:pPr>
        <w:pStyle w:val="Bibliography"/>
        <w:rPr>
          <w:ins w:id="1562" w:author="Russell, Seth" w:date="2018-12-17T08:25:00Z"/>
          <w:rFonts w:ascii="Times New Roman" w:hAnsi="Times New Roman" w:cs="Times New Roman"/>
          <w:rPrChange w:id="1563" w:author="Russell, Seth" w:date="2018-12-17T08:25:00Z">
            <w:rPr>
              <w:ins w:id="1564" w:author="Russell, Seth" w:date="2018-12-17T08:25:00Z"/>
              <w:rFonts w:ascii="Times New Roman" w:hAnsi="Times New Roman" w:cs="Times New Roman"/>
            </w:rPr>
          </w:rPrChange>
        </w:rPr>
        <w:pPrChange w:id="1565" w:author="Russell, Seth" w:date="2018-12-17T08:25:00Z">
          <w:pPr>
            <w:widowControl w:val="0"/>
            <w:autoSpaceDE w:val="0"/>
            <w:autoSpaceDN w:val="0"/>
            <w:adjustRightInd w:val="0"/>
          </w:pPr>
        </w:pPrChange>
      </w:pPr>
      <w:ins w:id="1566" w:author="Russell, Seth" w:date="2018-12-17T08:25:00Z">
        <w:r w:rsidRPr="001B60B9">
          <w:rPr>
            <w:rFonts w:ascii="Times New Roman" w:hAnsi="Times New Roman" w:cs="Times New Roman"/>
            <w:rPrChange w:id="1567" w:author="Russell, Seth" w:date="2018-12-17T08:25:00Z">
              <w:rPr>
                <w:rFonts w:ascii="Times New Roman" w:hAnsi="Times New Roman" w:cs="Times New Roman"/>
              </w:rPr>
            </w:rPrChange>
          </w:rPr>
          <w:t xml:space="preserve">Gillespie C, Lovelace R. 2017. </w:t>
        </w:r>
        <w:r w:rsidRPr="001B60B9">
          <w:rPr>
            <w:rFonts w:ascii="Times New Roman" w:hAnsi="Times New Roman" w:cs="Times New Roman"/>
            <w:i/>
            <w:iCs/>
            <w:rPrChange w:id="1568" w:author="Russell, Seth" w:date="2018-12-17T08:25:00Z">
              <w:rPr>
                <w:rFonts w:ascii="Times New Roman" w:hAnsi="Times New Roman" w:cs="Times New Roman"/>
                <w:i/>
                <w:iCs/>
              </w:rPr>
            </w:rPrChange>
          </w:rPr>
          <w:t>Efficient R Programming: A Practical Guide to Smarter Programming</w:t>
        </w:r>
        <w:r w:rsidRPr="001B60B9">
          <w:rPr>
            <w:rFonts w:ascii="Times New Roman" w:hAnsi="Times New Roman" w:cs="Times New Roman"/>
            <w:rPrChange w:id="1569" w:author="Russell, Seth" w:date="2018-12-17T08:25:00Z">
              <w:rPr>
                <w:rFonts w:ascii="Times New Roman" w:hAnsi="Times New Roman" w:cs="Times New Roman"/>
              </w:rPr>
            </w:rPrChange>
          </w:rPr>
          <w:t>. Sebastopol, CA: O’Reilly Media.</w:t>
        </w:r>
      </w:ins>
    </w:p>
    <w:p w14:paraId="35A25514" w14:textId="77777777" w:rsidR="001B60B9" w:rsidRPr="001B60B9" w:rsidRDefault="001B60B9" w:rsidP="001B60B9">
      <w:pPr>
        <w:pStyle w:val="Bibliography"/>
        <w:rPr>
          <w:ins w:id="1570" w:author="Russell, Seth" w:date="2018-12-17T08:25:00Z"/>
          <w:rFonts w:ascii="Times New Roman" w:hAnsi="Times New Roman" w:cs="Times New Roman"/>
          <w:rPrChange w:id="1571" w:author="Russell, Seth" w:date="2018-12-17T08:25:00Z">
            <w:rPr>
              <w:ins w:id="1572" w:author="Russell, Seth" w:date="2018-12-17T08:25:00Z"/>
              <w:rFonts w:ascii="Times New Roman" w:hAnsi="Times New Roman" w:cs="Times New Roman"/>
            </w:rPr>
          </w:rPrChange>
        </w:rPr>
        <w:pPrChange w:id="1573" w:author="Russell, Seth" w:date="2018-12-17T08:25:00Z">
          <w:pPr>
            <w:widowControl w:val="0"/>
            <w:autoSpaceDE w:val="0"/>
            <w:autoSpaceDN w:val="0"/>
            <w:adjustRightInd w:val="0"/>
          </w:pPr>
        </w:pPrChange>
      </w:pPr>
      <w:ins w:id="1574" w:author="Russell, Seth" w:date="2018-12-17T08:25:00Z">
        <w:r w:rsidRPr="001B60B9">
          <w:rPr>
            <w:rFonts w:ascii="Times New Roman" w:hAnsi="Times New Roman" w:cs="Times New Roman"/>
            <w:rPrChange w:id="1575" w:author="Russell, Seth" w:date="2018-12-17T08:25:00Z">
              <w:rPr>
                <w:rFonts w:ascii="Times New Roman" w:hAnsi="Times New Roman" w:cs="Times New Roman"/>
              </w:rPr>
            </w:rPrChange>
          </w:rPr>
          <w:t xml:space="preserve">Glass RL. 2001. Frequently Forgotten Fundamental Facts About Software Engineering. </w:t>
        </w:r>
        <w:r w:rsidRPr="001B60B9">
          <w:rPr>
            <w:rFonts w:ascii="Times New Roman" w:hAnsi="Times New Roman" w:cs="Times New Roman"/>
            <w:i/>
            <w:iCs/>
            <w:rPrChange w:id="1576" w:author="Russell, Seth" w:date="2018-12-17T08:25:00Z">
              <w:rPr>
                <w:rFonts w:ascii="Times New Roman" w:hAnsi="Times New Roman" w:cs="Times New Roman"/>
                <w:i/>
                <w:iCs/>
              </w:rPr>
            </w:rPrChange>
          </w:rPr>
          <w:t>IEEE Softw.</w:t>
        </w:r>
        <w:r w:rsidRPr="001B60B9">
          <w:rPr>
            <w:rFonts w:ascii="Times New Roman" w:hAnsi="Times New Roman" w:cs="Times New Roman"/>
            <w:rPrChange w:id="1577" w:author="Russell, Seth" w:date="2018-12-17T08:25:00Z">
              <w:rPr>
                <w:rFonts w:ascii="Times New Roman" w:hAnsi="Times New Roman" w:cs="Times New Roman"/>
              </w:rPr>
            </w:rPrChange>
          </w:rPr>
          <w:t xml:space="preserve"> 18:112–111. DOI: 10.1109/MS.2001.922739.</w:t>
        </w:r>
      </w:ins>
    </w:p>
    <w:p w14:paraId="2FA6B2C3" w14:textId="77777777" w:rsidR="001B60B9" w:rsidRPr="001B60B9" w:rsidRDefault="001B60B9" w:rsidP="001B60B9">
      <w:pPr>
        <w:pStyle w:val="Bibliography"/>
        <w:rPr>
          <w:ins w:id="1578" w:author="Russell, Seth" w:date="2018-12-17T08:25:00Z"/>
          <w:rFonts w:ascii="Times New Roman" w:hAnsi="Times New Roman" w:cs="Times New Roman"/>
          <w:rPrChange w:id="1579" w:author="Russell, Seth" w:date="2018-12-17T08:25:00Z">
            <w:rPr>
              <w:ins w:id="1580" w:author="Russell, Seth" w:date="2018-12-17T08:25:00Z"/>
              <w:rFonts w:ascii="Times New Roman" w:hAnsi="Times New Roman" w:cs="Times New Roman"/>
            </w:rPr>
          </w:rPrChange>
        </w:rPr>
        <w:pPrChange w:id="1581" w:author="Russell, Seth" w:date="2018-12-17T08:25:00Z">
          <w:pPr>
            <w:widowControl w:val="0"/>
            <w:autoSpaceDE w:val="0"/>
            <w:autoSpaceDN w:val="0"/>
            <w:adjustRightInd w:val="0"/>
          </w:pPr>
        </w:pPrChange>
      </w:pPr>
      <w:ins w:id="1582" w:author="Russell, Seth" w:date="2018-12-17T08:25:00Z">
        <w:r w:rsidRPr="001B60B9">
          <w:rPr>
            <w:rFonts w:ascii="Times New Roman" w:hAnsi="Times New Roman" w:cs="Times New Roman"/>
            <w:rPrChange w:id="1583" w:author="Russell, Seth" w:date="2018-12-17T08:25:00Z">
              <w:rPr>
                <w:rFonts w:ascii="Times New Roman" w:hAnsi="Times New Roman" w:cs="Times New Roman"/>
              </w:rPr>
            </w:rPrChange>
          </w:rPr>
          <w:t xml:space="preserve">Grosjean P. 2014. </w:t>
        </w:r>
        <w:r w:rsidRPr="001B60B9">
          <w:rPr>
            <w:rFonts w:ascii="Times New Roman" w:hAnsi="Times New Roman" w:cs="Times New Roman"/>
            <w:i/>
            <w:iCs/>
            <w:rPrChange w:id="1584" w:author="Russell, Seth" w:date="2018-12-17T08:25:00Z">
              <w:rPr>
                <w:rFonts w:ascii="Times New Roman" w:hAnsi="Times New Roman" w:cs="Times New Roman"/>
                <w:i/>
                <w:iCs/>
              </w:rPr>
            </w:rPrChange>
          </w:rPr>
          <w:t>SciViews-R: A GUI API for R</w:t>
        </w:r>
        <w:r w:rsidRPr="001B60B9">
          <w:rPr>
            <w:rFonts w:ascii="Times New Roman" w:hAnsi="Times New Roman" w:cs="Times New Roman"/>
            <w:rPrChange w:id="1585" w:author="Russell, Seth" w:date="2018-12-17T08:25:00Z">
              <w:rPr>
                <w:rFonts w:ascii="Times New Roman" w:hAnsi="Times New Roman" w:cs="Times New Roman"/>
              </w:rPr>
            </w:rPrChange>
          </w:rPr>
          <w:t>. MONS, Belgium: UMONS.</w:t>
        </w:r>
      </w:ins>
    </w:p>
    <w:p w14:paraId="2924BC28" w14:textId="77777777" w:rsidR="001B60B9" w:rsidRPr="001B60B9" w:rsidRDefault="001B60B9" w:rsidP="001B60B9">
      <w:pPr>
        <w:pStyle w:val="Bibliography"/>
        <w:rPr>
          <w:ins w:id="1586" w:author="Russell, Seth" w:date="2018-12-17T08:25:00Z"/>
          <w:rFonts w:ascii="Times New Roman" w:hAnsi="Times New Roman" w:cs="Times New Roman"/>
          <w:rPrChange w:id="1587" w:author="Russell, Seth" w:date="2018-12-17T08:25:00Z">
            <w:rPr>
              <w:ins w:id="1588" w:author="Russell, Seth" w:date="2018-12-17T08:25:00Z"/>
              <w:rFonts w:ascii="Times New Roman" w:hAnsi="Times New Roman" w:cs="Times New Roman"/>
            </w:rPr>
          </w:rPrChange>
        </w:rPr>
        <w:pPrChange w:id="1589" w:author="Russell, Seth" w:date="2018-12-17T08:25:00Z">
          <w:pPr>
            <w:widowControl w:val="0"/>
            <w:autoSpaceDE w:val="0"/>
            <w:autoSpaceDN w:val="0"/>
            <w:adjustRightInd w:val="0"/>
          </w:pPr>
        </w:pPrChange>
      </w:pPr>
      <w:ins w:id="1590" w:author="Russell, Seth" w:date="2018-12-17T08:25:00Z">
        <w:r w:rsidRPr="001B60B9">
          <w:rPr>
            <w:rFonts w:ascii="Times New Roman" w:hAnsi="Times New Roman" w:cs="Times New Roman"/>
            <w:rPrChange w:id="1591" w:author="Russell, Seth" w:date="2018-12-17T08:25:00Z">
              <w:rPr>
                <w:rFonts w:ascii="Times New Roman" w:hAnsi="Times New Roman" w:cs="Times New Roman"/>
              </w:rPr>
            </w:rPrChange>
          </w:rPr>
          <w:t xml:space="preserve">Hester J. 2018. </w:t>
        </w:r>
        <w:r w:rsidRPr="001B60B9">
          <w:rPr>
            <w:rFonts w:ascii="Times New Roman" w:hAnsi="Times New Roman" w:cs="Times New Roman"/>
            <w:i/>
            <w:iCs/>
            <w:rPrChange w:id="1592" w:author="Russell, Seth" w:date="2018-12-17T08:25:00Z">
              <w:rPr>
                <w:rFonts w:ascii="Times New Roman" w:hAnsi="Times New Roman" w:cs="Times New Roman"/>
                <w:i/>
                <w:iCs/>
              </w:rPr>
            </w:rPrChange>
          </w:rPr>
          <w:t>bench: High Precision Timing of R Expressions</w:t>
        </w:r>
        <w:r w:rsidRPr="001B60B9">
          <w:rPr>
            <w:rFonts w:ascii="Times New Roman" w:hAnsi="Times New Roman" w:cs="Times New Roman"/>
            <w:rPrChange w:id="1593" w:author="Russell, Seth" w:date="2018-12-17T08:25:00Z">
              <w:rPr>
                <w:rFonts w:ascii="Times New Roman" w:hAnsi="Times New Roman" w:cs="Times New Roman"/>
              </w:rPr>
            </w:rPrChange>
          </w:rPr>
          <w:t>.</w:t>
        </w:r>
      </w:ins>
    </w:p>
    <w:p w14:paraId="015311CB" w14:textId="77777777" w:rsidR="001B60B9" w:rsidRPr="001B60B9" w:rsidRDefault="001B60B9" w:rsidP="001B60B9">
      <w:pPr>
        <w:pStyle w:val="Bibliography"/>
        <w:rPr>
          <w:ins w:id="1594" w:author="Russell, Seth" w:date="2018-12-17T08:25:00Z"/>
          <w:rFonts w:ascii="Times New Roman" w:hAnsi="Times New Roman" w:cs="Times New Roman"/>
          <w:rPrChange w:id="1595" w:author="Russell, Seth" w:date="2018-12-17T08:25:00Z">
            <w:rPr>
              <w:ins w:id="1596" w:author="Russell, Seth" w:date="2018-12-17T08:25:00Z"/>
              <w:rFonts w:ascii="Times New Roman" w:hAnsi="Times New Roman" w:cs="Times New Roman"/>
            </w:rPr>
          </w:rPrChange>
        </w:rPr>
        <w:pPrChange w:id="1597" w:author="Russell, Seth" w:date="2018-12-17T08:25:00Z">
          <w:pPr>
            <w:widowControl w:val="0"/>
            <w:autoSpaceDE w:val="0"/>
            <w:autoSpaceDN w:val="0"/>
            <w:adjustRightInd w:val="0"/>
          </w:pPr>
        </w:pPrChange>
      </w:pPr>
      <w:ins w:id="1598" w:author="Russell, Seth" w:date="2018-12-17T08:25:00Z">
        <w:r w:rsidRPr="001B60B9">
          <w:rPr>
            <w:rFonts w:ascii="Times New Roman" w:hAnsi="Times New Roman" w:cs="Times New Roman"/>
            <w:rPrChange w:id="1599" w:author="Russell, Seth" w:date="2018-12-17T08:25:00Z">
              <w:rPr>
                <w:rFonts w:ascii="Times New Roman" w:hAnsi="Times New Roman" w:cs="Times New Roman"/>
              </w:rPr>
            </w:rPrChange>
          </w:rPr>
          <w:t xml:space="preserve">Hyde R. 2009. The Fallacy of Premature Optimization. </w:t>
        </w:r>
        <w:r w:rsidRPr="001B60B9">
          <w:rPr>
            <w:rFonts w:ascii="Times New Roman" w:hAnsi="Times New Roman" w:cs="Times New Roman"/>
            <w:i/>
            <w:iCs/>
            <w:rPrChange w:id="1600" w:author="Russell, Seth" w:date="2018-12-17T08:25:00Z">
              <w:rPr>
                <w:rFonts w:ascii="Times New Roman" w:hAnsi="Times New Roman" w:cs="Times New Roman"/>
                <w:i/>
                <w:iCs/>
              </w:rPr>
            </w:rPrChange>
          </w:rPr>
          <w:t>Ubiquity</w:t>
        </w:r>
        <w:r w:rsidRPr="001B60B9">
          <w:rPr>
            <w:rFonts w:ascii="Times New Roman" w:hAnsi="Times New Roman" w:cs="Times New Roman"/>
            <w:rPrChange w:id="1601" w:author="Russell, Seth" w:date="2018-12-17T08:25:00Z">
              <w:rPr>
                <w:rFonts w:ascii="Times New Roman" w:hAnsi="Times New Roman" w:cs="Times New Roman"/>
              </w:rPr>
            </w:rPrChange>
          </w:rPr>
          <w:t xml:space="preserve"> 2009:1. DOI: 10.1145/1569886.1513451.</w:t>
        </w:r>
      </w:ins>
    </w:p>
    <w:p w14:paraId="6ADE4241" w14:textId="77777777" w:rsidR="001B60B9" w:rsidRPr="001B60B9" w:rsidRDefault="001B60B9" w:rsidP="001B60B9">
      <w:pPr>
        <w:pStyle w:val="Bibliography"/>
        <w:rPr>
          <w:ins w:id="1602" w:author="Russell, Seth" w:date="2018-12-17T08:25:00Z"/>
          <w:rFonts w:ascii="Times New Roman" w:hAnsi="Times New Roman" w:cs="Times New Roman"/>
          <w:rPrChange w:id="1603" w:author="Russell, Seth" w:date="2018-12-17T08:25:00Z">
            <w:rPr>
              <w:ins w:id="1604" w:author="Russell, Seth" w:date="2018-12-17T08:25:00Z"/>
              <w:rFonts w:ascii="Times New Roman" w:hAnsi="Times New Roman" w:cs="Times New Roman"/>
            </w:rPr>
          </w:rPrChange>
        </w:rPr>
        <w:pPrChange w:id="1605" w:author="Russell, Seth" w:date="2018-12-17T08:25:00Z">
          <w:pPr>
            <w:widowControl w:val="0"/>
            <w:autoSpaceDE w:val="0"/>
            <w:autoSpaceDN w:val="0"/>
            <w:adjustRightInd w:val="0"/>
          </w:pPr>
        </w:pPrChange>
      </w:pPr>
      <w:ins w:id="1606" w:author="Russell, Seth" w:date="2018-12-17T08:25:00Z">
        <w:r w:rsidRPr="001B60B9">
          <w:rPr>
            <w:rFonts w:ascii="Times New Roman" w:hAnsi="Times New Roman" w:cs="Times New Roman"/>
            <w:rPrChange w:id="1607" w:author="Russell, Seth" w:date="2018-12-17T08:25:00Z">
              <w:rPr>
                <w:rFonts w:ascii="Times New Roman" w:hAnsi="Times New Roman" w:cs="Times New Roman"/>
              </w:rPr>
            </w:rPrChange>
          </w:rPr>
          <w:t xml:space="preserve">Izrailev S. 2014. </w:t>
        </w:r>
        <w:r w:rsidRPr="001B60B9">
          <w:rPr>
            <w:rFonts w:ascii="Times New Roman" w:hAnsi="Times New Roman" w:cs="Times New Roman"/>
            <w:i/>
            <w:iCs/>
            <w:rPrChange w:id="1608" w:author="Russell, Seth" w:date="2018-12-17T08:25:00Z">
              <w:rPr>
                <w:rFonts w:ascii="Times New Roman" w:hAnsi="Times New Roman" w:cs="Times New Roman"/>
                <w:i/>
                <w:iCs/>
              </w:rPr>
            </w:rPrChange>
          </w:rPr>
          <w:t>tictoc: Functions for timing R scripts, as well as implementations of Stack and List structures.</w:t>
        </w:r>
      </w:ins>
    </w:p>
    <w:p w14:paraId="6BA0A994" w14:textId="77777777" w:rsidR="001B60B9" w:rsidRPr="001B60B9" w:rsidRDefault="001B60B9" w:rsidP="001B60B9">
      <w:pPr>
        <w:pStyle w:val="Bibliography"/>
        <w:rPr>
          <w:ins w:id="1609" w:author="Russell, Seth" w:date="2018-12-17T08:25:00Z"/>
          <w:rFonts w:ascii="Times New Roman" w:hAnsi="Times New Roman" w:cs="Times New Roman"/>
          <w:rPrChange w:id="1610" w:author="Russell, Seth" w:date="2018-12-17T08:25:00Z">
            <w:rPr>
              <w:ins w:id="1611" w:author="Russell, Seth" w:date="2018-12-17T08:25:00Z"/>
              <w:rFonts w:ascii="Times New Roman" w:hAnsi="Times New Roman" w:cs="Times New Roman"/>
            </w:rPr>
          </w:rPrChange>
        </w:rPr>
        <w:pPrChange w:id="1612" w:author="Russell, Seth" w:date="2018-12-17T08:25:00Z">
          <w:pPr>
            <w:widowControl w:val="0"/>
            <w:autoSpaceDE w:val="0"/>
            <w:autoSpaceDN w:val="0"/>
            <w:adjustRightInd w:val="0"/>
          </w:pPr>
        </w:pPrChange>
      </w:pPr>
      <w:ins w:id="1613" w:author="Russell, Seth" w:date="2018-12-17T08:25:00Z">
        <w:r w:rsidRPr="001B60B9">
          <w:rPr>
            <w:rFonts w:ascii="Times New Roman" w:hAnsi="Times New Roman" w:cs="Times New Roman"/>
            <w:rPrChange w:id="1614" w:author="Russell, Seth" w:date="2018-12-17T08:25:00Z">
              <w:rPr>
                <w:rFonts w:ascii="Times New Roman" w:hAnsi="Times New Roman" w:cs="Times New Roman"/>
              </w:rPr>
            </w:rPrChange>
          </w:rPr>
          <w:t xml:space="preserve">Jones C, Bonsignour O. 2011. </w:t>
        </w:r>
        <w:r w:rsidRPr="001B60B9">
          <w:rPr>
            <w:rFonts w:ascii="Times New Roman" w:hAnsi="Times New Roman" w:cs="Times New Roman"/>
            <w:i/>
            <w:iCs/>
            <w:rPrChange w:id="1615" w:author="Russell, Seth" w:date="2018-12-17T08:25:00Z">
              <w:rPr>
                <w:rFonts w:ascii="Times New Roman" w:hAnsi="Times New Roman" w:cs="Times New Roman"/>
                <w:i/>
                <w:iCs/>
              </w:rPr>
            </w:rPrChange>
          </w:rPr>
          <w:t>The Economics of Software Quality</w:t>
        </w:r>
        <w:r w:rsidRPr="001B60B9">
          <w:rPr>
            <w:rFonts w:ascii="Times New Roman" w:hAnsi="Times New Roman" w:cs="Times New Roman"/>
            <w:rPrChange w:id="1616" w:author="Russell, Seth" w:date="2018-12-17T08:25:00Z">
              <w:rPr>
                <w:rFonts w:ascii="Times New Roman" w:hAnsi="Times New Roman" w:cs="Times New Roman"/>
              </w:rPr>
            </w:rPrChange>
          </w:rPr>
          <w:t>. Addison-Wesley Professional.</w:t>
        </w:r>
      </w:ins>
    </w:p>
    <w:p w14:paraId="0D9682C9" w14:textId="77777777" w:rsidR="001B60B9" w:rsidRPr="001B60B9" w:rsidRDefault="001B60B9" w:rsidP="001B60B9">
      <w:pPr>
        <w:pStyle w:val="Bibliography"/>
        <w:rPr>
          <w:ins w:id="1617" w:author="Russell, Seth" w:date="2018-12-17T08:25:00Z"/>
          <w:rFonts w:ascii="Times New Roman" w:hAnsi="Times New Roman" w:cs="Times New Roman"/>
          <w:rPrChange w:id="1618" w:author="Russell, Seth" w:date="2018-12-17T08:25:00Z">
            <w:rPr>
              <w:ins w:id="1619" w:author="Russell, Seth" w:date="2018-12-17T08:25:00Z"/>
              <w:rFonts w:ascii="Times New Roman" w:hAnsi="Times New Roman" w:cs="Times New Roman"/>
            </w:rPr>
          </w:rPrChange>
        </w:rPr>
        <w:pPrChange w:id="1620" w:author="Russell, Seth" w:date="2018-12-17T08:25:00Z">
          <w:pPr>
            <w:widowControl w:val="0"/>
            <w:autoSpaceDE w:val="0"/>
            <w:autoSpaceDN w:val="0"/>
            <w:adjustRightInd w:val="0"/>
          </w:pPr>
        </w:pPrChange>
      </w:pPr>
      <w:ins w:id="1621" w:author="Russell, Seth" w:date="2018-12-17T08:25:00Z">
        <w:r w:rsidRPr="001B60B9">
          <w:rPr>
            <w:rFonts w:ascii="Times New Roman" w:hAnsi="Times New Roman" w:cs="Times New Roman"/>
            <w:rPrChange w:id="1622" w:author="Russell, Seth" w:date="2018-12-17T08:25:00Z">
              <w:rPr>
                <w:rFonts w:ascii="Times New Roman" w:hAnsi="Times New Roman" w:cs="Times New Roman"/>
              </w:rPr>
            </w:rPrChange>
          </w:rPr>
          <w:t xml:space="preserve">Kane M, Emerson J, Weston S. 2013. Scalable Strategies for Computing with Massive Data. </w:t>
        </w:r>
        <w:r w:rsidRPr="001B60B9">
          <w:rPr>
            <w:rFonts w:ascii="Times New Roman" w:hAnsi="Times New Roman" w:cs="Times New Roman"/>
            <w:i/>
            <w:iCs/>
            <w:rPrChange w:id="1623" w:author="Russell, Seth" w:date="2018-12-17T08:25:00Z">
              <w:rPr>
                <w:rFonts w:ascii="Times New Roman" w:hAnsi="Times New Roman" w:cs="Times New Roman"/>
                <w:i/>
                <w:iCs/>
              </w:rPr>
            </w:rPrChange>
          </w:rPr>
          <w:t>Journal of Statistical Software, Articles</w:t>
        </w:r>
        <w:r w:rsidRPr="001B60B9">
          <w:rPr>
            <w:rFonts w:ascii="Times New Roman" w:hAnsi="Times New Roman" w:cs="Times New Roman"/>
            <w:rPrChange w:id="1624" w:author="Russell, Seth" w:date="2018-12-17T08:25:00Z">
              <w:rPr>
                <w:rFonts w:ascii="Times New Roman" w:hAnsi="Times New Roman" w:cs="Times New Roman"/>
              </w:rPr>
            </w:rPrChange>
          </w:rPr>
          <w:t xml:space="preserve"> 55:1–19. DOI: 10.18637/</w:t>
        </w:r>
        <w:proofErr w:type="gramStart"/>
        <w:r w:rsidRPr="001B60B9">
          <w:rPr>
            <w:rFonts w:ascii="Times New Roman" w:hAnsi="Times New Roman" w:cs="Times New Roman"/>
            <w:rPrChange w:id="1625" w:author="Russell, Seth" w:date="2018-12-17T08:25:00Z">
              <w:rPr>
                <w:rFonts w:ascii="Times New Roman" w:hAnsi="Times New Roman" w:cs="Times New Roman"/>
              </w:rPr>
            </w:rPrChange>
          </w:rPr>
          <w:t>jss.v055.i</w:t>
        </w:r>
        <w:proofErr w:type="gramEnd"/>
        <w:r w:rsidRPr="001B60B9">
          <w:rPr>
            <w:rFonts w:ascii="Times New Roman" w:hAnsi="Times New Roman" w:cs="Times New Roman"/>
            <w:rPrChange w:id="1626" w:author="Russell, Seth" w:date="2018-12-17T08:25:00Z">
              <w:rPr>
                <w:rFonts w:ascii="Times New Roman" w:hAnsi="Times New Roman" w:cs="Times New Roman"/>
              </w:rPr>
            </w:rPrChange>
          </w:rPr>
          <w:t>14.</w:t>
        </w:r>
      </w:ins>
    </w:p>
    <w:p w14:paraId="622421C6" w14:textId="77777777" w:rsidR="001B60B9" w:rsidRPr="001B60B9" w:rsidRDefault="001B60B9" w:rsidP="001B60B9">
      <w:pPr>
        <w:pStyle w:val="Bibliography"/>
        <w:rPr>
          <w:ins w:id="1627" w:author="Russell, Seth" w:date="2018-12-17T08:25:00Z"/>
          <w:rFonts w:ascii="Times New Roman" w:hAnsi="Times New Roman" w:cs="Times New Roman"/>
          <w:rPrChange w:id="1628" w:author="Russell, Seth" w:date="2018-12-17T08:25:00Z">
            <w:rPr>
              <w:ins w:id="1629" w:author="Russell, Seth" w:date="2018-12-17T08:25:00Z"/>
              <w:rFonts w:ascii="Times New Roman" w:hAnsi="Times New Roman" w:cs="Times New Roman"/>
            </w:rPr>
          </w:rPrChange>
        </w:rPr>
        <w:pPrChange w:id="1630" w:author="Russell, Seth" w:date="2018-12-17T08:25:00Z">
          <w:pPr>
            <w:widowControl w:val="0"/>
            <w:autoSpaceDE w:val="0"/>
            <w:autoSpaceDN w:val="0"/>
            <w:adjustRightInd w:val="0"/>
          </w:pPr>
        </w:pPrChange>
      </w:pPr>
      <w:ins w:id="1631" w:author="Russell, Seth" w:date="2018-12-17T08:25:00Z">
        <w:r w:rsidRPr="001B60B9">
          <w:rPr>
            <w:rFonts w:ascii="Times New Roman" w:hAnsi="Times New Roman" w:cs="Times New Roman"/>
            <w:rPrChange w:id="1632" w:author="Russell, Seth" w:date="2018-12-17T08:25:00Z">
              <w:rPr>
                <w:rFonts w:ascii="Times New Roman" w:hAnsi="Times New Roman" w:cs="Times New Roman"/>
              </w:rPr>
            </w:rPrChange>
          </w:rPr>
          <w:t xml:space="preserve">Kelleher C, Pausch R. 2005. Lowering the Barriers to Programming: A Taxonomy of Programming Environments and Languages for Novice Programmers. </w:t>
        </w:r>
        <w:r w:rsidRPr="001B60B9">
          <w:rPr>
            <w:rFonts w:ascii="Times New Roman" w:hAnsi="Times New Roman" w:cs="Times New Roman"/>
            <w:i/>
            <w:iCs/>
            <w:rPrChange w:id="1633" w:author="Russell, Seth" w:date="2018-12-17T08:25:00Z">
              <w:rPr>
                <w:rFonts w:ascii="Times New Roman" w:hAnsi="Times New Roman" w:cs="Times New Roman"/>
                <w:i/>
                <w:iCs/>
              </w:rPr>
            </w:rPrChange>
          </w:rPr>
          <w:t>ACM Comput. Surv.</w:t>
        </w:r>
        <w:r w:rsidRPr="001B60B9">
          <w:rPr>
            <w:rFonts w:ascii="Times New Roman" w:hAnsi="Times New Roman" w:cs="Times New Roman"/>
            <w:rPrChange w:id="1634" w:author="Russell, Seth" w:date="2018-12-17T08:25:00Z">
              <w:rPr>
                <w:rFonts w:ascii="Times New Roman" w:hAnsi="Times New Roman" w:cs="Times New Roman"/>
              </w:rPr>
            </w:rPrChange>
          </w:rPr>
          <w:t xml:space="preserve"> 37:83–137. DOI: 10.1145/1089733.1089734.</w:t>
        </w:r>
      </w:ins>
    </w:p>
    <w:p w14:paraId="1F309115" w14:textId="77777777" w:rsidR="001B60B9" w:rsidRPr="001B60B9" w:rsidRDefault="001B60B9" w:rsidP="001B60B9">
      <w:pPr>
        <w:pStyle w:val="Bibliography"/>
        <w:rPr>
          <w:ins w:id="1635" w:author="Russell, Seth" w:date="2018-12-17T08:25:00Z"/>
          <w:rFonts w:ascii="Times New Roman" w:hAnsi="Times New Roman" w:cs="Times New Roman"/>
          <w:rPrChange w:id="1636" w:author="Russell, Seth" w:date="2018-12-17T08:25:00Z">
            <w:rPr>
              <w:ins w:id="1637" w:author="Russell, Seth" w:date="2018-12-17T08:25:00Z"/>
              <w:rFonts w:ascii="Times New Roman" w:hAnsi="Times New Roman" w:cs="Times New Roman"/>
            </w:rPr>
          </w:rPrChange>
        </w:rPr>
        <w:pPrChange w:id="1638" w:author="Russell, Seth" w:date="2018-12-17T08:25:00Z">
          <w:pPr>
            <w:widowControl w:val="0"/>
            <w:autoSpaceDE w:val="0"/>
            <w:autoSpaceDN w:val="0"/>
            <w:adjustRightInd w:val="0"/>
          </w:pPr>
        </w:pPrChange>
      </w:pPr>
      <w:ins w:id="1639" w:author="Russell, Seth" w:date="2018-12-17T08:25:00Z">
        <w:r w:rsidRPr="001B60B9">
          <w:rPr>
            <w:rFonts w:ascii="Times New Roman" w:hAnsi="Times New Roman" w:cs="Times New Roman"/>
            <w:rPrChange w:id="1640" w:author="Russell, Seth" w:date="2018-12-17T08:25:00Z">
              <w:rPr>
                <w:rFonts w:ascii="Times New Roman" w:hAnsi="Times New Roman" w:cs="Times New Roman"/>
              </w:rPr>
            </w:rPrChange>
          </w:rPr>
          <w:t xml:space="preserve">Klevtsov A, Antonov A, Upravitelev P. 2018. </w:t>
        </w:r>
        <w:r w:rsidRPr="001B60B9">
          <w:rPr>
            <w:rFonts w:ascii="Times New Roman" w:hAnsi="Times New Roman" w:cs="Times New Roman"/>
            <w:i/>
            <w:iCs/>
            <w:rPrChange w:id="1641" w:author="Russell, Seth" w:date="2018-12-17T08:25:00Z">
              <w:rPr>
                <w:rFonts w:ascii="Times New Roman" w:hAnsi="Times New Roman" w:cs="Times New Roman"/>
                <w:i/>
                <w:iCs/>
              </w:rPr>
            </w:rPrChange>
          </w:rPr>
          <w:t>benchr: High Precise Measurement of R Expressions Execution Time</w:t>
        </w:r>
        <w:r w:rsidRPr="001B60B9">
          <w:rPr>
            <w:rFonts w:ascii="Times New Roman" w:hAnsi="Times New Roman" w:cs="Times New Roman"/>
            <w:rPrChange w:id="1642" w:author="Russell, Seth" w:date="2018-12-17T08:25:00Z">
              <w:rPr>
                <w:rFonts w:ascii="Times New Roman" w:hAnsi="Times New Roman" w:cs="Times New Roman"/>
              </w:rPr>
            </w:rPrChange>
          </w:rPr>
          <w:t>.</w:t>
        </w:r>
      </w:ins>
    </w:p>
    <w:p w14:paraId="253A988A" w14:textId="77777777" w:rsidR="001B60B9" w:rsidRPr="001B60B9" w:rsidRDefault="001B60B9" w:rsidP="001B60B9">
      <w:pPr>
        <w:pStyle w:val="Bibliography"/>
        <w:rPr>
          <w:ins w:id="1643" w:author="Russell, Seth" w:date="2018-12-17T08:25:00Z"/>
          <w:rFonts w:ascii="Times New Roman" w:hAnsi="Times New Roman" w:cs="Times New Roman"/>
          <w:rPrChange w:id="1644" w:author="Russell, Seth" w:date="2018-12-17T08:25:00Z">
            <w:rPr>
              <w:ins w:id="1645" w:author="Russell, Seth" w:date="2018-12-17T08:25:00Z"/>
              <w:rFonts w:ascii="Times New Roman" w:hAnsi="Times New Roman" w:cs="Times New Roman"/>
            </w:rPr>
          </w:rPrChange>
        </w:rPr>
        <w:pPrChange w:id="1646" w:author="Russell, Seth" w:date="2018-12-17T08:25:00Z">
          <w:pPr>
            <w:widowControl w:val="0"/>
            <w:autoSpaceDE w:val="0"/>
            <w:autoSpaceDN w:val="0"/>
            <w:adjustRightInd w:val="0"/>
          </w:pPr>
        </w:pPrChange>
      </w:pPr>
      <w:ins w:id="1647" w:author="Russell, Seth" w:date="2018-12-17T08:25:00Z">
        <w:r w:rsidRPr="001B60B9">
          <w:rPr>
            <w:rFonts w:ascii="Times New Roman" w:hAnsi="Times New Roman" w:cs="Times New Roman"/>
            <w:rPrChange w:id="1648" w:author="Russell, Seth" w:date="2018-12-17T08:25:00Z">
              <w:rPr>
                <w:rFonts w:ascii="Times New Roman" w:hAnsi="Times New Roman" w:cs="Times New Roman"/>
              </w:rPr>
            </w:rPrChange>
          </w:rPr>
          <w:t xml:space="preserve">Klik M, Collet Y, Facebook. 2018. </w:t>
        </w:r>
        <w:r w:rsidRPr="001B60B9">
          <w:rPr>
            <w:rFonts w:ascii="Times New Roman" w:hAnsi="Times New Roman" w:cs="Times New Roman"/>
            <w:i/>
            <w:iCs/>
            <w:rPrChange w:id="1649" w:author="Russell, Seth" w:date="2018-12-17T08:25:00Z">
              <w:rPr>
                <w:rFonts w:ascii="Times New Roman" w:hAnsi="Times New Roman" w:cs="Times New Roman"/>
                <w:i/>
                <w:iCs/>
              </w:rPr>
            </w:rPrChange>
          </w:rPr>
          <w:t>fst: Lightning Fast Serialization of Data Frames for R</w:t>
        </w:r>
        <w:r w:rsidRPr="001B60B9">
          <w:rPr>
            <w:rFonts w:ascii="Times New Roman" w:hAnsi="Times New Roman" w:cs="Times New Roman"/>
            <w:rPrChange w:id="1650" w:author="Russell, Seth" w:date="2018-12-17T08:25:00Z">
              <w:rPr>
                <w:rFonts w:ascii="Times New Roman" w:hAnsi="Times New Roman" w:cs="Times New Roman"/>
              </w:rPr>
            </w:rPrChange>
          </w:rPr>
          <w:t>.</w:t>
        </w:r>
      </w:ins>
    </w:p>
    <w:p w14:paraId="53FAABAA" w14:textId="77777777" w:rsidR="001B60B9" w:rsidRPr="001B60B9" w:rsidRDefault="001B60B9" w:rsidP="001B60B9">
      <w:pPr>
        <w:pStyle w:val="Bibliography"/>
        <w:rPr>
          <w:ins w:id="1651" w:author="Russell, Seth" w:date="2018-12-17T08:25:00Z"/>
          <w:rFonts w:ascii="Times New Roman" w:hAnsi="Times New Roman" w:cs="Times New Roman"/>
          <w:rPrChange w:id="1652" w:author="Russell, Seth" w:date="2018-12-17T08:25:00Z">
            <w:rPr>
              <w:ins w:id="1653" w:author="Russell, Seth" w:date="2018-12-17T08:25:00Z"/>
              <w:rFonts w:ascii="Times New Roman" w:hAnsi="Times New Roman" w:cs="Times New Roman"/>
            </w:rPr>
          </w:rPrChange>
        </w:rPr>
        <w:pPrChange w:id="1654" w:author="Russell, Seth" w:date="2018-12-17T08:25:00Z">
          <w:pPr>
            <w:widowControl w:val="0"/>
            <w:autoSpaceDE w:val="0"/>
            <w:autoSpaceDN w:val="0"/>
            <w:adjustRightInd w:val="0"/>
          </w:pPr>
        </w:pPrChange>
      </w:pPr>
      <w:ins w:id="1655" w:author="Russell, Seth" w:date="2018-12-17T08:25:00Z">
        <w:r w:rsidRPr="001B60B9">
          <w:rPr>
            <w:rFonts w:ascii="Times New Roman" w:hAnsi="Times New Roman" w:cs="Times New Roman"/>
            <w:rPrChange w:id="1656" w:author="Russell, Seth" w:date="2018-12-17T08:25:00Z">
              <w:rPr>
                <w:rFonts w:ascii="Times New Roman" w:hAnsi="Times New Roman" w:cs="Times New Roman"/>
              </w:rPr>
            </w:rPrChange>
          </w:rPr>
          <w:t xml:space="preserve">Knuth DE. 1974. Structured Programming with Go to Statements. </w:t>
        </w:r>
        <w:r w:rsidRPr="001B60B9">
          <w:rPr>
            <w:rFonts w:ascii="Times New Roman" w:hAnsi="Times New Roman" w:cs="Times New Roman"/>
            <w:i/>
            <w:iCs/>
            <w:rPrChange w:id="1657" w:author="Russell, Seth" w:date="2018-12-17T08:25:00Z">
              <w:rPr>
                <w:rFonts w:ascii="Times New Roman" w:hAnsi="Times New Roman" w:cs="Times New Roman"/>
                <w:i/>
                <w:iCs/>
              </w:rPr>
            </w:rPrChange>
          </w:rPr>
          <w:t>ACM Comput. Surv.</w:t>
        </w:r>
        <w:r w:rsidRPr="001B60B9">
          <w:rPr>
            <w:rFonts w:ascii="Times New Roman" w:hAnsi="Times New Roman" w:cs="Times New Roman"/>
            <w:rPrChange w:id="1658" w:author="Russell, Seth" w:date="2018-12-17T08:25:00Z">
              <w:rPr>
                <w:rFonts w:ascii="Times New Roman" w:hAnsi="Times New Roman" w:cs="Times New Roman"/>
              </w:rPr>
            </w:rPrChange>
          </w:rPr>
          <w:t xml:space="preserve"> 6:261–301. DOI: 10.1145/356635.356640.</w:t>
        </w:r>
      </w:ins>
    </w:p>
    <w:p w14:paraId="5298882D" w14:textId="77777777" w:rsidR="001B60B9" w:rsidRPr="001B60B9" w:rsidRDefault="001B60B9" w:rsidP="001B60B9">
      <w:pPr>
        <w:pStyle w:val="Bibliography"/>
        <w:rPr>
          <w:ins w:id="1659" w:author="Russell, Seth" w:date="2018-12-17T08:25:00Z"/>
          <w:rFonts w:ascii="Times New Roman" w:hAnsi="Times New Roman" w:cs="Times New Roman"/>
          <w:rPrChange w:id="1660" w:author="Russell, Seth" w:date="2018-12-17T08:25:00Z">
            <w:rPr>
              <w:ins w:id="1661" w:author="Russell, Seth" w:date="2018-12-17T08:25:00Z"/>
              <w:rFonts w:ascii="Times New Roman" w:hAnsi="Times New Roman" w:cs="Times New Roman"/>
            </w:rPr>
          </w:rPrChange>
        </w:rPr>
        <w:pPrChange w:id="1662" w:author="Russell, Seth" w:date="2018-12-17T08:25:00Z">
          <w:pPr>
            <w:widowControl w:val="0"/>
            <w:autoSpaceDE w:val="0"/>
            <w:autoSpaceDN w:val="0"/>
            <w:adjustRightInd w:val="0"/>
          </w:pPr>
        </w:pPrChange>
      </w:pPr>
      <w:ins w:id="1663" w:author="Russell, Seth" w:date="2018-12-17T08:25:00Z">
        <w:r w:rsidRPr="001B60B9">
          <w:rPr>
            <w:rFonts w:ascii="Times New Roman" w:hAnsi="Times New Roman" w:cs="Times New Roman"/>
            <w:rPrChange w:id="1664" w:author="Russell, Seth" w:date="2018-12-17T08:25:00Z">
              <w:rPr>
                <w:rFonts w:ascii="Times New Roman" w:hAnsi="Times New Roman" w:cs="Times New Roman"/>
              </w:rPr>
            </w:rPrChange>
          </w:rPr>
          <w:t xml:space="preserve">Koskinen J. 2015.Software Maintenance Costs. </w:t>
        </w:r>
        <w:r w:rsidRPr="001B60B9">
          <w:rPr>
            <w:rFonts w:ascii="Times New Roman" w:hAnsi="Times New Roman" w:cs="Times New Roman"/>
            <w:i/>
            <w:iCs/>
            <w:rPrChange w:id="1665" w:author="Russell, Seth" w:date="2018-12-17T08:25:00Z">
              <w:rPr>
                <w:rFonts w:ascii="Times New Roman" w:hAnsi="Times New Roman" w:cs="Times New Roman"/>
                <w:i/>
                <w:iCs/>
              </w:rPr>
            </w:rPrChange>
          </w:rPr>
          <w:t>Available at</w:t>
        </w:r>
        <w:r w:rsidRPr="001B60B9">
          <w:rPr>
            <w:rFonts w:ascii="Times New Roman" w:hAnsi="Times New Roman" w:cs="Times New Roman"/>
            <w:rPrChange w:id="1666" w:author="Russell, Seth" w:date="2018-12-17T08:25:00Z">
              <w:rPr>
                <w:rFonts w:ascii="Times New Roman" w:hAnsi="Times New Roman" w:cs="Times New Roman"/>
              </w:rPr>
            </w:rPrChange>
          </w:rPr>
          <w:t xml:space="preserve"> </w:t>
        </w:r>
        <w:r w:rsidRPr="001B60B9">
          <w:rPr>
            <w:rFonts w:ascii="Times New Roman" w:hAnsi="Times New Roman" w:cs="Times New Roman"/>
            <w:i/>
            <w:iCs/>
            <w:rPrChange w:id="1667" w:author="Russell, Seth" w:date="2018-12-17T08:25:00Z">
              <w:rPr>
                <w:rFonts w:ascii="Times New Roman" w:hAnsi="Times New Roman" w:cs="Times New Roman"/>
                <w:i/>
                <w:iCs/>
              </w:rPr>
            </w:rPrChange>
          </w:rPr>
          <w:t>https://wiki.uef.fi/download/attachments/38669960/SMCOSTS.pdf</w:t>
        </w:r>
      </w:ins>
    </w:p>
    <w:p w14:paraId="40AD0402" w14:textId="77777777" w:rsidR="001B60B9" w:rsidRPr="001B60B9" w:rsidRDefault="001B60B9" w:rsidP="001B60B9">
      <w:pPr>
        <w:pStyle w:val="Bibliography"/>
        <w:rPr>
          <w:ins w:id="1668" w:author="Russell, Seth" w:date="2018-12-17T08:25:00Z"/>
          <w:rFonts w:ascii="Times New Roman" w:hAnsi="Times New Roman" w:cs="Times New Roman"/>
          <w:rPrChange w:id="1669" w:author="Russell, Seth" w:date="2018-12-17T08:25:00Z">
            <w:rPr>
              <w:ins w:id="1670" w:author="Russell, Seth" w:date="2018-12-17T08:25:00Z"/>
              <w:rFonts w:ascii="Times New Roman" w:hAnsi="Times New Roman" w:cs="Times New Roman"/>
            </w:rPr>
          </w:rPrChange>
        </w:rPr>
        <w:pPrChange w:id="1671" w:author="Russell, Seth" w:date="2018-12-17T08:25:00Z">
          <w:pPr>
            <w:widowControl w:val="0"/>
            <w:autoSpaceDE w:val="0"/>
            <w:autoSpaceDN w:val="0"/>
            <w:adjustRightInd w:val="0"/>
          </w:pPr>
        </w:pPrChange>
      </w:pPr>
      <w:ins w:id="1672" w:author="Russell, Seth" w:date="2018-12-17T08:25:00Z">
        <w:r w:rsidRPr="001B60B9">
          <w:rPr>
            <w:rFonts w:ascii="Times New Roman" w:hAnsi="Times New Roman" w:cs="Times New Roman"/>
            <w:rPrChange w:id="1673" w:author="Russell, Seth" w:date="2018-12-17T08:25:00Z">
              <w:rPr>
                <w:rFonts w:ascii="Times New Roman" w:hAnsi="Times New Roman" w:cs="Times New Roman"/>
              </w:rPr>
            </w:rPrChange>
          </w:rPr>
          <w:t xml:space="preserve">Kusnierczyk W, Eddelbuettel D, Hasselman B. 2012. </w:t>
        </w:r>
        <w:r w:rsidRPr="001B60B9">
          <w:rPr>
            <w:rFonts w:ascii="Times New Roman" w:hAnsi="Times New Roman" w:cs="Times New Roman"/>
            <w:i/>
            <w:iCs/>
            <w:rPrChange w:id="1674" w:author="Russell, Seth" w:date="2018-12-17T08:25:00Z">
              <w:rPr>
                <w:rFonts w:ascii="Times New Roman" w:hAnsi="Times New Roman" w:cs="Times New Roman"/>
                <w:i/>
                <w:iCs/>
              </w:rPr>
            </w:rPrChange>
          </w:rPr>
          <w:t>rbenchmark: Benchmarking routine for R</w:t>
        </w:r>
        <w:r w:rsidRPr="001B60B9">
          <w:rPr>
            <w:rFonts w:ascii="Times New Roman" w:hAnsi="Times New Roman" w:cs="Times New Roman"/>
            <w:rPrChange w:id="1675" w:author="Russell, Seth" w:date="2018-12-17T08:25:00Z">
              <w:rPr>
                <w:rFonts w:ascii="Times New Roman" w:hAnsi="Times New Roman" w:cs="Times New Roman"/>
              </w:rPr>
            </w:rPrChange>
          </w:rPr>
          <w:t>.</w:t>
        </w:r>
      </w:ins>
    </w:p>
    <w:p w14:paraId="487F9C83" w14:textId="77777777" w:rsidR="001B60B9" w:rsidRPr="001B60B9" w:rsidRDefault="001B60B9" w:rsidP="001B60B9">
      <w:pPr>
        <w:pStyle w:val="Bibliography"/>
        <w:rPr>
          <w:ins w:id="1676" w:author="Russell, Seth" w:date="2018-12-17T08:25:00Z"/>
          <w:rFonts w:ascii="Times New Roman" w:hAnsi="Times New Roman" w:cs="Times New Roman"/>
          <w:rPrChange w:id="1677" w:author="Russell, Seth" w:date="2018-12-17T08:25:00Z">
            <w:rPr>
              <w:ins w:id="1678" w:author="Russell, Seth" w:date="2018-12-17T08:25:00Z"/>
              <w:rFonts w:ascii="Times New Roman" w:hAnsi="Times New Roman" w:cs="Times New Roman"/>
            </w:rPr>
          </w:rPrChange>
        </w:rPr>
        <w:pPrChange w:id="1679" w:author="Russell, Seth" w:date="2018-12-17T08:25:00Z">
          <w:pPr>
            <w:widowControl w:val="0"/>
            <w:autoSpaceDE w:val="0"/>
            <w:autoSpaceDN w:val="0"/>
            <w:adjustRightInd w:val="0"/>
          </w:pPr>
        </w:pPrChange>
      </w:pPr>
      <w:ins w:id="1680" w:author="Russell, Seth" w:date="2018-12-17T08:25:00Z">
        <w:r w:rsidRPr="001B60B9">
          <w:rPr>
            <w:rFonts w:ascii="Times New Roman" w:hAnsi="Times New Roman" w:cs="Times New Roman"/>
            <w:rPrChange w:id="1681" w:author="Russell, Seth" w:date="2018-12-17T08:25:00Z">
              <w:rPr>
                <w:rFonts w:ascii="Times New Roman" w:hAnsi="Times New Roman" w:cs="Times New Roman"/>
              </w:rPr>
            </w:rPrChange>
          </w:rPr>
          <w:t xml:space="preserve">Leek JT, Peng RD. 2015. Opinion: Reproducible research can still be wrong: Adopting a prevention approach. </w:t>
        </w:r>
        <w:r w:rsidRPr="001B60B9">
          <w:rPr>
            <w:rFonts w:ascii="Times New Roman" w:hAnsi="Times New Roman" w:cs="Times New Roman"/>
            <w:i/>
            <w:iCs/>
            <w:rPrChange w:id="1682" w:author="Russell, Seth" w:date="2018-12-17T08:25:00Z">
              <w:rPr>
                <w:rFonts w:ascii="Times New Roman" w:hAnsi="Times New Roman" w:cs="Times New Roman"/>
                <w:i/>
                <w:iCs/>
              </w:rPr>
            </w:rPrChange>
          </w:rPr>
          <w:t>Proceedings of the National Academy of Sciences</w:t>
        </w:r>
        <w:r w:rsidRPr="001B60B9">
          <w:rPr>
            <w:rFonts w:ascii="Times New Roman" w:hAnsi="Times New Roman" w:cs="Times New Roman"/>
            <w:rPrChange w:id="1683" w:author="Russell, Seth" w:date="2018-12-17T08:25:00Z">
              <w:rPr>
                <w:rFonts w:ascii="Times New Roman" w:hAnsi="Times New Roman" w:cs="Times New Roman"/>
              </w:rPr>
            </w:rPrChange>
          </w:rPr>
          <w:t xml:space="preserve"> 112:1645–1646. DOI: 10.1073/pnas.1421412111.</w:t>
        </w:r>
      </w:ins>
    </w:p>
    <w:p w14:paraId="62A43AFC" w14:textId="77777777" w:rsidR="001B60B9" w:rsidRPr="001B60B9" w:rsidRDefault="001B60B9" w:rsidP="001B60B9">
      <w:pPr>
        <w:pStyle w:val="Bibliography"/>
        <w:rPr>
          <w:ins w:id="1684" w:author="Russell, Seth" w:date="2018-12-17T08:25:00Z"/>
          <w:rFonts w:ascii="Times New Roman" w:hAnsi="Times New Roman" w:cs="Times New Roman"/>
          <w:rPrChange w:id="1685" w:author="Russell, Seth" w:date="2018-12-17T08:25:00Z">
            <w:rPr>
              <w:ins w:id="1686" w:author="Russell, Seth" w:date="2018-12-17T08:25:00Z"/>
              <w:rFonts w:ascii="Times New Roman" w:hAnsi="Times New Roman" w:cs="Times New Roman"/>
            </w:rPr>
          </w:rPrChange>
        </w:rPr>
        <w:pPrChange w:id="1687" w:author="Russell, Seth" w:date="2018-12-17T08:25:00Z">
          <w:pPr>
            <w:widowControl w:val="0"/>
            <w:autoSpaceDE w:val="0"/>
            <w:autoSpaceDN w:val="0"/>
            <w:adjustRightInd w:val="0"/>
          </w:pPr>
        </w:pPrChange>
      </w:pPr>
      <w:ins w:id="1688" w:author="Russell, Seth" w:date="2018-12-17T08:25:00Z">
        <w:r w:rsidRPr="001B60B9">
          <w:rPr>
            <w:rFonts w:ascii="Times New Roman" w:hAnsi="Times New Roman" w:cs="Times New Roman"/>
            <w:rPrChange w:id="1689" w:author="Russell, Seth" w:date="2018-12-17T08:25:00Z">
              <w:rPr>
                <w:rFonts w:ascii="Times New Roman" w:hAnsi="Times New Roman" w:cs="Times New Roman"/>
              </w:rPr>
            </w:rPrChange>
          </w:rPr>
          <w:t xml:space="preserve">Lentin J, Hennessey A. 2017. </w:t>
        </w:r>
        <w:r w:rsidRPr="001B60B9">
          <w:rPr>
            <w:rFonts w:ascii="Times New Roman" w:hAnsi="Times New Roman" w:cs="Times New Roman"/>
            <w:i/>
            <w:iCs/>
            <w:rPrChange w:id="1690" w:author="Russell, Seth" w:date="2018-12-17T08:25:00Z">
              <w:rPr>
                <w:rFonts w:ascii="Times New Roman" w:hAnsi="Times New Roman" w:cs="Times New Roman"/>
                <w:i/>
                <w:iCs/>
              </w:rPr>
            </w:rPrChange>
          </w:rPr>
          <w:t>unittest: TAP-Compliant Unit Testing</w:t>
        </w:r>
        <w:r w:rsidRPr="001B60B9">
          <w:rPr>
            <w:rFonts w:ascii="Times New Roman" w:hAnsi="Times New Roman" w:cs="Times New Roman"/>
            <w:rPrChange w:id="1691" w:author="Russell, Seth" w:date="2018-12-17T08:25:00Z">
              <w:rPr>
                <w:rFonts w:ascii="Times New Roman" w:hAnsi="Times New Roman" w:cs="Times New Roman"/>
              </w:rPr>
            </w:rPrChange>
          </w:rPr>
          <w:t>.</w:t>
        </w:r>
      </w:ins>
    </w:p>
    <w:p w14:paraId="5177B6E1" w14:textId="77777777" w:rsidR="001B60B9" w:rsidRPr="001B60B9" w:rsidRDefault="001B60B9" w:rsidP="001B60B9">
      <w:pPr>
        <w:pStyle w:val="Bibliography"/>
        <w:rPr>
          <w:ins w:id="1692" w:author="Russell, Seth" w:date="2018-12-17T08:25:00Z"/>
          <w:rFonts w:ascii="Times New Roman" w:hAnsi="Times New Roman" w:cs="Times New Roman"/>
          <w:rPrChange w:id="1693" w:author="Russell, Seth" w:date="2018-12-17T08:25:00Z">
            <w:rPr>
              <w:ins w:id="1694" w:author="Russell, Seth" w:date="2018-12-17T08:25:00Z"/>
              <w:rFonts w:ascii="Times New Roman" w:hAnsi="Times New Roman" w:cs="Times New Roman"/>
            </w:rPr>
          </w:rPrChange>
        </w:rPr>
        <w:pPrChange w:id="1695" w:author="Russell, Seth" w:date="2018-12-17T08:25:00Z">
          <w:pPr>
            <w:widowControl w:val="0"/>
            <w:autoSpaceDE w:val="0"/>
            <w:autoSpaceDN w:val="0"/>
            <w:adjustRightInd w:val="0"/>
          </w:pPr>
        </w:pPrChange>
      </w:pPr>
      <w:ins w:id="1696" w:author="Russell, Seth" w:date="2018-12-17T08:25:00Z">
        <w:r w:rsidRPr="001B60B9">
          <w:rPr>
            <w:rFonts w:ascii="Times New Roman" w:hAnsi="Times New Roman" w:cs="Times New Roman"/>
            <w:rPrChange w:id="1697" w:author="Russell, Seth" w:date="2018-12-17T08:25:00Z">
              <w:rPr>
                <w:rFonts w:ascii="Times New Roman" w:hAnsi="Times New Roman" w:cs="Times New Roman"/>
              </w:rPr>
            </w:rPrChange>
          </w:rPr>
          <w:t xml:space="preserve">Luraschi J, Kuo K, Ushey K, Allaire JJ, Macedo S, RStudio, Foundation TAS. 2018. </w:t>
        </w:r>
        <w:r w:rsidRPr="001B60B9">
          <w:rPr>
            <w:rFonts w:ascii="Times New Roman" w:hAnsi="Times New Roman" w:cs="Times New Roman"/>
            <w:i/>
            <w:iCs/>
            <w:rPrChange w:id="1698" w:author="Russell, Seth" w:date="2018-12-17T08:25:00Z">
              <w:rPr>
                <w:rFonts w:ascii="Times New Roman" w:hAnsi="Times New Roman" w:cs="Times New Roman"/>
                <w:i/>
                <w:iCs/>
              </w:rPr>
            </w:rPrChange>
          </w:rPr>
          <w:t>sparklyr: R Interface to Apache Spark</w:t>
        </w:r>
        <w:r w:rsidRPr="001B60B9">
          <w:rPr>
            <w:rFonts w:ascii="Times New Roman" w:hAnsi="Times New Roman" w:cs="Times New Roman"/>
            <w:rPrChange w:id="1699" w:author="Russell, Seth" w:date="2018-12-17T08:25:00Z">
              <w:rPr>
                <w:rFonts w:ascii="Times New Roman" w:hAnsi="Times New Roman" w:cs="Times New Roman"/>
              </w:rPr>
            </w:rPrChange>
          </w:rPr>
          <w:t>.</w:t>
        </w:r>
      </w:ins>
    </w:p>
    <w:p w14:paraId="78AFADB3" w14:textId="77777777" w:rsidR="001B60B9" w:rsidRPr="001B60B9" w:rsidRDefault="001B60B9" w:rsidP="001B60B9">
      <w:pPr>
        <w:pStyle w:val="Bibliography"/>
        <w:rPr>
          <w:ins w:id="1700" w:author="Russell, Seth" w:date="2018-12-17T08:25:00Z"/>
          <w:rFonts w:ascii="Times New Roman" w:hAnsi="Times New Roman" w:cs="Times New Roman"/>
          <w:rPrChange w:id="1701" w:author="Russell, Seth" w:date="2018-12-17T08:25:00Z">
            <w:rPr>
              <w:ins w:id="1702" w:author="Russell, Seth" w:date="2018-12-17T08:25:00Z"/>
              <w:rFonts w:ascii="Times New Roman" w:hAnsi="Times New Roman" w:cs="Times New Roman"/>
            </w:rPr>
          </w:rPrChange>
        </w:rPr>
        <w:pPrChange w:id="1703" w:author="Russell, Seth" w:date="2018-12-17T08:25:00Z">
          <w:pPr>
            <w:widowControl w:val="0"/>
            <w:autoSpaceDE w:val="0"/>
            <w:autoSpaceDN w:val="0"/>
            <w:adjustRightInd w:val="0"/>
          </w:pPr>
        </w:pPrChange>
      </w:pPr>
      <w:ins w:id="1704" w:author="Russell, Seth" w:date="2018-12-17T08:25:00Z">
        <w:r w:rsidRPr="001B60B9">
          <w:rPr>
            <w:rFonts w:ascii="Times New Roman" w:hAnsi="Times New Roman" w:cs="Times New Roman"/>
            <w:rPrChange w:id="1705" w:author="Russell, Seth" w:date="2018-12-17T08:25:00Z">
              <w:rPr>
                <w:rFonts w:ascii="Times New Roman" w:hAnsi="Times New Roman" w:cs="Times New Roman"/>
              </w:rPr>
            </w:rPrChange>
          </w:rPr>
          <w:t xml:space="preserve">Matloff N. 2016. Software Alchemy: Turning Complex Statistical Computations into Embarrassingly-Parallel Ones. </w:t>
        </w:r>
        <w:r w:rsidRPr="001B60B9">
          <w:rPr>
            <w:rFonts w:ascii="Times New Roman" w:hAnsi="Times New Roman" w:cs="Times New Roman"/>
            <w:i/>
            <w:iCs/>
            <w:rPrChange w:id="1706" w:author="Russell, Seth" w:date="2018-12-17T08:25:00Z">
              <w:rPr>
                <w:rFonts w:ascii="Times New Roman" w:hAnsi="Times New Roman" w:cs="Times New Roman"/>
                <w:i/>
                <w:iCs/>
              </w:rPr>
            </w:rPrChange>
          </w:rPr>
          <w:t>Journal of Statistical Software</w:t>
        </w:r>
        <w:r w:rsidRPr="001B60B9">
          <w:rPr>
            <w:rFonts w:ascii="Times New Roman" w:hAnsi="Times New Roman" w:cs="Times New Roman"/>
            <w:rPrChange w:id="1707" w:author="Russell, Seth" w:date="2018-12-17T08:25:00Z">
              <w:rPr>
                <w:rFonts w:ascii="Times New Roman" w:hAnsi="Times New Roman" w:cs="Times New Roman"/>
              </w:rPr>
            </w:rPrChange>
          </w:rPr>
          <w:t xml:space="preserve"> 71:1–15. DOI: 10.18637/</w:t>
        </w:r>
        <w:proofErr w:type="gramStart"/>
        <w:r w:rsidRPr="001B60B9">
          <w:rPr>
            <w:rFonts w:ascii="Times New Roman" w:hAnsi="Times New Roman" w:cs="Times New Roman"/>
            <w:rPrChange w:id="1708" w:author="Russell, Seth" w:date="2018-12-17T08:25:00Z">
              <w:rPr>
                <w:rFonts w:ascii="Times New Roman" w:hAnsi="Times New Roman" w:cs="Times New Roman"/>
              </w:rPr>
            </w:rPrChange>
          </w:rPr>
          <w:t>jss.v071.i</w:t>
        </w:r>
        <w:proofErr w:type="gramEnd"/>
        <w:r w:rsidRPr="001B60B9">
          <w:rPr>
            <w:rFonts w:ascii="Times New Roman" w:hAnsi="Times New Roman" w:cs="Times New Roman"/>
            <w:rPrChange w:id="1709" w:author="Russell, Seth" w:date="2018-12-17T08:25:00Z">
              <w:rPr>
                <w:rFonts w:ascii="Times New Roman" w:hAnsi="Times New Roman" w:cs="Times New Roman"/>
              </w:rPr>
            </w:rPrChange>
          </w:rPr>
          <w:t>04.</w:t>
        </w:r>
      </w:ins>
    </w:p>
    <w:p w14:paraId="06A7B5AD" w14:textId="77777777" w:rsidR="001B60B9" w:rsidRPr="001B60B9" w:rsidRDefault="001B60B9" w:rsidP="001B60B9">
      <w:pPr>
        <w:pStyle w:val="Bibliography"/>
        <w:rPr>
          <w:ins w:id="1710" w:author="Russell, Seth" w:date="2018-12-17T08:25:00Z"/>
          <w:rFonts w:ascii="Times New Roman" w:hAnsi="Times New Roman" w:cs="Times New Roman"/>
          <w:rPrChange w:id="1711" w:author="Russell, Seth" w:date="2018-12-17T08:25:00Z">
            <w:rPr>
              <w:ins w:id="1712" w:author="Russell, Seth" w:date="2018-12-17T08:25:00Z"/>
              <w:rFonts w:ascii="Times New Roman" w:hAnsi="Times New Roman" w:cs="Times New Roman"/>
            </w:rPr>
          </w:rPrChange>
        </w:rPr>
        <w:pPrChange w:id="1713" w:author="Russell, Seth" w:date="2018-12-17T08:25:00Z">
          <w:pPr>
            <w:widowControl w:val="0"/>
            <w:autoSpaceDE w:val="0"/>
            <w:autoSpaceDN w:val="0"/>
            <w:adjustRightInd w:val="0"/>
          </w:pPr>
        </w:pPrChange>
      </w:pPr>
      <w:ins w:id="1714" w:author="Russell, Seth" w:date="2018-12-17T08:25:00Z">
        <w:r w:rsidRPr="001B60B9">
          <w:rPr>
            <w:rFonts w:ascii="Times New Roman" w:hAnsi="Times New Roman" w:cs="Times New Roman"/>
            <w:rPrChange w:id="1715" w:author="Russell, Seth" w:date="2018-12-17T08:25:00Z">
              <w:rPr>
                <w:rFonts w:ascii="Times New Roman" w:hAnsi="Times New Roman" w:cs="Times New Roman"/>
              </w:rPr>
            </w:rPrChange>
          </w:rPr>
          <w:t xml:space="preserve">Mersmann O. 2018. </w:t>
        </w:r>
        <w:r w:rsidRPr="001B60B9">
          <w:rPr>
            <w:rFonts w:ascii="Times New Roman" w:hAnsi="Times New Roman" w:cs="Times New Roman"/>
            <w:i/>
            <w:iCs/>
            <w:rPrChange w:id="1716" w:author="Russell, Seth" w:date="2018-12-17T08:25:00Z">
              <w:rPr>
                <w:rFonts w:ascii="Times New Roman" w:hAnsi="Times New Roman" w:cs="Times New Roman"/>
                <w:i/>
                <w:iCs/>
              </w:rPr>
            </w:rPrChange>
          </w:rPr>
          <w:t>microbenchmark: Accurate Timing Functions</w:t>
        </w:r>
        <w:r w:rsidRPr="001B60B9">
          <w:rPr>
            <w:rFonts w:ascii="Times New Roman" w:hAnsi="Times New Roman" w:cs="Times New Roman"/>
            <w:rPrChange w:id="1717" w:author="Russell, Seth" w:date="2018-12-17T08:25:00Z">
              <w:rPr>
                <w:rFonts w:ascii="Times New Roman" w:hAnsi="Times New Roman" w:cs="Times New Roman"/>
              </w:rPr>
            </w:rPrChange>
          </w:rPr>
          <w:t>.</w:t>
        </w:r>
      </w:ins>
    </w:p>
    <w:p w14:paraId="6AF154E2" w14:textId="77777777" w:rsidR="001B60B9" w:rsidRPr="001B60B9" w:rsidRDefault="001B60B9" w:rsidP="001B60B9">
      <w:pPr>
        <w:pStyle w:val="Bibliography"/>
        <w:rPr>
          <w:ins w:id="1718" w:author="Russell, Seth" w:date="2018-12-17T08:25:00Z"/>
          <w:rFonts w:ascii="Times New Roman" w:hAnsi="Times New Roman" w:cs="Times New Roman"/>
          <w:rPrChange w:id="1719" w:author="Russell, Seth" w:date="2018-12-17T08:25:00Z">
            <w:rPr>
              <w:ins w:id="1720" w:author="Russell, Seth" w:date="2018-12-17T08:25:00Z"/>
              <w:rFonts w:ascii="Times New Roman" w:hAnsi="Times New Roman" w:cs="Times New Roman"/>
            </w:rPr>
          </w:rPrChange>
        </w:rPr>
        <w:pPrChange w:id="1721" w:author="Russell, Seth" w:date="2018-12-17T08:25:00Z">
          <w:pPr>
            <w:widowControl w:val="0"/>
            <w:autoSpaceDE w:val="0"/>
            <w:autoSpaceDN w:val="0"/>
            <w:adjustRightInd w:val="0"/>
          </w:pPr>
        </w:pPrChange>
      </w:pPr>
      <w:ins w:id="1722" w:author="Russell, Seth" w:date="2018-12-17T08:25:00Z">
        <w:r w:rsidRPr="001B60B9">
          <w:rPr>
            <w:rFonts w:ascii="Times New Roman" w:hAnsi="Times New Roman" w:cs="Times New Roman"/>
            <w:rPrChange w:id="1723" w:author="Russell, Seth" w:date="2018-12-17T08:25:00Z">
              <w:rPr>
                <w:rFonts w:ascii="Times New Roman" w:hAnsi="Times New Roman" w:cs="Times New Roman"/>
              </w:rPr>
            </w:rPrChange>
          </w:rPr>
          <w:t xml:space="preserve">Moilanen J. 2014.Test Driven Development details. </w:t>
        </w:r>
        <w:r w:rsidRPr="001B60B9">
          <w:rPr>
            <w:rFonts w:ascii="Times New Roman" w:hAnsi="Times New Roman" w:cs="Times New Roman"/>
            <w:i/>
            <w:iCs/>
            <w:rPrChange w:id="1724" w:author="Russell, Seth" w:date="2018-12-17T08:25:00Z">
              <w:rPr>
                <w:rFonts w:ascii="Times New Roman" w:hAnsi="Times New Roman" w:cs="Times New Roman"/>
                <w:i/>
                <w:iCs/>
              </w:rPr>
            </w:rPrChange>
          </w:rPr>
          <w:t>Available at</w:t>
        </w:r>
        <w:r w:rsidRPr="001B60B9">
          <w:rPr>
            <w:rFonts w:ascii="Times New Roman" w:hAnsi="Times New Roman" w:cs="Times New Roman"/>
            <w:rPrChange w:id="1725" w:author="Russell, Seth" w:date="2018-12-17T08:25:00Z">
              <w:rPr>
                <w:rFonts w:ascii="Times New Roman" w:hAnsi="Times New Roman" w:cs="Times New Roman"/>
              </w:rPr>
            </w:rPrChange>
          </w:rPr>
          <w:t xml:space="preserve"> </w:t>
        </w:r>
        <w:r w:rsidRPr="001B60B9">
          <w:rPr>
            <w:rFonts w:ascii="Times New Roman" w:hAnsi="Times New Roman" w:cs="Times New Roman"/>
            <w:i/>
            <w:iCs/>
            <w:rPrChange w:id="1726" w:author="Russell, Seth" w:date="2018-12-17T08:25:00Z">
              <w:rPr>
                <w:rFonts w:ascii="Times New Roman" w:hAnsi="Times New Roman" w:cs="Times New Roman"/>
                <w:i/>
                <w:iCs/>
              </w:rPr>
            </w:rPrChange>
          </w:rPr>
          <w:t>https://github.com/educloudalliance/educloud-development/wiki/Test-Driven-Development-details</w:t>
        </w:r>
        <w:r w:rsidRPr="001B60B9">
          <w:rPr>
            <w:rFonts w:ascii="Times New Roman" w:hAnsi="Times New Roman" w:cs="Times New Roman"/>
            <w:rPrChange w:id="1727" w:author="Russell, Seth" w:date="2018-12-17T08:25:00Z">
              <w:rPr>
                <w:rFonts w:ascii="Times New Roman" w:hAnsi="Times New Roman" w:cs="Times New Roman"/>
              </w:rPr>
            </w:rPrChange>
          </w:rPr>
          <w:t xml:space="preserve"> (accessed April 12, 2018).</w:t>
        </w:r>
      </w:ins>
    </w:p>
    <w:p w14:paraId="4752544B" w14:textId="77777777" w:rsidR="001B60B9" w:rsidRPr="001B60B9" w:rsidRDefault="001B60B9" w:rsidP="001B60B9">
      <w:pPr>
        <w:pStyle w:val="Bibliography"/>
        <w:rPr>
          <w:ins w:id="1728" w:author="Russell, Seth" w:date="2018-12-17T08:25:00Z"/>
          <w:rFonts w:ascii="Times New Roman" w:hAnsi="Times New Roman" w:cs="Times New Roman"/>
          <w:rPrChange w:id="1729" w:author="Russell, Seth" w:date="2018-12-17T08:25:00Z">
            <w:rPr>
              <w:ins w:id="1730" w:author="Russell, Seth" w:date="2018-12-17T08:25:00Z"/>
              <w:rFonts w:ascii="Times New Roman" w:hAnsi="Times New Roman" w:cs="Times New Roman"/>
            </w:rPr>
          </w:rPrChange>
        </w:rPr>
        <w:pPrChange w:id="1731" w:author="Russell, Seth" w:date="2018-12-17T08:25:00Z">
          <w:pPr>
            <w:widowControl w:val="0"/>
            <w:autoSpaceDE w:val="0"/>
            <w:autoSpaceDN w:val="0"/>
            <w:adjustRightInd w:val="0"/>
          </w:pPr>
        </w:pPrChange>
      </w:pPr>
      <w:ins w:id="1732" w:author="Russell, Seth" w:date="2018-12-17T08:25:00Z">
        <w:r w:rsidRPr="001B60B9">
          <w:rPr>
            <w:rFonts w:ascii="Times New Roman" w:hAnsi="Times New Roman" w:cs="Times New Roman"/>
            <w:rPrChange w:id="1733" w:author="Russell, Seth" w:date="2018-12-17T08:25:00Z">
              <w:rPr>
                <w:rFonts w:ascii="Times New Roman" w:hAnsi="Times New Roman" w:cs="Times New Roman"/>
              </w:rPr>
            </w:rPrChange>
          </w:rPr>
          <w:t xml:space="preserve">Nolan R, Padilla-Parra S. 2017. exampletestr—An easy start to unit testing R packages. </w:t>
        </w:r>
        <w:r w:rsidRPr="001B60B9">
          <w:rPr>
            <w:rFonts w:ascii="Times New Roman" w:hAnsi="Times New Roman" w:cs="Times New Roman"/>
            <w:i/>
            <w:iCs/>
            <w:rPrChange w:id="1734" w:author="Russell, Seth" w:date="2018-12-17T08:25:00Z">
              <w:rPr>
                <w:rFonts w:ascii="Times New Roman" w:hAnsi="Times New Roman" w:cs="Times New Roman"/>
                <w:i/>
                <w:iCs/>
              </w:rPr>
            </w:rPrChange>
          </w:rPr>
          <w:t>Wellcome Open Research</w:t>
        </w:r>
        <w:r w:rsidRPr="001B60B9">
          <w:rPr>
            <w:rFonts w:ascii="Times New Roman" w:hAnsi="Times New Roman" w:cs="Times New Roman"/>
            <w:rPrChange w:id="1735" w:author="Russell, Seth" w:date="2018-12-17T08:25:00Z">
              <w:rPr>
                <w:rFonts w:ascii="Times New Roman" w:hAnsi="Times New Roman" w:cs="Times New Roman"/>
              </w:rPr>
            </w:rPrChange>
          </w:rPr>
          <w:t xml:space="preserve"> 2. DOI: 10.12688/wellcomeopenres.11635.2.</w:t>
        </w:r>
      </w:ins>
    </w:p>
    <w:p w14:paraId="3C789431" w14:textId="77777777" w:rsidR="001B60B9" w:rsidRPr="001B60B9" w:rsidRDefault="001B60B9" w:rsidP="001B60B9">
      <w:pPr>
        <w:pStyle w:val="Bibliography"/>
        <w:rPr>
          <w:ins w:id="1736" w:author="Russell, Seth" w:date="2018-12-17T08:25:00Z"/>
          <w:rFonts w:ascii="Times New Roman" w:hAnsi="Times New Roman" w:cs="Times New Roman"/>
          <w:rPrChange w:id="1737" w:author="Russell, Seth" w:date="2018-12-17T08:25:00Z">
            <w:rPr>
              <w:ins w:id="1738" w:author="Russell, Seth" w:date="2018-12-17T08:25:00Z"/>
              <w:rFonts w:ascii="Times New Roman" w:hAnsi="Times New Roman" w:cs="Times New Roman"/>
            </w:rPr>
          </w:rPrChange>
        </w:rPr>
        <w:pPrChange w:id="1739" w:author="Russell, Seth" w:date="2018-12-17T08:25:00Z">
          <w:pPr>
            <w:widowControl w:val="0"/>
            <w:autoSpaceDE w:val="0"/>
            <w:autoSpaceDN w:val="0"/>
            <w:adjustRightInd w:val="0"/>
          </w:pPr>
        </w:pPrChange>
      </w:pPr>
      <w:ins w:id="1740" w:author="Russell, Seth" w:date="2018-12-17T08:25:00Z">
        <w:r w:rsidRPr="001B60B9">
          <w:rPr>
            <w:rFonts w:ascii="Times New Roman" w:hAnsi="Times New Roman" w:cs="Times New Roman"/>
            <w:rPrChange w:id="1741" w:author="Russell, Seth" w:date="2018-12-17T08:25:00Z">
              <w:rPr>
                <w:rFonts w:ascii="Times New Roman" w:hAnsi="Times New Roman" w:cs="Times New Roman"/>
              </w:rPr>
            </w:rPrChange>
          </w:rPr>
          <w:t xml:space="preserve">Nutter B, Lane S. 2018. </w:t>
        </w:r>
        <w:r w:rsidRPr="001B60B9">
          <w:rPr>
            <w:rFonts w:ascii="Times New Roman" w:hAnsi="Times New Roman" w:cs="Times New Roman"/>
            <w:i/>
            <w:iCs/>
            <w:rPrChange w:id="1742" w:author="Russell, Seth" w:date="2018-12-17T08:25:00Z">
              <w:rPr>
                <w:rFonts w:ascii="Times New Roman" w:hAnsi="Times New Roman" w:cs="Times New Roman"/>
                <w:i/>
                <w:iCs/>
              </w:rPr>
            </w:rPrChange>
          </w:rPr>
          <w:t>redcapAPI: Accessing data from REDCap projects using the API</w:t>
        </w:r>
        <w:r w:rsidRPr="001B60B9">
          <w:rPr>
            <w:rFonts w:ascii="Times New Roman" w:hAnsi="Times New Roman" w:cs="Times New Roman"/>
            <w:rPrChange w:id="1743" w:author="Russell, Seth" w:date="2018-12-17T08:25:00Z">
              <w:rPr>
                <w:rFonts w:ascii="Times New Roman" w:hAnsi="Times New Roman" w:cs="Times New Roman"/>
              </w:rPr>
            </w:rPrChange>
          </w:rPr>
          <w:t>. DOI: 10.5281/zenodo.11826.</w:t>
        </w:r>
      </w:ins>
    </w:p>
    <w:p w14:paraId="78D9F88F" w14:textId="77777777" w:rsidR="001B60B9" w:rsidRPr="001B60B9" w:rsidRDefault="001B60B9" w:rsidP="001B60B9">
      <w:pPr>
        <w:pStyle w:val="Bibliography"/>
        <w:rPr>
          <w:ins w:id="1744" w:author="Russell, Seth" w:date="2018-12-17T08:25:00Z"/>
          <w:rFonts w:ascii="Times New Roman" w:hAnsi="Times New Roman" w:cs="Times New Roman"/>
          <w:rPrChange w:id="1745" w:author="Russell, Seth" w:date="2018-12-17T08:25:00Z">
            <w:rPr>
              <w:ins w:id="1746" w:author="Russell, Seth" w:date="2018-12-17T08:25:00Z"/>
              <w:rFonts w:ascii="Times New Roman" w:hAnsi="Times New Roman" w:cs="Times New Roman"/>
            </w:rPr>
          </w:rPrChange>
        </w:rPr>
        <w:pPrChange w:id="1747" w:author="Russell, Seth" w:date="2018-12-17T08:25:00Z">
          <w:pPr>
            <w:widowControl w:val="0"/>
            <w:autoSpaceDE w:val="0"/>
            <w:autoSpaceDN w:val="0"/>
            <w:adjustRightInd w:val="0"/>
          </w:pPr>
        </w:pPrChange>
      </w:pPr>
      <w:ins w:id="1748" w:author="Russell, Seth" w:date="2018-12-17T08:25:00Z">
        <w:r w:rsidRPr="001B60B9">
          <w:rPr>
            <w:rFonts w:ascii="Times New Roman" w:hAnsi="Times New Roman" w:cs="Times New Roman"/>
            <w:rPrChange w:id="1749" w:author="Russell, Seth" w:date="2018-12-17T08:25:00Z">
              <w:rPr>
                <w:rFonts w:ascii="Times New Roman" w:hAnsi="Times New Roman" w:cs="Times New Roman"/>
              </w:rPr>
            </w:rPrChange>
          </w:rPr>
          <w:t xml:space="preserve">Prins P, de Ligt J, Tarasov A, Jansen RC, Cuppen E, Bourne PE. 2015. Toward effective software solutions for big biology. </w:t>
        </w:r>
        <w:r w:rsidRPr="001B60B9">
          <w:rPr>
            <w:rFonts w:ascii="Times New Roman" w:hAnsi="Times New Roman" w:cs="Times New Roman"/>
            <w:i/>
            <w:iCs/>
            <w:rPrChange w:id="1750" w:author="Russell, Seth" w:date="2018-12-17T08:25:00Z">
              <w:rPr>
                <w:rFonts w:ascii="Times New Roman" w:hAnsi="Times New Roman" w:cs="Times New Roman"/>
                <w:i/>
                <w:iCs/>
              </w:rPr>
            </w:rPrChange>
          </w:rPr>
          <w:t>Nature Biotechnology</w:t>
        </w:r>
        <w:r w:rsidRPr="001B60B9">
          <w:rPr>
            <w:rFonts w:ascii="Times New Roman" w:hAnsi="Times New Roman" w:cs="Times New Roman"/>
            <w:rPrChange w:id="1751" w:author="Russell, Seth" w:date="2018-12-17T08:25:00Z">
              <w:rPr>
                <w:rFonts w:ascii="Times New Roman" w:hAnsi="Times New Roman" w:cs="Times New Roman"/>
              </w:rPr>
            </w:rPrChange>
          </w:rPr>
          <w:t xml:space="preserve"> 33:686–687. DOI: 10.1038/nbt.3240.</w:t>
        </w:r>
      </w:ins>
    </w:p>
    <w:p w14:paraId="5D218134" w14:textId="77777777" w:rsidR="001B60B9" w:rsidRPr="001B60B9" w:rsidRDefault="001B60B9" w:rsidP="001B60B9">
      <w:pPr>
        <w:pStyle w:val="Bibliography"/>
        <w:rPr>
          <w:ins w:id="1752" w:author="Russell, Seth" w:date="2018-12-17T08:25:00Z"/>
          <w:rFonts w:ascii="Times New Roman" w:hAnsi="Times New Roman" w:cs="Times New Roman"/>
          <w:rPrChange w:id="1753" w:author="Russell, Seth" w:date="2018-12-17T08:25:00Z">
            <w:rPr>
              <w:ins w:id="1754" w:author="Russell, Seth" w:date="2018-12-17T08:25:00Z"/>
              <w:rFonts w:ascii="Times New Roman" w:hAnsi="Times New Roman" w:cs="Times New Roman"/>
            </w:rPr>
          </w:rPrChange>
        </w:rPr>
        <w:pPrChange w:id="1755" w:author="Russell, Seth" w:date="2018-12-17T08:25:00Z">
          <w:pPr>
            <w:widowControl w:val="0"/>
            <w:autoSpaceDE w:val="0"/>
            <w:autoSpaceDN w:val="0"/>
            <w:adjustRightInd w:val="0"/>
          </w:pPr>
        </w:pPrChange>
      </w:pPr>
      <w:ins w:id="1756" w:author="Russell, Seth" w:date="2018-12-17T08:25:00Z">
        <w:r w:rsidRPr="001B60B9">
          <w:rPr>
            <w:rFonts w:ascii="Times New Roman" w:hAnsi="Times New Roman" w:cs="Times New Roman"/>
            <w:rPrChange w:id="1757" w:author="Russell, Seth" w:date="2018-12-17T08:25:00Z">
              <w:rPr>
                <w:rFonts w:ascii="Times New Roman" w:hAnsi="Times New Roman" w:cs="Times New Roman"/>
              </w:rPr>
            </w:rPrChange>
          </w:rPr>
          <w:t xml:space="preserve">Python Wiki Contributors. 2018.Performance Tips. </w:t>
        </w:r>
        <w:r w:rsidRPr="001B60B9">
          <w:rPr>
            <w:rFonts w:ascii="Times New Roman" w:hAnsi="Times New Roman" w:cs="Times New Roman"/>
            <w:i/>
            <w:iCs/>
            <w:rPrChange w:id="1758" w:author="Russell, Seth" w:date="2018-12-17T08:25:00Z">
              <w:rPr>
                <w:rFonts w:ascii="Times New Roman" w:hAnsi="Times New Roman" w:cs="Times New Roman"/>
                <w:i/>
                <w:iCs/>
              </w:rPr>
            </w:rPrChange>
          </w:rPr>
          <w:t>Available at</w:t>
        </w:r>
        <w:r w:rsidRPr="001B60B9">
          <w:rPr>
            <w:rFonts w:ascii="Times New Roman" w:hAnsi="Times New Roman" w:cs="Times New Roman"/>
            <w:rPrChange w:id="1759" w:author="Russell, Seth" w:date="2018-12-17T08:25:00Z">
              <w:rPr>
                <w:rFonts w:ascii="Times New Roman" w:hAnsi="Times New Roman" w:cs="Times New Roman"/>
              </w:rPr>
            </w:rPrChange>
          </w:rPr>
          <w:t xml:space="preserve"> </w:t>
        </w:r>
        <w:r w:rsidRPr="001B60B9">
          <w:rPr>
            <w:rFonts w:ascii="Times New Roman" w:hAnsi="Times New Roman" w:cs="Times New Roman"/>
            <w:i/>
            <w:iCs/>
            <w:rPrChange w:id="1760" w:author="Russell, Seth" w:date="2018-12-17T08:25:00Z">
              <w:rPr>
                <w:rFonts w:ascii="Times New Roman" w:hAnsi="Times New Roman" w:cs="Times New Roman"/>
                <w:i/>
                <w:iCs/>
              </w:rPr>
            </w:rPrChange>
          </w:rPr>
          <w:t>https://wiki.python.org/moin/PythonSpeed/PerformanceTips</w:t>
        </w:r>
        <w:r w:rsidRPr="001B60B9">
          <w:rPr>
            <w:rFonts w:ascii="Times New Roman" w:hAnsi="Times New Roman" w:cs="Times New Roman"/>
            <w:rPrChange w:id="1761" w:author="Russell, Seth" w:date="2018-12-17T08:25:00Z">
              <w:rPr>
                <w:rFonts w:ascii="Times New Roman" w:hAnsi="Times New Roman" w:cs="Times New Roman"/>
              </w:rPr>
            </w:rPrChange>
          </w:rPr>
          <w:t xml:space="preserve"> (accessed April 12, 2018).</w:t>
        </w:r>
      </w:ins>
    </w:p>
    <w:p w14:paraId="6966A073" w14:textId="77777777" w:rsidR="001B60B9" w:rsidRPr="001B60B9" w:rsidRDefault="001B60B9" w:rsidP="001B60B9">
      <w:pPr>
        <w:pStyle w:val="Bibliography"/>
        <w:rPr>
          <w:ins w:id="1762" w:author="Russell, Seth" w:date="2018-12-17T08:25:00Z"/>
          <w:rFonts w:ascii="Times New Roman" w:hAnsi="Times New Roman" w:cs="Times New Roman"/>
          <w:rPrChange w:id="1763" w:author="Russell, Seth" w:date="2018-12-17T08:25:00Z">
            <w:rPr>
              <w:ins w:id="1764" w:author="Russell, Seth" w:date="2018-12-17T08:25:00Z"/>
              <w:rFonts w:ascii="Times New Roman" w:hAnsi="Times New Roman" w:cs="Times New Roman"/>
            </w:rPr>
          </w:rPrChange>
        </w:rPr>
        <w:pPrChange w:id="1765" w:author="Russell, Seth" w:date="2018-12-17T08:25:00Z">
          <w:pPr>
            <w:widowControl w:val="0"/>
            <w:autoSpaceDE w:val="0"/>
            <w:autoSpaceDN w:val="0"/>
            <w:adjustRightInd w:val="0"/>
          </w:pPr>
        </w:pPrChange>
      </w:pPr>
      <w:ins w:id="1766" w:author="Russell, Seth" w:date="2018-12-17T08:25:00Z">
        <w:r w:rsidRPr="001B60B9">
          <w:rPr>
            <w:rFonts w:ascii="Times New Roman" w:hAnsi="Times New Roman" w:cs="Times New Roman"/>
            <w:rPrChange w:id="1767" w:author="Russell, Seth" w:date="2018-12-17T08:25:00Z">
              <w:rPr>
                <w:rFonts w:ascii="Times New Roman" w:hAnsi="Times New Roman" w:cs="Times New Roman"/>
              </w:rPr>
            </w:rPrChange>
          </w:rPr>
          <w:t xml:space="preserve">R Core Team. 2018. </w:t>
        </w:r>
        <w:r w:rsidRPr="001B60B9">
          <w:rPr>
            <w:rFonts w:ascii="Times New Roman" w:hAnsi="Times New Roman" w:cs="Times New Roman"/>
            <w:i/>
            <w:iCs/>
            <w:rPrChange w:id="1768" w:author="Russell, Seth" w:date="2018-12-17T08:25:00Z">
              <w:rPr>
                <w:rFonts w:ascii="Times New Roman" w:hAnsi="Times New Roman" w:cs="Times New Roman"/>
                <w:i/>
                <w:iCs/>
              </w:rPr>
            </w:rPrChange>
          </w:rPr>
          <w:t>R: A Language and Environment for Statistical Computing</w:t>
        </w:r>
        <w:r w:rsidRPr="001B60B9">
          <w:rPr>
            <w:rFonts w:ascii="Times New Roman" w:hAnsi="Times New Roman" w:cs="Times New Roman"/>
            <w:rPrChange w:id="1769" w:author="Russell, Seth" w:date="2018-12-17T08:25:00Z">
              <w:rPr>
                <w:rFonts w:ascii="Times New Roman" w:hAnsi="Times New Roman" w:cs="Times New Roman"/>
              </w:rPr>
            </w:rPrChange>
          </w:rPr>
          <w:t>. Vienna, Austria: R Foundation for Statistical Computing.</w:t>
        </w:r>
      </w:ins>
    </w:p>
    <w:p w14:paraId="21263F96" w14:textId="77777777" w:rsidR="001B60B9" w:rsidRPr="001B60B9" w:rsidRDefault="001B60B9" w:rsidP="001B60B9">
      <w:pPr>
        <w:pStyle w:val="Bibliography"/>
        <w:rPr>
          <w:ins w:id="1770" w:author="Russell, Seth" w:date="2018-12-17T08:25:00Z"/>
          <w:rFonts w:ascii="Times New Roman" w:hAnsi="Times New Roman" w:cs="Times New Roman"/>
          <w:rPrChange w:id="1771" w:author="Russell, Seth" w:date="2018-12-17T08:25:00Z">
            <w:rPr>
              <w:ins w:id="1772" w:author="Russell, Seth" w:date="2018-12-17T08:25:00Z"/>
              <w:rFonts w:ascii="Times New Roman" w:hAnsi="Times New Roman" w:cs="Times New Roman"/>
            </w:rPr>
          </w:rPrChange>
        </w:rPr>
        <w:pPrChange w:id="1773" w:author="Russell, Seth" w:date="2018-12-17T08:25:00Z">
          <w:pPr>
            <w:widowControl w:val="0"/>
            <w:autoSpaceDE w:val="0"/>
            <w:autoSpaceDN w:val="0"/>
            <w:adjustRightInd w:val="0"/>
          </w:pPr>
        </w:pPrChange>
      </w:pPr>
      <w:ins w:id="1774" w:author="Russell, Seth" w:date="2018-12-17T08:25:00Z">
        <w:r w:rsidRPr="001B60B9">
          <w:rPr>
            <w:rFonts w:ascii="Times New Roman" w:hAnsi="Times New Roman" w:cs="Times New Roman"/>
            <w:rPrChange w:id="1775" w:author="Russell, Seth" w:date="2018-12-17T08:25:00Z">
              <w:rPr>
                <w:rFonts w:ascii="Times New Roman" w:hAnsi="Times New Roman" w:cs="Times New Roman"/>
              </w:rPr>
            </w:rPrChange>
          </w:rPr>
          <w:t xml:space="preserve">Reese J. 2018.Best practices for writing unit tests. </w:t>
        </w:r>
        <w:r w:rsidRPr="001B60B9">
          <w:rPr>
            <w:rFonts w:ascii="Times New Roman" w:hAnsi="Times New Roman" w:cs="Times New Roman"/>
            <w:i/>
            <w:iCs/>
            <w:rPrChange w:id="1776" w:author="Russell, Seth" w:date="2018-12-17T08:25:00Z">
              <w:rPr>
                <w:rFonts w:ascii="Times New Roman" w:hAnsi="Times New Roman" w:cs="Times New Roman"/>
                <w:i/>
                <w:iCs/>
              </w:rPr>
            </w:rPrChange>
          </w:rPr>
          <w:t>Available at</w:t>
        </w:r>
        <w:r w:rsidRPr="001B60B9">
          <w:rPr>
            <w:rFonts w:ascii="Times New Roman" w:hAnsi="Times New Roman" w:cs="Times New Roman"/>
            <w:rPrChange w:id="1777" w:author="Russell, Seth" w:date="2018-12-17T08:25:00Z">
              <w:rPr>
                <w:rFonts w:ascii="Times New Roman" w:hAnsi="Times New Roman" w:cs="Times New Roman"/>
              </w:rPr>
            </w:rPrChange>
          </w:rPr>
          <w:t xml:space="preserve"> </w:t>
        </w:r>
        <w:r w:rsidRPr="001B60B9">
          <w:rPr>
            <w:rFonts w:ascii="Times New Roman" w:hAnsi="Times New Roman" w:cs="Times New Roman"/>
            <w:i/>
            <w:iCs/>
            <w:rPrChange w:id="1778" w:author="Russell, Seth" w:date="2018-12-17T08:25:00Z">
              <w:rPr>
                <w:rFonts w:ascii="Times New Roman" w:hAnsi="Times New Roman" w:cs="Times New Roman"/>
                <w:i/>
                <w:iCs/>
              </w:rPr>
            </w:rPrChange>
          </w:rPr>
          <w:t>https://docs.microsoft.com/en-us/dotnet/core/testing/unit-testing-best-practices</w:t>
        </w:r>
      </w:ins>
    </w:p>
    <w:p w14:paraId="53620EDE" w14:textId="77777777" w:rsidR="001B60B9" w:rsidRPr="001B60B9" w:rsidRDefault="001B60B9" w:rsidP="001B60B9">
      <w:pPr>
        <w:pStyle w:val="Bibliography"/>
        <w:rPr>
          <w:ins w:id="1779" w:author="Russell, Seth" w:date="2018-12-17T08:25:00Z"/>
          <w:rFonts w:ascii="Times New Roman" w:hAnsi="Times New Roman" w:cs="Times New Roman"/>
          <w:rPrChange w:id="1780" w:author="Russell, Seth" w:date="2018-12-17T08:25:00Z">
            <w:rPr>
              <w:ins w:id="1781" w:author="Russell, Seth" w:date="2018-12-17T08:25:00Z"/>
              <w:rFonts w:ascii="Times New Roman" w:hAnsi="Times New Roman" w:cs="Times New Roman"/>
            </w:rPr>
          </w:rPrChange>
        </w:rPr>
        <w:pPrChange w:id="1782" w:author="Russell, Seth" w:date="2018-12-17T08:25:00Z">
          <w:pPr>
            <w:widowControl w:val="0"/>
            <w:autoSpaceDE w:val="0"/>
            <w:autoSpaceDN w:val="0"/>
            <w:adjustRightInd w:val="0"/>
          </w:pPr>
        </w:pPrChange>
      </w:pPr>
      <w:ins w:id="1783" w:author="Russell, Seth" w:date="2018-12-17T08:25:00Z">
        <w:r w:rsidRPr="001B60B9">
          <w:rPr>
            <w:rFonts w:ascii="Times New Roman" w:hAnsi="Times New Roman" w:cs="Times New Roman"/>
            <w:rPrChange w:id="1784" w:author="Russell, Seth" w:date="2018-12-17T08:25:00Z">
              <w:rPr>
                <w:rFonts w:ascii="Times New Roman" w:hAnsi="Times New Roman" w:cs="Times New Roman"/>
              </w:rPr>
            </w:rPrChange>
          </w:rPr>
          <w:t xml:space="preserve">Robinson E. 2017.Making R Code </w:t>
        </w:r>
        <w:proofErr w:type="gramStart"/>
        <w:r w:rsidRPr="001B60B9">
          <w:rPr>
            <w:rFonts w:ascii="Times New Roman" w:hAnsi="Times New Roman" w:cs="Times New Roman"/>
            <w:rPrChange w:id="1785" w:author="Russell, Seth" w:date="2018-12-17T08:25:00Z">
              <w:rPr>
                <w:rFonts w:ascii="Times New Roman" w:hAnsi="Times New Roman" w:cs="Times New Roman"/>
              </w:rPr>
            </w:rPrChange>
          </w:rPr>
          <w:t>Faster :</w:t>
        </w:r>
        <w:proofErr w:type="gramEnd"/>
        <w:r w:rsidRPr="001B60B9">
          <w:rPr>
            <w:rFonts w:ascii="Times New Roman" w:hAnsi="Times New Roman" w:cs="Times New Roman"/>
            <w:rPrChange w:id="1786" w:author="Russell, Seth" w:date="2018-12-17T08:25:00Z">
              <w:rPr>
                <w:rFonts w:ascii="Times New Roman" w:hAnsi="Times New Roman" w:cs="Times New Roman"/>
              </w:rPr>
            </w:rPrChange>
          </w:rPr>
          <w:t xml:space="preserve"> A Case Study. </w:t>
        </w:r>
        <w:r w:rsidRPr="001B60B9">
          <w:rPr>
            <w:rFonts w:ascii="Times New Roman" w:hAnsi="Times New Roman" w:cs="Times New Roman"/>
            <w:i/>
            <w:iCs/>
            <w:rPrChange w:id="1787" w:author="Russell, Seth" w:date="2018-12-17T08:25:00Z">
              <w:rPr>
                <w:rFonts w:ascii="Times New Roman" w:hAnsi="Times New Roman" w:cs="Times New Roman"/>
                <w:i/>
                <w:iCs/>
              </w:rPr>
            </w:rPrChange>
          </w:rPr>
          <w:t>Available at</w:t>
        </w:r>
        <w:r w:rsidRPr="001B60B9">
          <w:rPr>
            <w:rFonts w:ascii="Times New Roman" w:hAnsi="Times New Roman" w:cs="Times New Roman"/>
            <w:rPrChange w:id="1788" w:author="Russell, Seth" w:date="2018-12-17T08:25:00Z">
              <w:rPr>
                <w:rFonts w:ascii="Times New Roman" w:hAnsi="Times New Roman" w:cs="Times New Roman"/>
              </w:rPr>
            </w:rPrChange>
          </w:rPr>
          <w:t xml:space="preserve"> </w:t>
        </w:r>
        <w:r w:rsidRPr="001B60B9">
          <w:rPr>
            <w:rFonts w:ascii="Times New Roman" w:hAnsi="Times New Roman" w:cs="Times New Roman"/>
            <w:i/>
            <w:iCs/>
            <w:rPrChange w:id="1789" w:author="Russell, Seth" w:date="2018-12-17T08:25:00Z">
              <w:rPr>
                <w:rFonts w:ascii="Times New Roman" w:hAnsi="Times New Roman" w:cs="Times New Roman"/>
                <w:i/>
                <w:iCs/>
              </w:rPr>
            </w:rPrChange>
          </w:rPr>
          <w:t>https://robinsones.github.io/Making-R-Code-Faster-A-Case-Study/</w:t>
        </w:r>
      </w:ins>
    </w:p>
    <w:p w14:paraId="73E14F62" w14:textId="77777777" w:rsidR="001B60B9" w:rsidRPr="001B60B9" w:rsidRDefault="001B60B9" w:rsidP="001B60B9">
      <w:pPr>
        <w:pStyle w:val="Bibliography"/>
        <w:rPr>
          <w:ins w:id="1790" w:author="Russell, Seth" w:date="2018-12-17T08:25:00Z"/>
          <w:rFonts w:ascii="Times New Roman" w:hAnsi="Times New Roman" w:cs="Times New Roman"/>
          <w:rPrChange w:id="1791" w:author="Russell, Seth" w:date="2018-12-17T08:25:00Z">
            <w:rPr>
              <w:ins w:id="1792" w:author="Russell, Seth" w:date="2018-12-17T08:25:00Z"/>
              <w:rFonts w:ascii="Times New Roman" w:hAnsi="Times New Roman" w:cs="Times New Roman"/>
            </w:rPr>
          </w:rPrChange>
        </w:rPr>
        <w:pPrChange w:id="1793" w:author="Russell, Seth" w:date="2018-12-17T08:25:00Z">
          <w:pPr>
            <w:widowControl w:val="0"/>
            <w:autoSpaceDE w:val="0"/>
            <w:autoSpaceDN w:val="0"/>
            <w:adjustRightInd w:val="0"/>
          </w:pPr>
        </w:pPrChange>
      </w:pPr>
      <w:ins w:id="1794" w:author="Russell, Seth" w:date="2018-12-17T08:25:00Z">
        <w:r w:rsidRPr="001B60B9">
          <w:rPr>
            <w:rFonts w:ascii="Times New Roman" w:hAnsi="Times New Roman" w:cs="Times New Roman"/>
            <w:rPrChange w:id="1795" w:author="Russell, Seth" w:date="2018-12-17T08:25:00Z">
              <w:rPr>
                <w:rFonts w:ascii="Times New Roman" w:hAnsi="Times New Roman" w:cs="Times New Roman"/>
              </w:rPr>
            </w:rPrChange>
          </w:rPr>
          <w:t xml:space="preserve">Sandve GK, Nekrutenko A, Taylor J, Hovig E. 2013. Ten Simple Rules for Reproducible Computational Research. </w:t>
        </w:r>
        <w:r w:rsidRPr="001B60B9">
          <w:rPr>
            <w:rFonts w:ascii="Times New Roman" w:hAnsi="Times New Roman" w:cs="Times New Roman"/>
            <w:i/>
            <w:iCs/>
            <w:rPrChange w:id="1796" w:author="Russell, Seth" w:date="2018-12-17T08:25:00Z">
              <w:rPr>
                <w:rFonts w:ascii="Times New Roman" w:hAnsi="Times New Roman" w:cs="Times New Roman"/>
                <w:i/>
                <w:iCs/>
              </w:rPr>
            </w:rPrChange>
          </w:rPr>
          <w:t>PLOS Computational Biology</w:t>
        </w:r>
        <w:r w:rsidRPr="001B60B9">
          <w:rPr>
            <w:rFonts w:ascii="Times New Roman" w:hAnsi="Times New Roman" w:cs="Times New Roman"/>
            <w:rPrChange w:id="1797" w:author="Russell, Seth" w:date="2018-12-17T08:25:00Z">
              <w:rPr>
                <w:rFonts w:ascii="Times New Roman" w:hAnsi="Times New Roman" w:cs="Times New Roman"/>
              </w:rPr>
            </w:rPrChange>
          </w:rPr>
          <w:t xml:space="preserve"> </w:t>
        </w:r>
        <w:proofErr w:type="gramStart"/>
        <w:r w:rsidRPr="001B60B9">
          <w:rPr>
            <w:rFonts w:ascii="Times New Roman" w:hAnsi="Times New Roman" w:cs="Times New Roman"/>
            <w:rPrChange w:id="1798" w:author="Russell, Seth" w:date="2018-12-17T08:25:00Z">
              <w:rPr>
                <w:rFonts w:ascii="Times New Roman" w:hAnsi="Times New Roman" w:cs="Times New Roman"/>
              </w:rPr>
            </w:rPrChange>
          </w:rPr>
          <w:t>9:e</w:t>
        </w:r>
        <w:proofErr w:type="gramEnd"/>
        <w:r w:rsidRPr="001B60B9">
          <w:rPr>
            <w:rFonts w:ascii="Times New Roman" w:hAnsi="Times New Roman" w:cs="Times New Roman"/>
            <w:rPrChange w:id="1799" w:author="Russell, Seth" w:date="2018-12-17T08:25:00Z">
              <w:rPr>
                <w:rFonts w:ascii="Times New Roman" w:hAnsi="Times New Roman" w:cs="Times New Roman"/>
              </w:rPr>
            </w:rPrChange>
          </w:rPr>
          <w:t>1003285. DOI: 10.1371/journal.pcbi.1003285.</w:t>
        </w:r>
      </w:ins>
    </w:p>
    <w:p w14:paraId="25AF62A8" w14:textId="77777777" w:rsidR="001B60B9" w:rsidRPr="001B60B9" w:rsidRDefault="001B60B9" w:rsidP="001B60B9">
      <w:pPr>
        <w:pStyle w:val="Bibliography"/>
        <w:rPr>
          <w:ins w:id="1800" w:author="Russell, Seth" w:date="2018-12-17T08:25:00Z"/>
          <w:rFonts w:ascii="Times New Roman" w:hAnsi="Times New Roman" w:cs="Times New Roman"/>
          <w:rPrChange w:id="1801" w:author="Russell, Seth" w:date="2018-12-17T08:25:00Z">
            <w:rPr>
              <w:ins w:id="1802" w:author="Russell, Seth" w:date="2018-12-17T08:25:00Z"/>
              <w:rFonts w:ascii="Times New Roman" w:hAnsi="Times New Roman" w:cs="Times New Roman"/>
            </w:rPr>
          </w:rPrChange>
        </w:rPr>
        <w:pPrChange w:id="1803" w:author="Russell, Seth" w:date="2018-12-17T08:25:00Z">
          <w:pPr>
            <w:widowControl w:val="0"/>
            <w:autoSpaceDE w:val="0"/>
            <w:autoSpaceDN w:val="0"/>
            <w:adjustRightInd w:val="0"/>
          </w:pPr>
        </w:pPrChange>
      </w:pPr>
      <w:ins w:id="1804" w:author="Russell, Seth" w:date="2018-12-17T08:25:00Z">
        <w:r w:rsidRPr="001B60B9">
          <w:rPr>
            <w:rFonts w:ascii="Times New Roman" w:hAnsi="Times New Roman" w:cs="Times New Roman"/>
            <w:rPrChange w:id="1805" w:author="Russell, Seth" w:date="2018-12-17T08:25:00Z">
              <w:rPr>
                <w:rFonts w:ascii="Times New Roman" w:hAnsi="Times New Roman" w:cs="Times New Roman"/>
              </w:rPr>
            </w:rPrChange>
          </w:rPr>
          <w:t xml:space="preserve">Sommerville I. 2015. </w:t>
        </w:r>
        <w:r w:rsidRPr="001B60B9">
          <w:rPr>
            <w:rFonts w:ascii="Times New Roman" w:hAnsi="Times New Roman" w:cs="Times New Roman"/>
            <w:i/>
            <w:iCs/>
            <w:rPrChange w:id="1806" w:author="Russell, Seth" w:date="2018-12-17T08:25:00Z">
              <w:rPr>
                <w:rFonts w:ascii="Times New Roman" w:hAnsi="Times New Roman" w:cs="Times New Roman"/>
                <w:i/>
                <w:iCs/>
              </w:rPr>
            </w:rPrChange>
          </w:rPr>
          <w:t>Software Engineering</w:t>
        </w:r>
        <w:r w:rsidRPr="001B60B9">
          <w:rPr>
            <w:rFonts w:ascii="Times New Roman" w:hAnsi="Times New Roman" w:cs="Times New Roman"/>
            <w:rPrChange w:id="1807" w:author="Russell, Seth" w:date="2018-12-17T08:25:00Z">
              <w:rPr>
                <w:rFonts w:ascii="Times New Roman" w:hAnsi="Times New Roman" w:cs="Times New Roman"/>
              </w:rPr>
            </w:rPrChange>
          </w:rPr>
          <w:t>. Boston: Pearson.</w:t>
        </w:r>
      </w:ins>
    </w:p>
    <w:p w14:paraId="54688AD7" w14:textId="77777777" w:rsidR="001B60B9" w:rsidRPr="001B60B9" w:rsidRDefault="001B60B9" w:rsidP="001B60B9">
      <w:pPr>
        <w:pStyle w:val="Bibliography"/>
        <w:rPr>
          <w:ins w:id="1808" w:author="Russell, Seth" w:date="2018-12-17T08:25:00Z"/>
          <w:rFonts w:ascii="Times New Roman" w:hAnsi="Times New Roman" w:cs="Times New Roman"/>
          <w:rPrChange w:id="1809" w:author="Russell, Seth" w:date="2018-12-17T08:25:00Z">
            <w:rPr>
              <w:ins w:id="1810" w:author="Russell, Seth" w:date="2018-12-17T08:25:00Z"/>
              <w:rFonts w:ascii="Times New Roman" w:hAnsi="Times New Roman" w:cs="Times New Roman"/>
            </w:rPr>
          </w:rPrChange>
        </w:rPr>
        <w:pPrChange w:id="1811" w:author="Russell, Seth" w:date="2018-12-17T08:25:00Z">
          <w:pPr>
            <w:widowControl w:val="0"/>
            <w:autoSpaceDE w:val="0"/>
            <w:autoSpaceDN w:val="0"/>
            <w:adjustRightInd w:val="0"/>
          </w:pPr>
        </w:pPrChange>
      </w:pPr>
      <w:ins w:id="1812" w:author="Russell, Seth" w:date="2018-12-17T08:25:00Z">
        <w:r w:rsidRPr="001B60B9">
          <w:rPr>
            <w:rFonts w:ascii="Times New Roman" w:hAnsi="Times New Roman" w:cs="Times New Roman"/>
            <w:rPrChange w:id="1813" w:author="Russell, Seth" w:date="2018-12-17T08:25:00Z">
              <w:rPr>
                <w:rFonts w:ascii="Times New Roman" w:hAnsi="Times New Roman" w:cs="Times New Roman"/>
              </w:rPr>
            </w:rPrChange>
          </w:rPr>
          <w:t xml:space="preserve">The Joint Task Force on Computing Curricula. 2015. </w:t>
        </w:r>
        <w:r w:rsidRPr="001B60B9">
          <w:rPr>
            <w:rFonts w:ascii="Times New Roman" w:hAnsi="Times New Roman" w:cs="Times New Roman"/>
            <w:i/>
            <w:iCs/>
            <w:rPrChange w:id="1814" w:author="Russell, Seth" w:date="2018-12-17T08:25:00Z">
              <w:rPr>
                <w:rFonts w:ascii="Times New Roman" w:hAnsi="Times New Roman" w:cs="Times New Roman"/>
                <w:i/>
                <w:iCs/>
              </w:rPr>
            </w:rPrChange>
          </w:rPr>
          <w:t>Curriculum Guidelines for Undergraduate Degree Programs in Software Engineering</w:t>
        </w:r>
        <w:r w:rsidRPr="001B60B9">
          <w:rPr>
            <w:rFonts w:ascii="Times New Roman" w:hAnsi="Times New Roman" w:cs="Times New Roman"/>
            <w:rPrChange w:id="1815" w:author="Russell, Seth" w:date="2018-12-17T08:25:00Z">
              <w:rPr>
                <w:rFonts w:ascii="Times New Roman" w:hAnsi="Times New Roman" w:cs="Times New Roman"/>
              </w:rPr>
            </w:rPrChange>
          </w:rPr>
          <w:t>. New York, NY, USA: ACM.</w:t>
        </w:r>
      </w:ins>
    </w:p>
    <w:p w14:paraId="49A342B5" w14:textId="77777777" w:rsidR="001B60B9" w:rsidRPr="001B60B9" w:rsidRDefault="001B60B9" w:rsidP="001B60B9">
      <w:pPr>
        <w:pStyle w:val="Bibliography"/>
        <w:rPr>
          <w:ins w:id="1816" w:author="Russell, Seth" w:date="2018-12-17T08:25:00Z"/>
          <w:rFonts w:ascii="Times New Roman" w:hAnsi="Times New Roman" w:cs="Times New Roman"/>
          <w:rPrChange w:id="1817" w:author="Russell, Seth" w:date="2018-12-17T08:25:00Z">
            <w:rPr>
              <w:ins w:id="1818" w:author="Russell, Seth" w:date="2018-12-17T08:25:00Z"/>
              <w:rFonts w:ascii="Times New Roman" w:hAnsi="Times New Roman" w:cs="Times New Roman"/>
            </w:rPr>
          </w:rPrChange>
        </w:rPr>
        <w:pPrChange w:id="1819" w:author="Russell, Seth" w:date="2018-12-17T08:25:00Z">
          <w:pPr>
            <w:widowControl w:val="0"/>
            <w:autoSpaceDE w:val="0"/>
            <w:autoSpaceDN w:val="0"/>
            <w:adjustRightInd w:val="0"/>
          </w:pPr>
        </w:pPrChange>
      </w:pPr>
      <w:ins w:id="1820" w:author="Russell, Seth" w:date="2018-12-17T08:25:00Z">
        <w:r w:rsidRPr="001B60B9">
          <w:rPr>
            <w:rFonts w:ascii="Times New Roman" w:hAnsi="Times New Roman" w:cs="Times New Roman"/>
            <w:rPrChange w:id="1821" w:author="Russell, Seth" w:date="2018-12-17T08:25:00Z">
              <w:rPr>
                <w:rFonts w:ascii="Times New Roman" w:hAnsi="Times New Roman" w:cs="Times New Roman"/>
              </w:rPr>
            </w:rPrChange>
          </w:rPr>
          <w:t xml:space="preserve">Tierney L, Jarjour R. 2016. </w:t>
        </w:r>
        <w:r w:rsidRPr="001B60B9">
          <w:rPr>
            <w:rFonts w:ascii="Times New Roman" w:hAnsi="Times New Roman" w:cs="Times New Roman"/>
            <w:i/>
            <w:iCs/>
            <w:rPrChange w:id="1822" w:author="Russell, Seth" w:date="2018-12-17T08:25:00Z">
              <w:rPr>
                <w:rFonts w:ascii="Times New Roman" w:hAnsi="Times New Roman" w:cs="Times New Roman"/>
                <w:i/>
                <w:iCs/>
              </w:rPr>
            </w:rPrChange>
          </w:rPr>
          <w:t>proftools: Profile Output Processing Tools for R</w:t>
        </w:r>
        <w:r w:rsidRPr="001B60B9">
          <w:rPr>
            <w:rFonts w:ascii="Times New Roman" w:hAnsi="Times New Roman" w:cs="Times New Roman"/>
            <w:rPrChange w:id="1823" w:author="Russell, Seth" w:date="2018-12-17T08:25:00Z">
              <w:rPr>
                <w:rFonts w:ascii="Times New Roman" w:hAnsi="Times New Roman" w:cs="Times New Roman"/>
              </w:rPr>
            </w:rPrChange>
          </w:rPr>
          <w:t>.</w:t>
        </w:r>
      </w:ins>
    </w:p>
    <w:p w14:paraId="1742E31D" w14:textId="77777777" w:rsidR="001B60B9" w:rsidRPr="001B60B9" w:rsidRDefault="001B60B9" w:rsidP="001B60B9">
      <w:pPr>
        <w:pStyle w:val="Bibliography"/>
        <w:rPr>
          <w:ins w:id="1824" w:author="Russell, Seth" w:date="2018-12-17T08:25:00Z"/>
          <w:rFonts w:ascii="Times New Roman" w:hAnsi="Times New Roman" w:cs="Times New Roman"/>
          <w:rPrChange w:id="1825" w:author="Russell, Seth" w:date="2018-12-17T08:25:00Z">
            <w:rPr>
              <w:ins w:id="1826" w:author="Russell, Seth" w:date="2018-12-17T08:25:00Z"/>
              <w:rFonts w:ascii="Times New Roman" w:hAnsi="Times New Roman" w:cs="Times New Roman"/>
            </w:rPr>
          </w:rPrChange>
        </w:rPr>
        <w:pPrChange w:id="1827" w:author="Russell, Seth" w:date="2018-12-17T08:25:00Z">
          <w:pPr>
            <w:widowControl w:val="0"/>
            <w:autoSpaceDE w:val="0"/>
            <w:autoSpaceDN w:val="0"/>
            <w:adjustRightInd w:val="0"/>
          </w:pPr>
        </w:pPrChange>
      </w:pPr>
      <w:ins w:id="1828" w:author="Russell, Seth" w:date="2018-12-17T08:25:00Z">
        <w:r w:rsidRPr="001B60B9">
          <w:rPr>
            <w:rFonts w:ascii="Times New Roman" w:hAnsi="Times New Roman" w:cs="Times New Roman"/>
            <w:rPrChange w:id="1829" w:author="Russell, Seth" w:date="2018-12-17T08:25:00Z">
              <w:rPr>
                <w:rFonts w:ascii="Times New Roman" w:hAnsi="Times New Roman" w:cs="Times New Roman"/>
              </w:rPr>
            </w:rPrChange>
          </w:rPr>
          <w:t xml:space="preserve">Tierney L, Rossini AJ, Li N, Sevcikova H. 2018. </w:t>
        </w:r>
        <w:r w:rsidRPr="001B60B9">
          <w:rPr>
            <w:rFonts w:ascii="Times New Roman" w:hAnsi="Times New Roman" w:cs="Times New Roman"/>
            <w:i/>
            <w:iCs/>
            <w:rPrChange w:id="1830" w:author="Russell, Seth" w:date="2018-12-17T08:25:00Z">
              <w:rPr>
                <w:rFonts w:ascii="Times New Roman" w:hAnsi="Times New Roman" w:cs="Times New Roman"/>
                <w:i/>
                <w:iCs/>
              </w:rPr>
            </w:rPrChange>
          </w:rPr>
          <w:t>snow: Simple Network of Workstations</w:t>
        </w:r>
        <w:r w:rsidRPr="001B60B9">
          <w:rPr>
            <w:rFonts w:ascii="Times New Roman" w:hAnsi="Times New Roman" w:cs="Times New Roman"/>
            <w:rPrChange w:id="1831" w:author="Russell, Seth" w:date="2018-12-17T08:25:00Z">
              <w:rPr>
                <w:rFonts w:ascii="Times New Roman" w:hAnsi="Times New Roman" w:cs="Times New Roman"/>
              </w:rPr>
            </w:rPrChange>
          </w:rPr>
          <w:t>.</w:t>
        </w:r>
      </w:ins>
    </w:p>
    <w:p w14:paraId="7C0F7C57" w14:textId="77777777" w:rsidR="001B60B9" w:rsidRPr="001B60B9" w:rsidRDefault="001B60B9" w:rsidP="001B60B9">
      <w:pPr>
        <w:pStyle w:val="Bibliography"/>
        <w:rPr>
          <w:ins w:id="1832" w:author="Russell, Seth" w:date="2018-12-17T08:25:00Z"/>
          <w:rFonts w:ascii="Times New Roman" w:hAnsi="Times New Roman" w:cs="Times New Roman"/>
          <w:rPrChange w:id="1833" w:author="Russell, Seth" w:date="2018-12-17T08:25:00Z">
            <w:rPr>
              <w:ins w:id="1834" w:author="Russell, Seth" w:date="2018-12-17T08:25:00Z"/>
              <w:rFonts w:ascii="Times New Roman" w:hAnsi="Times New Roman" w:cs="Times New Roman"/>
            </w:rPr>
          </w:rPrChange>
        </w:rPr>
        <w:pPrChange w:id="1835" w:author="Russell, Seth" w:date="2018-12-17T08:25:00Z">
          <w:pPr>
            <w:widowControl w:val="0"/>
            <w:autoSpaceDE w:val="0"/>
            <w:autoSpaceDN w:val="0"/>
            <w:adjustRightInd w:val="0"/>
          </w:pPr>
        </w:pPrChange>
      </w:pPr>
      <w:ins w:id="1836" w:author="Russell, Seth" w:date="2018-12-17T08:25:00Z">
        <w:r w:rsidRPr="001B60B9">
          <w:rPr>
            <w:rFonts w:ascii="Times New Roman" w:hAnsi="Times New Roman" w:cs="Times New Roman"/>
            <w:rPrChange w:id="1837" w:author="Russell, Seth" w:date="2018-12-17T08:25:00Z">
              <w:rPr>
                <w:rFonts w:ascii="Times New Roman" w:hAnsi="Times New Roman" w:cs="Times New Roman"/>
              </w:rPr>
            </w:rPrChange>
          </w:rPr>
          <w:t xml:space="preserve">Weston S. 2017. </w:t>
        </w:r>
        <w:r w:rsidRPr="001B60B9">
          <w:rPr>
            <w:rFonts w:ascii="Times New Roman" w:hAnsi="Times New Roman" w:cs="Times New Roman"/>
            <w:i/>
            <w:iCs/>
            <w:rPrChange w:id="1838" w:author="Russell, Seth" w:date="2018-12-17T08:25:00Z">
              <w:rPr>
                <w:rFonts w:ascii="Times New Roman" w:hAnsi="Times New Roman" w:cs="Times New Roman"/>
                <w:i/>
                <w:iCs/>
              </w:rPr>
            </w:rPrChange>
          </w:rPr>
          <w:t>doMPI: Foreach Parallel Adaptor for the Rmpi Package</w:t>
        </w:r>
        <w:r w:rsidRPr="001B60B9">
          <w:rPr>
            <w:rFonts w:ascii="Times New Roman" w:hAnsi="Times New Roman" w:cs="Times New Roman"/>
            <w:rPrChange w:id="1839" w:author="Russell, Seth" w:date="2018-12-17T08:25:00Z">
              <w:rPr>
                <w:rFonts w:ascii="Times New Roman" w:hAnsi="Times New Roman" w:cs="Times New Roman"/>
              </w:rPr>
            </w:rPrChange>
          </w:rPr>
          <w:t>.</w:t>
        </w:r>
      </w:ins>
    </w:p>
    <w:p w14:paraId="79220745" w14:textId="77777777" w:rsidR="001B60B9" w:rsidRPr="001B60B9" w:rsidRDefault="001B60B9" w:rsidP="001B60B9">
      <w:pPr>
        <w:pStyle w:val="Bibliography"/>
        <w:rPr>
          <w:ins w:id="1840" w:author="Russell, Seth" w:date="2018-12-17T08:25:00Z"/>
          <w:rFonts w:ascii="Times New Roman" w:hAnsi="Times New Roman" w:cs="Times New Roman"/>
          <w:rPrChange w:id="1841" w:author="Russell, Seth" w:date="2018-12-17T08:25:00Z">
            <w:rPr>
              <w:ins w:id="1842" w:author="Russell, Seth" w:date="2018-12-17T08:25:00Z"/>
              <w:rFonts w:ascii="Times New Roman" w:hAnsi="Times New Roman" w:cs="Times New Roman"/>
            </w:rPr>
          </w:rPrChange>
        </w:rPr>
        <w:pPrChange w:id="1843" w:author="Russell, Seth" w:date="2018-12-17T08:25:00Z">
          <w:pPr>
            <w:widowControl w:val="0"/>
            <w:autoSpaceDE w:val="0"/>
            <w:autoSpaceDN w:val="0"/>
            <w:adjustRightInd w:val="0"/>
          </w:pPr>
        </w:pPrChange>
      </w:pPr>
      <w:ins w:id="1844" w:author="Russell, Seth" w:date="2018-12-17T08:25:00Z">
        <w:r w:rsidRPr="001B60B9">
          <w:rPr>
            <w:rFonts w:ascii="Times New Roman" w:hAnsi="Times New Roman" w:cs="Times New Roman"/>
            <w:rPrChange w:id="1845" w:author="Russell, Seth" w:date="2018-12-17T08:25:00Z">
              <w:rPr>
                <w:rFonts w:ascii="Times New Roman" w:hAnsi="Times New Roman" w:cs="Times New Roman"/>
              </w:rPr>
            </w:rPrChange>
          </w:rPr>
          <w:t xml:space="preserve">Wickham H. 2011. testthat: Get Started with Testing. </w:t>
        </w:r>
        <w:r w:rsidRPr="001B60B9">
          <w:rPr>
            <w:rFonts w:ascii="Times New Roman" w:hAnsi="Times New Roman" w:cs="Times New Roman"/>
            <w:i/>
            <w:iCs/>
            <w:rPrChange w:id="1846" w:author="Russell, Seth" w:date="2018-12-17T08:25:00Z">
              <w:rPr>
                <w:rFonts w:ascii="Times New Roman" w:hAnsi="Times New Roman" w:cs="Times New Roman"/>
                <w:i/>
                <w:iCs/>
              </w:rPr>
            </w:rPrChange>
          </w:rPr>
          <w:t>The R Journal</w:t>
        </w:r>
        <w:r w:rsidRPr="001B60B9">
          <w:rPr>
            <w:rFonts w:ascii="Times New Roman" w:hAnsi="Times New Roman" w:cs="Times New Roman"/>
            <w:rPrChange w:id="1847" w:author="Russell, Seth" w:date="2018-12-17T08:25:00Z">
              <w:rPr>
                <w:rFonts w:ascii="Times New Roman" w:hAnsi="Times New Roman" w:cs="Times New Roman"/>
              </w:rPr>
            </w:rPrChange>
          </w:rPr>
          <w:t xml:space="preserve"> 3:5–10.</w:t>
        </w:r>
      </w:ins>
    </w:p>
    <w:p w14:paraId="297DD109" w14:textId="77777777" w:rsidR="001B60B9" w:rsidRPr="001B60B9" w:rsidRDefault="001B60B9" w:rsidP="001B60B9">
      <w:pPr>
        <w:pStyle w:val="Bibliography"/>
        <w:rPr>
          <w:ins w:id="1848" w:author="Russell, Seth" w:date="2018-12-17T08:25:00Z"/>
          <w:rFonts w:ascii="Times New Roman" w:hAnsi="Times New Roman" w:cs="Times New Roman"/>
          <w:rPrChange w:id="1849" w:author="Russell, Seth" w:date="2018-12-17T08:25:00Z">
            <w:rPr>
              <w:ins w:id="1850" w:author="Russell, Seth" w:date="2018-12-17T08:25:00Z"/>
              <w:rFonts w:ascii="Times New Roman" w:hAnsi="Times New Roman" w:cs="Times New Roman"/>
            </w:rPr>
          </w:rPrChange>
        </w:rPr>
        <w:pPrChange w:id="1851" w:author="Russell, Seth" w:date="2018-12-17T08:25:00Z">
          <w:pPr>
            <w:widowControl w:val="0"/>
            <w:autoSpaceDE w:val="0"/>
            <w:autoSpaceDN w:val="0"/>
            <w:adjustRightInd w:val="0"/>
          </w:pPr>
        </w:pPrChange>
      </w:pPr>
      <w:ins w:id="1852" w:author="Russell, Seth" w:date="2018-12-17T08:25:00Z">
        <w:r w:rsidRPr="001B60B9">
          <w:rPr>
            <w:rFonts w:ascii="Times New Roman" w:hAnsi="Times New Roman" w:cs="Times New Roman"/>
            <w:rPrChange w:id="1853" w:author="Russell, Seth" w:date="2018-12-17T08:25:00Z">
              <w:rPr>
                <w:rFonts w:ascii="Times New Roman" w:hAnsi="Times New Roman" w:cs="Times New Roman"/>
              </w:rPr>
            </w:rPrChange>
          </w:rPr>
          <w:t xml:space="preserve">Wickham H. 2014a. </w:t>
        </w:r>
        <w:r w:rsidRPr="001B60B9">
          <w:rPr>
            <w:rFonts w:ascii="Times New Roman" w:hAnsi="Times New Roman" w:cs="Times New Roman"/>
            <w:i/>
            <w:iCs/>
            <w:rPrChange w:id="1854" w:author="Russell, Seth" w:date="2018-12-17T08:25:00Z">
              <w:rPr>
                <w:rFonts w:ascii="Times New Roman" w:hAnsi="Times New Roman" w:cs="Times New Roman"/>
                <w:i/>
                <w:iCs/>
              </w:rPr>
            </w:rPrChange>
          </w:rPr>
          <w:t>profr: An alternative display for profiling information</w:t>
        </w:r>
        <w:r w:rsidRPr="001B60B9">
          <w:rPr>
            <w:rFonts w:ascii="Times New Roman" w:hAnsi="Times New Roman" w:cs="Times New Roman"/>
            <w:rPrChange w:id="1855" w:author="Russell, Seth" w:date="2018-12-17T08:25:00Z">
              <w:rPr>
                <w:rFonts w:ascii="Times New Roman" w:hAnsi="Times New Roman" w:cs="Times New Roman"/>
              </w:rPr>
            </w:rPrChange>
          </w:rPr>
          <w:t>.</w:t>
        </w:r>
      </w:ins>
    </w:p>
    <w:p w14:paraId="5AC9208F" w14:textId="77777777" w:rsidR="001B60B9" w:rsidRPr="001B60B9" w:rsidRDefault="001B60B9" w:rsidP="001B60B9">
      <w:pPr>
        <w:pStyle w:val="Bibliography"/>
        <w:rPr>
          <w:ins w:id="1856" w:author="Russell, Seth" w:date="2018-12-17T08:25:00Z"/>
          <w:rFonts w:ascii="Times New Roman" w:hAnsi="Times New Roman" w:cs="Times New Roman"/>
          <w:rPrChange w:id="1857" w:author="Russell, Seth" w:date="2018-12-17T08:25:00Z">
            <w:rPr>
              <w:ins w:id="1858" w:author="Russell, Seth" w:date="2018-12-17T08:25:00Z"/>
              <w:rFonts w:ascii="Times New Roman" w:hAnsi="Times New Roman" w:cs="Times New Roman"/>
            </w:rPr>
          </w:rPrChange>
        </w:rPr>
        <w:pPrChange w:id="1859" w:author="Russell, Seth" w:date="2018-12-17T08:25:00Z">
          <w:pPr>
            <w:widowControl w:val="0"/>
            <w:autoSpaceDE w:val="0"/>
            <w:autoSpaceDN w:val="0"/>
            <w:adjustRightInd w:val="0"/>
          </w:pPr>
        </w:pPrChange>
      </w:pPr>
      <w:ins w:id="1860" w:author="Russell, Seth" w:date="2018-12-17T08:25:00Z">
        <w:r w:rsidRPr="001B60B9">
          <w:rPr>
            <w:rFonts w:ascii="Times New Roman" w:hAnsi="Times New Roman" w:cs="Times New Roman"/>
            <w:rPrChange w:id="1861" w:author="Russell, Seth" w:date="2018-12-17T08:25:00Z">
              <w:rPr>
                <w:rFonts w:ascii="Times New Roman" w:hAnsi="Times New Roman" w:cs="Times New Roman"/>
              </w:rPr>
            </w:rPrChange>
          </w:rPr>
          <w:t xml:space="preserve">Wickham H. 2014b. </w:t>
        </w:r>
        <w:r w:rsidRPr="001B60B9">
          <w:rPr>
            <w:rFonts w:ascii="Times New Roman" w:hAnsi="Times New Roman" w:cs="Times New Roman"/>
            <w:i/>
            <w:iCs/>
            <w:rPrChange w:id="1862" w:author="Russell, Seth" w:date="2018-12-17T08:25:00Z">
              <w:rPr>
                <w:rFonts w:ascii="Times New Roman" w:hAnsi="Times New Roman" w:cs="Times New Roman"/>
                <w:i/>
                <w:iCs/>
              </w:rPr>
            </w:rPrChange>
          </w:rPr>
          <w:t>Advanced R</w:t>
        </w:r>
        <w:r w:rsidRPr="001B60B9">
          <w:rPr>
            <w:rFonts w:ascii="Times New Roman" w:hAnsi="Times New Roman" w:cs="Times New Roman"/>
            <w:rPrChange w:id="1863" w:author="Russell, Seth" w:date="2018-12-17T08:25:00Z">
              <w:rPr>
                <w:rFonts w:ascii="Times New Roman" w:hAnsi="Times New Roman" w:cs="Times New Roman"/>
              </w:rPr>
            </w:rPrChange>
          </w:rPr>
          <w:t>. Boca Raton, FL: Chapman and Hall/CRC.</w:t>
        </w:r>
      </w:ins>
    </w:p>
    <w:p w14:paraId="70F2E311" w14:textId="77777777" w:rsidR="001B60B9" w:rsidRPr="001B60B9" w:rsidRDefault="001B60B9" w:rsidP="001B60B9">
      <w:pPr>
        <w:pStyle w:val="Bibliography"/>
        <w:rPr>
          <w:ins w:id="1864" w:author="Russell, Seth" w:date="2018-12-17T08:25:00Z"/>
          <w:rFonts w:ascii="Times New Roman" w:hAnsi="Times New Roman" w:cs="Times New Roman"/>
          <w:rPrChange w:id="1865" w:author="Russell, Seth" w:date="2018-12-17T08:25:00Z">
            <w:rPr>
              <w:ins w:id="1866" w:author="Russell, Seth" w:date="2018-12-17T08:25:00Z"/>
              <w:rFonts w:ascii="Times New Roman" w:hAnsi="Times New Roman" w:cs="Times New Roman"/>
            </w:rPr>
          </w:rPrChange>
        </w:rPr>
        <w:pPrChange w:id="1867" w:author="Russell, Seth" w:date="2018-12-17T08:25:00Z">
          <w:pPr>
            <w:widowControl w:val="0"/>
            <w:autoSpaceDE w:val="0"/>
            <w:autoSpaceDN w:val="0"/>
            <w:adjustRightInd w:val="0"/>
          </w:pPr>
        </w:pPrChange>
      </w:pPr>
      <w:ins w:id="1868" w:author="Russell, Seth" w:date="2018-12-17T08:25:00Z">
        <w:r w:rsidRPr="001B60B9">
          <w:rPr>
            <w:rFonts w:ascii="Times New Roman" w:hAnsi="Times New Roman" w:cs="Times New Roman"/>
            <w:rPrChange w:id="1869" w:author="Russell, Seth" w:date="2018-12-17T08:25:00Z">
              <w:rPr>
                <w:rFonts w:ascii="Times New Roman" w:hAnsi="Times New Roman" w:cs="Times New Roman"/>
              </w:rPr>
            </w:rPrChange>
          </w:rPr>
          <w:t xml:space="preserve">Wickham H, RStudio, Feather developers, Google, LevelDB Authors. 2016. </w:t>
        </w:r>
        <w:r w:rsidRPr="001B60B9">
          <w:rPr>
            <w:rFonts w:ascii="Times New Roman" w:hAnsi="Times New Roman" w:cs="Times New Roman"/>
            <w:i/>
            <w:iCs/>
            <w:rPrChange w:id="1870" w:author="Russell, Seth" w:date="2018-12-17T08:25:00Z">
              <w:rPr>
                <w:rFonts w:ascii="Times New Roman" w:hAnsi="Times New Roman" w:cs="Times New Roman"/>
                <w:i/>
                <w:iCs/>
              </w:rPr>
            </w:rPrChange>
          </w:rPr>
          <w:t>feather: R Bindings to the Feather “API.”</w:t>
        </w:r>
      </w:ins>
    </w:p>
    <w:p w14:paraId="30FDEA34" w14:textId="77777777" w:rsidR="001B60B9" w:rsidRPr="001B60B9" w:rsidRDefault="001B60B9" w:rsidP="001B60B9">
      <w:pPr>
        <w:pStyle w:val="Bibliography"/>
        <w:rPr>
          <w:ins w:id="1871" w:author="Russell, Seth" w:date="2018-12-17T08:25:00Z"/>
          <w:rFonts w:ascii="Times New Roman" w:hAnsi="Times New Roman" w:cs="Times New Roman"/>
          <w:rPrChange w:id="1872" w:author="Russell, Seth" w:date="2018-12-17T08:25:00Z">
            <w:rPr>
              <w:ins w:id="1873" w:author="Russell, Seth" w:date="2018-12-17T08:25:00Z"/>
              <w:rFonts w:ascii="Times New Roman" w:hAnsi="Times New Roman" w:cs="Times New Roman"/>
            </w:rPr>
          </w:rPrChange>
        </w:rPr>
        <w:pPrChange w:id="1874" w:author="Russell, Seth" w:date="2018-12-17T08:25:00Z">
          <w:pPr>
            <w:widowControl w:val="0"/>
            <w:autoSpaceDE w:val="0"/>
            <w:autoSpaceDN w:val="0"/>
            <w:adjustRightInd w:val="0"/>
          </w:pPr>
        </w:pPrChange>
      </w:pPr>
      <w:ins w:id="1875" w:author="Russell, Seth" w:date="2018-12-17T08:25:00Z">
        <w:r w:rsidRPr="001B60B9">
          <w:rPr>
            <w:rFonts w:ascii="Times New Roman" w:hAnsi="Times New Roman" w:cs="Times New Roman"/>
            <w:rPrChange w:id="1876" w:author="Russell, Seth" w:date="2018-12-17T08:25:00Z">
              <w:rPr>
                <w:rFonts w:ascii="Times New Roman" w:hAnsi="Times New Roman" w:cs="Times New Roman"/>
              </w:rPr>
            </w:rPrChange>
          </w:rPr>
          <w:t xml:space="preserve">Wikipedia contributors. 2018.Binary search algorithm — Wikipedia, The Free Encyclopedia. </w:t>
        </w:r>
        <w:r w:rsidRPr="001B60B9">
          <w:rPr>
            <w:rFonts w:ascii="Times New Roman" w:hAnsi="Times New Roman" w:cs="Times New Roman"/>
            <w:i/>
            <w:iCs/>
            <w:rPrChange w:id="1877" w:author="Russell, Seth" w:date="2018-12-17T08:25:00Z">
              <w:rPr>
                <w:rFonts w:ascii="Times New Roman" w:hAnsi="Times New Roman" w:cs="Times New Roman"/>
                <w:i/>
                <w:iCs/>
              </w:rPr>
            </w:rPrChange>
          </w:rPr>
          <w:t>Available at</w:t>
        </w:r>
        <w:r w:rsidRPr="001B60B9">
          <w:rPr>
            <w:rFonts w:ascii="Times New Roman" w:hAnsi="Times New Roman" w:cs="Times New Roman"/>
            <w:rPrChange w:id="1878" w:author="Russell, Seth" w:date="2018-12-17T08:25:00Z">
              <w:rPr>
                <w:rFonts w:ascii="Times New Roman" w:hAnsi="Times New Roman" w:cs="Times New Roman"/>
              </w:rPr>
            </w:rPrChange>
          </w:rPr>
          <w:t xml:space="preserve"> </w:t>
        </w:r>
        <w:r w:rsidRPr="001B60B9">
          <w:rPr>
            <w:rFonts w:ascii="Times New Roman" w:hAnsi="Times New Roman" w:cs="Times New Roman"/>
            <w:i/>
            <w:iCs/>
            <w:rPrChange w:id="1879" w:author="Russell, Seth" w:date="2018-12-17T08:25:00Z">
              <w:rPr>
                <w:rFonts w:ascii="Times New Roman" w:hAnsi="Times New Roman" w:cs="Times New Roman"/>
                <w:i/>
                <w:iCs/>
              </w:rPr>
            </w:rPrChange>
          </w:rPr>
          <w:t>https://en.wikipedia.org/w/index.php?title=Binary_search_algorithm&amp;oldid=867040594</w:t>
        </w:r>
      </w:ins>
    </w:p>
    <w:p w14:paraId="180E9D71" w14:textId="77777777" w:rsidR="001B60B9" w:rsidRPr="001B60B9" w:rsidRDefault="001B60B9" w:rsidP="001B60B9">
      <w:pPr>
        <w:pStyle w:val="Bibliography"/>
        <w:rPr>
          <w:ins w:id="1880" w:author="Russell, Seth" w:date="2018-12-17T08:25:00Z"/>
          <w:rFonts w:ascii="Times New Roman" w:hAnsi="Times New Roman" w:cs="Times New Roman"/>
          <w:rPrChange w:id="1881" w:author="Russell, Seth" w:date="2018-12-17T08:25:00Z">
            <w:rPr>
              <w:ins w:id="1882" w:author="Russell, Seth" w:date="2018-12-17T08:25:00Z"/>
              <w:rFonts w:ascii="Times New Roman" w:hAnsi="Times New Roman" w:cs="Times New Roman"/>
            </w:rPr>
          </w:rPrChange>
        </w:rPr>
        <w:pPrChange w:id="1883" w:author="Russell, Seth" w:date="2018-12-17T08:25:00Z">
          <w:pPr>
            <w:widowControl w:val="0"/>
            <w:autoSpaceDE w:val="0"/>
            <w:autoSpaceDN w:val="0"/>
            <w:adjustRightInd w:val="0"/>
          </w:pPr>
        </w:pPrChange>
      </w:pPr>
      <w:ins w:id="1884" w:author="Russell, Seth" w:date="2018-12-17T08:25:00Z">
        <w:r w:rsidRPr="001B60B9">
          <w:rPr>
            <w:rFonts w:ascii="Times New Roman" w:hAnsi="Times New Roman" w:cs="Times New Roman"/>
            <w:rPrChange w:id="1885" w:author="Russell, Seth" w:date="2018-12-17T08:25:00Z">
              <w:rPr>
                <w:rFonts w:ascii="Times New Roman" w:hAnsi="Times New Roman" w:cs="Times New Roman"/>
              </w:rPr>
            </w:rPrChange>
          </w:rPr>
          <w:t xml:space="preserve">Wilson G. 2016. Software Carpentry: lessons learned. </w:t>
        </w:r>
        <w:r w:rsidRPr="001B60B9">
          <w:rPr>
            <w:rFonts w:ascii="Times New Roman" w:hAnsi="Times New Roman" w:cs="Times New Roman"/>
            <w:i/>
            <w:iCs/>
            <w:rPrChange w:id="1886" w:author="Russell, Seth" w:date="2018-12-17T08:25:00Z">
              <w:rPr>
                <w:rFonts w:ascii="Times New Roman" w:hAnsi="Times New Roman" w:cs="Times New Roman"/>
                <w:i/>
                <w:iCs/>
              </w:rPr>
            </w:rPrChange>
          </w:rPr>
          <w:t>F1000Research</w:t>
        </w:r>
        <w:r w:rsidRPr="001B60B9">
          <w:rPr>
            <w:rFonts w:ascii="Times New Roman" w:hAnsi="Times New Roman" w:cs="Times New Roman"/>
            <w:rPrChange w:id="1887" w:author="Russell, Seth" w:date="2018-12-17T08:25:00Z">
              <w:rPr>
                <w:rFonts w:ascii="Times New Roman" w:hAnsi="Times New Roman" w:cs="Times New Roman"/>
              </w:rPr>
            </w:rPrChange>
          </w:rPr>
          <w:t>. DOI: 10.12688/f1000research.3-</w:t>
        </w:r>
        <w:proofErr w:type="gramStart"/>
        <w:r w:rsidRPr="001B60B9">
          <w:rPr>
            <w:rFonts w:ascii="Times New Roman" w:hAnsi="Times New Roman" w:cs="Times New Roman"/>
            <w:rPrChange w:id="1888" w:author="Russell, Seth" w:date="2018-12-17T08:25:00Z">
              <w:rPr>
                <w:rFonts w:ascii="Times New Roman" w:hAnsi="Times New Roman" w:cs="Times New Roman"/>
              </w:rPr>
            </w:rPrChange>
          </w:rPr>
          <w:t>62.v</w:t>
        </w:r>
        <w:proofErr w:type="gramEnd"/>
        <w:r w:rsidRPr="001B60B9">
          <w:rPr>
            <w:rFonts w:ascii="Times New Roman" w:hAnsi="Times New Roman" w:cs="Times New Roman"/>
            <w:rPrChange w:id="1889" w:author="Russell, Seth" w:date="2018-12-17T08:25:00Z">
              <w:rPr>
                <w:rFonts w:ascii="Times New Roman" w:hAnsi="Times New Roman" w:cs="Times New Roman"/>
              </w:rPr>
            </w:rPrChange>
          </w:rPr>
          <w:t>2.</w:t>
        </w:r>
      </w:ins>
    </w:p>
    <w:p w14:paraId="03BAB5A5" w14:textId="77777777" w:rsidR="001B60B9" w:rsidRPr="001B60B9" w:rsidRDefault="001B60B9" w:rsidP="001B60B9">
      <w:pPr>
        <w:pStyle w:val="Bibliography"/>
        <w:rPr>
          <w:ins w:id="1890" w:author="Russell, Seth" w:date="2018-12-17T08:25:00Z"/>
          <w:rFonts w:ascii="Times New Roman" w:hAnsi="Times New Roman" w:cs="Times New Roman"/>
          <w:rPrChange w:id="1891" w:author="Russell, Seth" w:date="2018-12-17T08:25:00Z">
            <w:rPr>
              <w:ins w:id="1892" w:author="Russell, Seth" w:date="2018-12-17T08:25:00Z"/>
              <w:rFonts w:ascii="Times New Roman" w:hAnsi="Times New Roman" w:cs="Times New Roman"/>
            </w:rPr>
          </w:rPrChange>
        </w:rPr>
        <w:pPrChange w:id="1893" w:author="Russell, Seth" w:date="2018-12-17T08:25:00Z">
          <w:pPr>
            <w:widowControl w:val="0"/>
            <w:autoSpaceDE w:val="0"/>
            <w:autoSpaceDN w:val="0"/>
            <w:adjustRightInd w:val="0"/>
          </w:pPr>
        </w:pPrChange>
      </w:pPr>
      <w:ins w:id="1894" w:author="Russell, Seth" w:date="2018-12-17T08:25:00Z">
        <w:r w:rsidRPr="001B60B9">
          <w:rPr>
            <w:rFonts w:ascii="Times New Roman" w:hAnsi="Times New Roman" w:cs="Times New Roman"/>
            <w:rPrChange w:id="1895" w:author="Russell, Seth" w:date="2018-12-17T08:25:00Z">
              <w:rPr>
                <w:rFonts w:ascii="Times New Roman" w:hAnsi="Times New Roman" w:cs="Times New Roman"/>
              </w:rPr>
            </w:rPrChange>
          </w:rPr>
          <w:t xml:space="preserve">Wilson G, Aruliah DA, Brown CT, Hong NPC, Davis M, Guy RT, Haddock SHD, Huff KD, Mitchell IM, Plumbley MD, Waugh B, White EP, Wilson P. 2014. Best Practices for Scientific Computing. </w:t>
        </w:r>
        <w:r w:rsidRPr="001B60B9">
          <w:rPr>
            <w:rFonts w:ascii="Times New Roman" w:hAnsi="Times New Roman" w:cs="Times New Roman"/>
            <w:i/>
            <w:iCs/>
            <w:rPrChange w:id="1896" w:author="Russell, Seth" w:date="2018-12-17T08:25:00Z">
              <w:rPr>
                <w:rFonts w:ascii="Times New Roman" w:hAnsi="Times New Roman" w:cs="Times New Roman"/>
                <w:i/>
                <w:iCs/>
              </w:rPr>
            </w:rPrChange>
          </w:rPr>
          <w:t>PLOS Biology</w:t>
        </w:r>
        <w:r w:rsidRPr="001B60B9">
          <w:rPr>
            <w:rFonts w:ascii="Times New Roman" w:hAnsi="Times New Roman" w:cs="Times New Roman"/>
            <w:rPrChange w:id="1897" w:author="Russell, Seth" w:date="2018-12-17T08:25:00Z">
              <w:rPr>
                <w:rFonts w:ascii="Times New Roman" w:hAnsi="Times New Roman" w:cs="Times New Roman"/>
              </w:rPr>
            </w:rPrChange>
          </w:rPr>
          <w:t xml:space="preserve"> </w:t>
        </w:r>
        <w:proofErr w:type="gramStart"/>
        <w:r w:rsidRPr="001B60B9">
          <w:rPr>
            <w:rFonts w:ascii="Times New Roman" w:hAnsi="Times New Roman" w:cs="Times New Roman"/>
            <w:rPrChange w:id="1898" w:author="Russell, Seth" w:date="2018-12-17T08:25:00Z">
              <w:rPr>
                <w:rFonts w:ascii="Times New Roman" w:hAnsi="Times New Roman" w:cs="Times New Roman"/>
              </w:rPr>
            </w:rPrChange>
          </w:rPr>
          <w:t>12:e</w:t>
        </w:r>
        <w:proofErr w:type="gramEnd"/>
        <w:r w:rsidRPr="001B60B9">
          <w:rPr>
            <w:rFonts w:ascii="Times New Roman" w:hAnsi="Times New Roman" w:cs="Times New Roman"/>
            <w:rPrChange w:id="1899" w:author="Russell, Seth" w:date="2018-12-17T08:25:00Z">
              <w:rPr>
                <w:rFonts w:ascii="Times New Roman" w:hAnsi="Times New Roman" w:cs="Times New Roman"/>
              </w:rPr>
            </w:rPrChange>
          </w:rPr>
          <w:t>1001745. DOI: 10.1371/journal.pbio.1001745.</w:t>
        </w:r>
      </w:ins>
    </w:p>
    <w:p w14:paraId="2CD73A42" w14:textId="77777777" w:rsidR="001B60B9" w:rsidRPr="001B60B9" w:rsidRDefault="001B60B9" w:rsidP="001B60B9">
      <w:pPr>
        <w:pStyle w:val="Bibliography"/>
        <w:rPr>
          <w:ins w:id="1900" w:author="Russell, Seth" w:date="2018-12-17T08:25:00Z"/>
          <w:rFonts w:ascii="Times New Roman" w:hAnsi="Times New Roman" w:cs="Times New Roman"/>
          <w:rPrChange w:id="1901" w:author="Russell, Seth" w:date="2018-12-17T08:25:00Z">
            <w:rPr>
              <w:ins w:id="1902" w:author="Russell, Seth" w:date="2018-12-17T08:25:00Z"/>
              <w:rFonts w:ascii="Times New Roman" w:hAnsi="Times New Roman" w:cs="Times New Roman"/>
            </w:rPr>
          </w:rPrChange>
        </w:rPr>
        <w:pPrChange w:id="1903" w:author="Russell, Seth" w:date="2018-12-17T08:25:00Z">
          <w:pPr>
            <w:widowControl w:val="0"/>
            <w:autoSpaceDE w:val="0"/>
            <w:autoSpaceDN w:val="0"/>
            <w:adjustRightInd w:val="0"/>
          </w:pPr>
        </w:pPrChange>
      </w:pPr>
      <w:ins w:id="1904" w:author="Russell, Seth" w:date="2018-12-17T08:25:00Z">
        <w:r w:rsidRPr="001B60B9">
          <w:rPr>
            <w:rFonts w:ascii="Times New Roman" w:hAnsi="Times New Roman" w:cs="Times New Roman"/>
            <w:rPrChange w:id="1905" w:author="Russell, Seth" w:date="2018-12-17T08:25:00Z">
              <w:rPr>
                <w:rFonts w:ascii="Times New Roman" w:hAnsi="Times New Roman" w:cs="Times New Roman"/>
              </w:rPr>
            </w:rPrChange>
          </w:rPr>
          <w:t xml:space="preserve">Xie Y. 2018. </w:t>
        </w:r>
        <w:r w:rsidRPr="001B60B9">
          <w:rPr>
            <w:rFonts w:ascii="Times New Roman" w:hAnsi="Times New Roman" w:cs="Times New Roman"/>
            <w:i/>
            <w:iCs/>
            <w:rPrChange w:id="1906" w:author="Russell, Seth" w:date="2018-12-17T08:25:00Z">
              <w:rPr>
                <w:rFonts w:ascii="Times New Roman" w:hAnsi="Times New Roman" w:cs="Times New Roman"/>
                <w:i/>
                <w:iCs/>
              </w:rPr>
            </w:rPrChange>
          </w:rPr>
          <w:t>testit: A Simple Package for Testing R Packages</w:t>
        </w:r>
        <w:r w:rsidRPr="001B60B9">
          <w:rPr>
            <w:rFonts w:ascii="Times New Roman" w:hAnsi="Times New Roman" w:cs="Times New Roman"/>
            <w:rPrChange w:id="1907" w:author="Russell, Seth" w:date="2018-12-17T08:25:00Z">
              <w:rPr>
                <w:rFonts w:ascii="Times New Roman" w:hAnsi="Times New Roman" w:cs="Times New Roman"/>
              </w:rPr>
            </w:rPrChange>
          </w:rPr>
          <w:t>.</w:t>
        </w:r>
      </w:ins>
    </w:p>
    <w:p w14:paraId="57E2BC1C" w14:textId="77777777" w:rsidR="001B60B9" w:rsidRPr="001B60B9" w:rsidRDefault="001B60B9" w:rsidP="001B60B9">
      <w:pPr>
        <w:pStyle w:val="Bibliography"/>
        <w:rPr>
          <w:ins w:id="1908" w:author="Russell, Seth" w:date="2018-12-17T08:25:00Z"/>
          <w:rFonts w:ascii="Times New Roman" w:hAnsi="Times New Roman" w:cs="Times New Roman"/>
          <w:rPrChange w:id="1909" w:author="Russell, Seth" w:date="2018-12-17T08:25:00Z">
            <w:rPr>
              <w:ins w:id="1910" w:author="Russell, Seth" w:date="2018-12-17T08:25:00Z"/>
              <w:rFonts w:ascii="Times New Roman" w:hAnsi="Times New Roman" w:cs="Times New Roman"/>
            </w:rPr>
          </w:rPrChange>
        </w:rPr>
        <w:pPrChange w:id="1911" w:author="Russell, Seth" w:date="2018-12-17T08:25:00Z">
          <w:pPr>
            <w:widowControl w:val="0"/>
            <w:autoSpaceDE w:val="0"/>
            <w:autoSpaceDN w:val="0"/>
            <w:adjustRightInd w:val="0"/>
          </w:pPr>
        </w:pPrChange>
      </w:pPr>
      <w:ins w:id="1912" w:author="Russell, Seth" w:date="2018-12-17T08:25:00Z">
        <w:r w:rsidRPr="001B60B9">
          <w:rPr>
            <w:rFonts w:ascii="Times New Roman" w:hAnsi="Times New Roman" w:cs="Times New Roman"/>
            <w:rPrChange w:id="1913" w:author="Russell, Seth" w:date="2018-12-17T08:25:00Z">
              <w:rPr>
                <w:rFonts w:ascii="Times New Roman" w:hAnsi="Times New Roman" w:cs="Times New Roman"/>
              </w:rPr>
            </w:rPrChange>
          </w:rPr>
          <w:t xml:space="preserve">Xochellis J. 2010.The impact of the Pareto principle in optimization - CodeProject. </w:t>
        </w:r>
        <w:r w:rsidRPr="001B60B9">
          <w:rPr>
            <w:rFonts w:ascii="Times New Roman" w:hAnsi="Times New Roman" w:cs="Times New Roman"/>
            <w:i/>
            <w:iCs/>
            <w:rPrChange w:id="1914" w:author="Russell, Seth" w:date="2018-12-17T08:25:00Z">
              <w:rPr>
                <w:rFonts w:ascii="Times New Roman" w:hAnsi="Times New Roman" w:cs="Times New Roman"/>
                <w:i/>
                <w:iCs/>
              </w:rPr>
            </w:rPrChange>
          </w:rPr>
          <w:t>Available at</w:t>
        </w:r>
        <w:r w:rsidRPr="001B60B9">
          <w:rPr>
            <w:rFonts w:ascii="Times New Roman" w:hAnsi="Times New Roman" w:cs="Times New Roman"/>
            <w:rPrChange w:id="1915" w:author="Russell, Seth" w:date="2018-12-17T08:25:00Z">
              <w:rPr>
                <w:rFonts w:ascii="Times New Roman" w:hAnsi="Times New Roman" w:cs="Times New Roman"/>
              </w:rPr>
            </w:rPrChange>
          </w:rPr>
          <w:t xml:space="preserve"> </w:t>
        </w:r>
        <w:r w:rsidRPr="001B60B9">
          <w:rPr>
            <w:rFonts w:ascii="Times New Roman" w:hAnsi="Times New Roman" w:cs="Times New Roman"/>
            <w:i/>
            <w:iCs/>
            <w:rPrChange w:id="1916" w:author="Russell, Seth" w:date="2018-12-17T08:25:00Z">
              <w:rPr>
                <w:rFonts w:ascii="Times New Roman" w:hAnsi="Times New Roman" w:cs="Times New Roman"/>
                <w:i/>
                <w:iCs/>
              </w:rPr>
            </w:rPrChange>
          </w:rPr>
          <w:t>https://www.codeproject.com/Articles/49023/The-impact-of-the-Pareto-principle-in-optimization</w:t>
        </w:r>
      </w:ins>
    </w:p>
    <w:p w14:paraId="3057589D" w14:textId="77777777" w:rsidR="001B60B9" w:rsidRPr="001B60B9" w:rsidRDefault="001B60B9" w:rsidP="001B60B9">
      <w:pPr>
        <w:pStyle w:val="Bibliography"/>
        <w:rPr>
          <w:ins w:id="1917" w:author="Russell, Seth" w:date="2018-12-17T08:25:00Z"/>
          <w:rFonts w:ascii="Times New Roman" w:hAnsi="Times New Roman" w:cs="Times New Roman"/>
          <w:rPrChange w:id="1918" w:author="Russell, Seth" w:date="2018-12-17T08:25:00Z">
            <w:rPr>
              <w:ins w:id="1919" w:author="Russell, Seth" w:date="2018-12-17T08:25:00Z"/>
              <w:rFonts w:ascii="Times New Roman" w:hAnsi="Times New Roman" w:cs="Times New Roman"/>
            </w:rPr>
          </w:rPrChange>
        </w:rPr>
        <w:pPrChange w:id="1920" w:author="Russell, Seth" w:date="2018-12-17T08:25:00Z">
          <w:pPr>
            <w:widowControl w:val="0"/>
            <w:autoSpaceDE w:val="0"/>
            <w:autoSpaceDN w:val="0"/>
            <w:adjustRightInd w:val="0"/>
          </w:pPr>
        </w:pPrChange>
      </w:pPr>
      <w:ins w:id="1921" w:author="Russell, Seth" w:date="2018-12-17T08:25:00Z">
        <w:r w:rsidRPr="001B60B9">
          <w:rPr>
            <w:rFonts w:ascii="Times New Roman" w:hAnsi="Times New Roman" w:cs="Times New Roman"/>
            <w:rPrChange w:id="1922" w:author="Russell, Seth" w:date="2018-12-17T08:25:00Z">
              <w:rPr>
                <w:rFonts w:ascii="Times New Roman" w:hAnsi="Times New Roman" w:cs="Times New Roman"/>
              </w:rPr>
            </w:rPrChange>
          </w:rPr>
          <w:t xml:space="preserve">Yu H. 2002. Rmpi: Parallel Statistical Computing in R. </w:t>
        </w:r>
        <w:r w:rsidRPr="001B60B9">
          <w:rPr>
            <w:rFonts w:ascii="Times New Roman" w:hAnsi="Times New Roman" w:cs="Times New Roman"/>
            <w:i/>
            <w:iCs/>
            <w:rPrChange w:id="1923" w:author="Russell, Seth" w:date="2018-12-17T08:25:00Z">
              <w:rPr>
                <w:rFonts w:ascii="Times New Roman" w:hAnsi="Times New Roman" w:cs="Times New Roman"/>
                <w:i/>
                <w:iCs/>
              </w:rPr>
            </w:rPrChange>
          </w:rPr>
          <w:t>R News</w:t>
        </w:r>
        <w:r w:rsidRPr="001B60B9">
          <w:rPr>
            <w:rFonts w:ascii="Times New Roman" w:hAnsi="Times New Roman" w:cs="Times New Roman"/>
            <w:rPrChange w:id="1924" w:author="Russell, Seth" w:date="2018-12-17T08:25:00Z">
              <w:rPr>
                <w:rFonts w:ascii="Times New Roman" w:hAnsi="Times New Roman" w:cs="Times New Roman"/>
              </w:rPr>
            </w:rPrChange>
          </w:rPr>
          <w:t xml:space="preserve"> 2:10–14.</w:t>
        </w:r>
      </w:ins>
    </w:p>
    <w:p w14:paraId="41CE2A58" w14:textId="576D7FAD" w:rsidR="002025AA" w:rsidRPr="001B60B9" w:rsidDel="00496733" w:rsidRDefault="002025AA" w:rsidP="001B60B9">
      <w:pPr>
        <w:pStyle w:val="Bibliography"/>
        <w:rPr>
          <w:del w:id="1925" w:author="Russell, Seth" w:date="2018-11-07T13:41:00Z"/>
          <w:rPrChange w:id="1926" w:author="Russell, Seth" w:date="2018-12-17T08:25:00Z">
            <w:rPr>
              <w:del w:id="1927" w:author="Russell, Seth" w:date="2018-11-07T13:41:00Z"/>
            </w:rPr>
          </w:rPrChange>
        </w:rPr>
        <w:pPrChange w:id="1928" w:author="Russell, Seth" w:date="2018-12-17T08:25:00Z">
          <w:pPr>
            <w:pStyle w:val="Bibliography"/>
          </w:pPr>
        </w:pPrChange>
      </w:pPr>
      <w:del w:id="1929" w:author="Russell, Seth" w:date="2018-11-07T13:41:00Z">
        <w:r w:rsidRPr="001B60B9" w:rsidDel="00496733">
          <w:rPr>
            <w:rPrChange w:id="1930" w:author="Russell, Seth" w:date="2018-12-17T08:25:00Z">
              <w:rPr/>
            </w:rPrChange>
          </w:rPr>
          <w:delText xml:space="preserve">Agruss C., Johnson B. 2000. Ad Hoc Software Testing. </w:delText>
        </w:r>
        <w:r w:rsidRPr="001B60B9" w:rsidDel="00496733">
          <w:rPr>
            <w:i/>
            <w:iCs/>
            <w:rPrChange w:id="1931" w:author="Russell, Seth" w:date="2018-12-17T08:25:00Z">
              <w:rPr>
                <w:i/>
                <w:iCs/>
              </w:rPr>
            </w:rPrChange>
          </w:rPr>
          <w:delText>Viitattu</w:delText>
        </w:r>
        <w:r w:rsidRPr="001B60B9" w:rsidDel="00496733">
          <w:rPr>
            <w:rPrChange w:id="1932" w:author="Russell, Seth" w:date="2018-12-17T08:25:00Z">
              <w:rPr/>
            </w:rPrChange>
          </w:rPr>
          <w:delText xml:space="preserve"> 4:2009.</w:delText>
        </w:r>
      </w:del>
    </w:p>
    <w:p w14:paraId="1D3B491D" w14:textId="30E1340A" w:rsidR="002025AA" w:rsidRPr="001B60B9" w:rsidDel="00496733" w:rsidRDefault="002025AA" w:rsidP="001B60B9">
      <w:pPr>
        <w:pStyle w:val="Bibliography"/>
        <w:rPr>
          <w:del w:id="1933" w:author="Russell, Seth" w:date="2018-11-07T13:41:00Z"/>
          <w:rPrChange w:id="1934" w:author="Russell, Seth" w:date="2018-12-17T08:25:00Z">
            <w:rPr>
              <w:del w:id="1935" w:author="Russell, Seth" w:date="2018-11-07T13:41:00Z"/>
            </w:rPr>
          </w:rPrChange>
        </w:rPr>
        <w:pPrChange w:id="1936" w:author="Russell, Seth" w:date="2018-12-17T08:25:00Z">
          <w:pPr>
            <w:pStyle w:val="Bibliography"/>
          </w:pPr>
        </w:pPrChange>
      </w:pPr>
      <w:del w:id="1937" w:author="Russell, Seth" w:date="2018-11-07T13:41:00Z">
        <w:r w:rsidRPr="001B60B9" w:rsidDel="00496733">
          <w:rPr>
            <w:rPrChange w:id="1938" w:author="Russell, Seth" w:date="2018-12-17T08:25:00Z">
              <w:rPr/>
            </w:rPrChange>
          </w:rPr>
          <w:delText xml:space="preserve">Allaire JJ., Francois R., Ushey K., Vandenbrouck G., library MG (TinyThread., http://tinythreadpp.bitsnbites.eu/)., RStudio., library I (Intel T., https://www.threadingbuildingblocks.org/)., Microsoft. 2018. </w:delText>
        </w:r>
        <w:r w:rsidRPr="001B60B9" w:rsidDel="00496733">
          <w:rPr>
            <w:i/>
            <w:iCs/>
            <w:rPrChange w:id="1939" w:author="Russell, Seth" w:date="2018-12-17T08:25:00Z">
              <w:rPr>
                <w:i/>
                <w:iCs/>
              </w:rPr>
            </w:rPrChange>
          </w:rPr>
          <w:delText>RcppParallel: Parallel Programming Tools for “Rcpp.”</w:delText>
        </w:r>
      </w:del>
    </w:p>
    <w:p w14:paraId="06709A88" w14:textId="3569BDCE" w:rsidR="002025AA" w:rsidRPr="001B60B9" w:rsidDel="00496733" w:rsidRDefault="002025AA" w:rsidP="001B60B9">
      <w:pPr>
        <w:pStyle w:val="Bibliography"/>
        <w:rPr>
          <w:del w:id="1940" w:author="Russell, Seth" w:date="2018-11-07T13:41:00Z"/>
          <w:rPrChange w:id="1941" w:author="Russell, Seth" w:date="2018-12-17T08:25:00Z">
            <w:rPr>
              <w:del w:id="1942" w:author="Russell, Seth" w:date="2018-11-07T13:41:00Z"/>
            </w:rPr>
          </w:rPrChange>
        </w:rPr>
        <w:pPrChange w:id="1943" w:author="Russell, Seth" w:date="2018-12-17T08:25:00Z">
          <w:pPr>
            <w:pStyle w:val="Bibliography"/>
          </w:pPr>
        </w:pPrChange>
      </w:pPr>
      <w:del w:id="1944" w:author="Russell, Seth" w:date="2018-11-07T13:41:00Z">
        <w:r w:rsidRPr="001B60B9" w:rsidDel="00496733">
          <w:rPr>
            <w:rPrChange w:id="1945" w:author="Russell, Seth" w:date="2018-12-17T08:25:00Z">
              <w:rPr/>
            </w:rPrChange>
          </w:rPr>
          <w:delText xml:space="preserve">Atchison WF., Conte SD., Hamblen JW., Hull TE., Keenan TA., Kehl WB., McCluskey EJ., Navarro SO., Rheinboldt WC., Schweppe EJ., Viavant W., Young DM Jr. 1968. Curriculum 68: Recommendations for Academic Programs in Computer Science: A Report of the ACM Curriculum Committee on Computer Science. </w:delText>
        </w:r>
        <w:r w:rsidRPr="001B60B9" w:rsidDel="00496733">
          <w:rPr>
            <w:i/>
            <w:iCs/>
            <w:rPrChange w:id="1946" w:author="Russell, Seth" w:date="2018-12-17T08:25:00Z">
              <w:rPr>
                <w:i/>
                <w:iCs/>
              </w:rPr>
            </w:rPrChange>
          </w:rPr>
          <w:delText>Commun. ACM</w:delText>
        </w:r>
        <w:r w:rsidRPr="001B60B9" w:rsidDel="00496733">
          <w:rPr>
            <w:rPrChange w:id="1947" w:author="Russell, Seth" w:date="2018-12-17T08:25:00Z">
              <w:rPr/>
            </w:rPrChange>
          </w:rPr>
          <w:delText xml:space="preserve"> 11:151–197. DOI: 10.1145/362929.362976.</w:delText>
        </w:r>
      </w:del>
    </w:p>
    <w:p w14:paraId="28E50157" w14:textId="6873687F" w:rsidR="002025AA" w:rsidRPr="001B60B9" w:rsidDel="00496733" w:rsidRDefault="002025AA" w:rsidP="001B60B9">
      <w:pPr>
        <w:pStyle w:val="Bibliography"/>
        <w:rPr>
          <w:del w:id="1948" w:author="Russell, Seth" w:date="2018-11-07T13:41:00Z"/>
          <w:rPrChange w:id="1949" w:author="Russell, Seth" w:date="2018-12-17T08:25:00Z">
            <w:rPr>
              <w:del w:id="1950" w:author="Russell, Seth" w:date="2018-11-07T13:41:00Z"/>
            </w:rPr>
          </w:rPrChange>
        </w:rPr>
        <w:pPrChange w:id="1951" w:author="Russell, Seth" w:date="2018-12-17T08:25:00Z">
          <w:pPr>
            <w:pStyle w:val="Bibliography"/>
          </w:pPr>
        </w:pPrChange>
      </w:pPr>
      <w:del w:id="1952" w:author="Russell, Seth" w:date="2018-11-07T13:41:00Z">
        <w:r w:rsidRPr="001B60B9" w:rsidDel="00496733">
          <w:rPr>
            <w:rPrChange w:id="1953" w:author="Russell, Seth" w:date="2018-12-17T08:25:00Z">
              <w:rPr/>
            </w:rPrChange>
          </w:rPr>
          <w:delText xml:space="preserve">Bengtsson H. 2018. </w:delText>
        </w:r>
        <w:r w:rsidRPr="001B60B9" w:rsidDel="00496733">
          <w:rPr>
            <w:i/>
            <w:iCs/>
            <w:rPrChange w:id="1954" w:author="Russell, Seth" w:date="2018-12-17T08:25:00Z">
              <w:rPr>
                <w:i/>
                <w:iCs/>
              </w:rPr>
            </w:rPrChange>
          </w:rPr>
          <w:delText>future: Unified Parallel and Distributed Processing in R for Everyone</w:delText>
        </w:r>
        <w:r w:rsidRPr="001B60B9" w:rsidDel="00496733">
          <w:rPr>
            <w:rPrChange w:id="1955" w:author="Russell, Seth" w:date="2018-12-17T08:25:00Z">
              <w:rPr/>
            </w:rPrChange>
          </w:rPr>
          <w:delText>.</w:delText>
        </w:r>
      </w:del>
    </w:p>
    <w:p w14:paraId="74712757" w14:textId="11F976A6" w:rsidR="002025AA" w:rsidRPr="001B60B9" w:rsidDel="00496733" w:rsidRDefault="002025AA" w:rsidP="001B60B9">
      <w:pPr>
        <w:pStyle w:val="Bibliography"/>
        <w:rPr>
          <w:del w:id="1956" w:author="Russell, Seth" w:date="2018-11-07T13:41:00Z"/>
          <w:rPrChange w:id="1957" w:author="Russell, Seth" w:date="2018-12-17T08:25:00Z">
            <w:rPr>
              <w:del w:id="1958" w:author="Russell, Seth" w:date="2018-11-07T13:41:00Z"/>
            </w:rPr>
          </w:rPrChange>
        </w:rPr>
        <w:pPrChange w:id="1959" w:author="Russell, Seth" w:date="2018-12-17T08:25:00Z">
          <w:pPr>
            <w:pStyle w:val="Bibliography"/>
          </w:pPr>
        </w:pPrChange>
      </w:pPr>
      <w:del w:id="1960" w:author="Russell, Seth" w:date="2018-11-07T13:41:00Z">
        <w:r w:rsidRPr="001B60B9" w:rsidDel="00496733">
          <w:rPr>
            <w:rPrChange w:id="1961" w:author="Russell, Seth" w:date="2018-12-17T08:25:00Z">
              <w:rPr/>
            </w:rPrChange>
          </w:rPr>
          <w:delText xml:space="preserve">Bengtsson H., R Core Team. 2018. </w:delText>
        </w:r>
        <w:r w:rsidRPr="001B60B9" w:rsidDel="00496733">
          <w:rPr>
            <w:i/>
            <w:iCs/>
            <w:rPrChange w:id="1962" w:author="Russell, Seth" w:date="2018-12-17T08:25:00Z">
              <w:rPr>
                <w:i/>
                <w:iCs/>
              </w:rPr>
            </w:rPrChange>
          </w:rPr>
          <w:delText>future.apply: Apply Function to Elements in Parallel using Futures</w:delText>
        </w:r>
        <w:r w:rsidRPr="001B60B9" w:rsidDel="00496733">
          <w:rPr>
            <w:rPrChange w:id="1963" w:author="Russell, Seth" w:date="2018-12-17T08:25:00Z">
              <w:rPr/>
            </w:rPrChange>
          </w:rPr>
          <w:delText>.</w:delText>
        </w:r>
      </w:del>
    </w:p>
    <w:p w14:paraId="33FF3269" w14:textId="6BE7190F" w:rsidR="002025AA" w:rsidRPr="001B60B9" w:rsidDel="00496733" w:rsidRDefault="002025AA" w:rsidP="001B60B9">
      <w:pPr>
        <w:pStyle w:val="Bibliography"/>
        <w:rPr>
          <w:del w:id="1964" w:author="Russell, Seth" w:date="2018-11-07T13:41:00Z"/>
          <w:rPrChange w:id="1965" w:author="Russell, Seth" w:date="2018-12-17T08:25:00Z">
            <w:rPr>
              <w:del w:id="1966" w:author="Russell, Seth" w:date="2018-11-07T13:41:00Z"/>
            </w:rPr>
          </w:rPrChange>
        </w:rPr>
        <w:pPrChange w:id="1967" w:author="Russell, Seth" w:date="2018-12-17T08:25:00Z">
          <w:pPr>
            <w:pStyle w:val="Bibliography"/>
          </w:pPr>
        </w:pPrChange>
      </w:pPr>
      <w:del w:id="1968" w:author="Russell, Seth" w:date="2018-11-07T13:41:00Z">
        <w:r w:rsidRPr="001B60B9" w:rsidDel="00496733">
          <w:rPr>
            <w:rPrChange w:id="1969" w:author="Russell, Seth" w:date="2018-12-17T08:25:00Z">
              <w:rPr/>
            </w:rPrChange>
          </w:rPr>
          <w:delText xml:space="preserve">Binary search algorithm 2018. </w:delText>
        </w:r>
        <w:r w:rsidRPr="001B60B9" w:rsidDel="00496733">
          <w:rPr>
            <w:i/>
            <w:iCs/>
            <w:rPrChange w:id="1970" w:author="Russell, Seth" w:date="2018-12-17T08:25:00Z">
              <w:rPr>
                <w:i/>
                <w:iCs/>
              </w:rPr>
            </w:rPrChange>
          </w:rPr>
          <w:delText>Wikipedia</w:delText>
        </w:r>
        <w:r w:rsidRPr="001B60B9" w:rsidDel="00496733">
          <w:rPr>
            <w:rPrChange w:id="1971" w:author="Russell, Seth" w:date="2018-12-17T08:25:00Z">
              <w:rPr/>
            </w:rPrChange>
          </w:rPr>
          <w:delText>.</w:delText>
        </w:r>
      </w:del>
    </w:p>
    <w:p w14:paraId="603DBF15" w14:textId="15F1F8C8" w:rsidR="002025AA" w:rsidRPr="001B60B9" w:rsidDel="00496733" w:rsidRDefault="002025AA" w:rsidP="001B60B9">
      <w:pPr>
        <w:pStyle w:val="Bibliography"/>
        <w:rPr>
          <w:del w:id="1972" w:author="Russell, Seth" w:date="2018-11-07T13:41:00Z"/>
          <w:rPrChange w:id="1973" w:author="Russell, Seth" w:date="2018-12-17T08:25:00Z">
            <w:rPr>
              <w:del w:id="1974" w:author="Russell, Seth" w:date="2018-11-07T13:41:00Z"/>
            </w:rPr>
          </w:rPrChange>
        </w:rPr>
        <w:pPrChange w:id="1975" w:author="Russell, Seth" w:date="2018-12-17T08:25:00Z">
          <w:pPr>
            <w:pStyle w:val="Bibliography"/>
          </w:pPr>
        </w:pPrChange>
      </w:pPr>
      <w:del w:id="1976" w:author="Russell, Seth" w:date="2018-11-07T13:41:00Z">
        <w:r w:rsidRPr="001B60B9" w:rsidDel="00496733">
          <w:rPr>
            <w:rPrChange w:id="1977" w:author="Russell, Seth" w:date="2018-12-17T08:25:00Z">
              <w:rPr/>
            </w:rPrChange>
          </w:rPr>
          <w:delText xml:space="preserve">Bischl B., Lang M. 2015. </w:delText>
        </w:r>
        <w:r w:rsidRPr="001B60B9" w:rsidDel="00496733">
          <w:rPr>
            <w:i/>
            <w:iCs/>
            <w:rPrChange w:id="1978" w:author="Russell, Seth" w:date="2018-12-17T08:25:00Z">
              <w:rPr>
                <w:i/>
                <w:iCs/>
              </w:rPr>
            </w:rPrChange>
          </w:rPr>
          <w:delText>parallelMap: Unified Interface to Parallelization Back-Ends</w:delText>
        </w:r>
        <w:r w:rsidRPr="001B60B9" w:rsidDel="00496733">
          <w:rPr>
            <w:rPrChange w:id="1979" w:author="Russell, Seth" w:date="2018-12-17T08:25:00Z">
              <w:rPr/>
            </w:rPrChange>
          </w:rPr>
          <w:delText>.</w:delText>
        </w:r>
      </w:del>
    </w:p>
    <w:p w14:paraId="3BD879C5" w14:textId="691408C1" w:rsidR="002025AA" w:rsidRPr="001B60B9" w:rsidDel="00496733" w:rsidRDefault="002025AA" w:rsidP="001B60B9">
      <w:pPr>
        <w:pStyle w:val="Bibliography"/>
        <w:rPr>
          <w:del w:id="1980" w:author="Russell, Seth" w:date="2018-11-07T13:41:00Z"/>
          <w:rPrChange w:id="1981" w:author="Russell, Seth" w:date="2018-12-17T08:25:00Z">
            <w:rPr>
              <w:del w:id="1982" w:author="Russell, Seth" w:date="2018-11-07T13:41:00Z"/>
            </w:rPr>
          </w:rPrChange>
        </w:rPr>
        <w:pPrChange w:id="1983" w:author="Russell, Seth" w:date="2018-12-17T08:25:00Z">
          <w:pPr>
            <w:pStyle w:val="Bibliography"/>
          </w:pPr>
        </w:pPrChange>
      </w:pPr>
      <w:del w:id="1984" w:author="Russell, Seth" w:date="2018-11-07T13:41:00Z">
        <w:r w:rsidRPr="001B60B9" w:rsidDel="00496733">
          <w:rPr>
            <w:rPrChange w:id="1985" w:author="Russell, Seth" w:date="2018-12-17T08:25:00Z">
              <w:rPr/>
            </w:rPrChange>
          </w:rPr>
          <w:delText xml:space="preserve">Bischl B., Lang M., Mersmann O., Rahnenführer J., Weihs C. 2015. BatchJobs and BatchExperiments: Abstraction Mechanisms for Using R in Batch Environments. </w:delText>
        </w:r>
        <w:r w:rsidRPr="001B60B9" w:rsidDel="00496733">
          <w:rPr>
            <w:i/>
            <w:iCs/>
            <w:rPrChange w:id="1986" w:author="Russell, Seth" w:date="2018-12-17T08:25:00Z">
              <w:rPr>
                <w:i/>
                <w:iCs/>
              </w:rPr>
            </w:rPrChange>
          </w:rPr>
          <w:delText>Journal of Statistical Software</w:delText>
        </w:r>
        <w:r w:rsidRPr="001B60B9" w:rsidDel="00496733">
          <w:rPr>
            <w:rPrChange w:id="1987" w:author="Russell, Seth" w:date="2018-12-17T08:25:00Z">
              <w:rPr/>
            </w:rPrChange>
          </w:rPr>
          <w:delText xml:space="preserve"> 64:1–25.</w:delText>
        </w:r>
      </w:del>
    </w:p>
    <w:p w14:paraId="7AC45F0B" w14:textId="11F7F225" w:rsidR="002025AA" w:rsidRPr="001B60B9" w:rsidDel="00496733" w:rsidRDefault="002025AA" w:rsidP="001B60B9">
      <w:pPr>
        <w:pStyle w:val="Bibliography"/>
        <w:rPr>
          <w:del w:id="1988" w:author="Russell, Seth" w:date="2018-11-07T13:41:00Z"/>
          <w:rPrChange w:id="1989" w:author="Russell, Seth" w:date="2018-12-17T08:25:00Z">
            <w:rPr>
              <w:del w:id="1990" w:author="Russell, Seth" w:date="2018-11-07T13:41:00Z"/>
            </w:rPr>
          </w:rPrChange>
        </w:rPr>
        <w:pPrChange w:id="1991" w:author="Russell, Seth" w:date="2018-12-17T08:25:00Z">
          <w:pPr>
            <w:pStyle w:val="Bibliography"/>
          </w:pPr>
        </w:pPrChange>
      </w:pPr>
      <w:del w:id="1992" w:author="Russell, Seth" w:date="2018-11-07T13:41:00Z">
        <w:r w:rsidRPr="001B60B9" w:rsidDel="00496733">
          <w:rPr>
            <w:rPrChange w:id="1993" w:author="Russell, Seth" w:date="2018-12-17T08:25:00Z">
              <w:rPr/>
            </w:rPrChange>
          </w:rPr>
          <w:delText xml:space="preserve">Burger M., Juenemann K., Koenig T. 2015. </w:delText>
        </w:r>
        <w:r w:rsidRPr="001B60B9" w:rsidDel="00496733">
          <w:rPr>
            <w:i/>
            <w:iCs/>
            <w:rPrChange w:id="1994" w:author="Russell, Seth" w:date="2018-12-17T08:25:00Z">
              <w:rPr>
                <w:i/>
                <w:iCs/>
              </w:rPr>
            </w:rPrChange>
          </w:rPr>
          <w:delText>RUnit: R Unit Test Framework</w:delText>
        </w:r>
        <w:r w:rsidRPr="001B60B9" w:rsidDel="00496733">
          <w:rPr>
            <w:rPrChange w:id="1995" w:author="Russell, Seth" w:date="2018-12-17T08:25:00Z">
              <w:rPr/>
            </w:rPrChange>
          </w:rPr>
          <w:delText>.</w:delText>
        </w:r>
      </w:del>
    </w:p>
    <w:p w14:paraId="5A7F1916" w14:textId="03CF4D0F" w:rsidR="002025AA" w:rsidRPr="001B60B9" w:rsidDel="00496733" w:rsidRDefault="002025AA" w:rsidP="001B60B9">
      <w:pPr>
        <w:pStyle w:val="Bibliography"/>
        <w:rPr>
          <w:del w:id="1996" w:author="Russell, Seth" w:date="2018-11-07T13:41:00Z"/>
          <w:rPrChange w:id="1997" w:author="Russell, Seth" w:date="2018-12-17T08:25:00Z">
            <w:rPr>
              <w:del w:id="1998" w:author="Russell, Seth" w:date="2018-11-07T13:41:00Z"/>
            </w:rPr>
          </w:rPrChange>
        </w:rPr>
        <w:pPrChange w:id="1999" w:author="Russell, Seth" w:date="2018-12-17T08:25:00Z">
          <w:pPr>
            <w:pStyle w:val="Bibliography"/>
          </w:pPr>
        </w:pPrChange>
      </w:pPr>
      <w:del w:id="2000" w:author="Russell, Seth" w:date="2018-11-07T13:41:00Z">
        <w:r w:rsidRPr="001B60B9" w:rsidDel="00496733">
          <w:rPr>
            <w:rPrChange w:id="2001" w:author="Russell, Seth" w:date="2018-12-17T08:25:00Z">
              <w:rPr/>
            </w:rPrChange>
          </w:rPr>
          <w:delText xml:space="preserve">Burns P. 2012. </w:delText>
        </w:r>
        <w:r w:rsidRPr="001B60B9" w:rsidDel="00496733">
          <w:rPr>
            <w:i/>
            <w:iCs/>
            <w:rPrChange w:id="2002" w:author="Russell, Seth" w:date="2018-12-17T08:25:00Z">
              <w:rPr>
                <w:i/>
                <w:iCs/>
              </w:rPr>
            </w:rPrChange>
          </w:rPr>
          <w:delText>The R Inferno</w:delText>
        </w:r>
        <w:r w:rsidRPr="001B60B9" w:rsidDel="00496733">
          <w:rPr>
            <w:rPrChange w:id="2003" w:author="Russell, Seth" w:date="2018-12-17T08:25:00Z">
              <w:rPr/>
            </w:rPrChange>
          </w:rPr>
          <w:delText>. lulu.com.</w:delText>
        </w:r>
      </w:del>
    </w:p>
    <w:p w14:paraId="58F25701" w14:textId="5C0E24A6" w:rsidR="002025AA" w:rsidRPr="001B60B9" w:rsidDel="00496733" w:rsidRDefault="002025AA" w:rsidP="001B60B9">
      <w:pPr>
        <w:pStyle w:val="Bibliography"/>
        <w:rPr>
          <w:del w:id="2004" w:author="Russell, Seth" w:date="2018-11-07T13:41:00Z"/>
          <w:rPrChange w:id="2005" w:author="Russell, Seth" w:date="2018-12-17T08:25:00Z">
            <w:rPr>
              <w:del w:id="2006" w:author="Russell, Seth" w:date="2018-11-07T13:41:00Z"/>
            </w:rPr>
          </w:rPrChange>
        </w:rPr>
        <w:pPrChange w:id="2007" w:author="Russell, Seth" w:date="2018-12-17T08:25:00Z">
          <w:pPr>
            <w:pStyle w:val="Bibliography"/>
          </w:pPr>
        </w:pPrChange>
      </w:pPr>
      <w:del w:id="2008" w:author="Russell, Seth" w:date="2018-11-07T13:41:00Z">
        <w:r w:rsidRPr="001B60B9" w:rsidDel="00496733">
          <w:rPr>
            <w:rPrChange w:id="2009" w:author="Russell, Seth" w:date="2018-12-17T08:25:00Z">
              <w:rPr/>
            </w:rPrChange>
          </w:rPr>
          <w:delText xml:space="preserve">Calaway R., Analytics R., Weston S. 2017. </w:delText>
        </w:r>
        <w:r w:rsidRPr="001B60B9" w:rsidDel="00496733">
          <w:rPr>
            <w:i/>
            <w:iCs/>
            <w:rPrChange w:id="2010" w:author="Russell, Seth" w:date="2018-12-17T08:25:00Z">
              <w:rPr>
                <w:i/>
                <w:iCs/>
              </w:rPr>
            </w:rPrChange>
          </w:rPr>
          <w:delText>doMC: Foreach Parallel Adaptor for “parallel.”</w:delText>
        </w:r>
      </w:del>
    </w:p>
    <w:p w14:paraId="64009E6C" w14:textId="7E767728" w:rsidR="002025AA" w:rsidRPr="001B60B9" w:rsidDel="00496733" w:rsidRDefault="002025AA" w:rsidP="001B60B9">
      <w:pPr>
        <w:pStyle w:val="Bibliography"/>
        <w:rPr>
          <w:del w:id="2011" w:author="Russell, Seth" w:date="2018-11-07T13:41:00Z"/>
          <w:rPrChange w:id="2012" w:author="Russell, Seth" w:date="2018-12-17T08:25:00Z">
            <w:rPr>
              <w:del w:id="2013" w:author="Russell, Seth" w:date="2018-11-07T13:41:00Z"/>
            </w:rPr>
          </w:rPrChange>
        </w:rPr>
        <w:pPrChange w:id="2014" w:author="Russell, Seth" w:date="2018-12-17T08:25:00Z">
          <w:pPr>
            <w:pStyle w:val="Bibliography"/>
          </w:pPr>
        </w:pPrChange>
      </w:pPr>
      <w:del w:id="2015" w:author="Russell, Seth" w:date="2018-11-07T13:41:00Z">
        <w:r w:rsidRPr="001B60B9" w:rsidDel="00496733">
          <w:rPr>
            <w:rPrChange w:id="2016" w:author="Russell, Seth" w:date="2018-12-17T08:25:00Z">
              <w:rPr/>
            </w:rPrChange>
          </w:rPr>
          <w:delText xml:space="preserve">Calaway R., Corporation M., Weston S. 2017. </w:delText>
        </w:r>
        <w:r w:rsidRPr="001B60B9" w:rsidDel="00496733">
          <w:rPr>
            <w:i/>
            <w:iCs/>
            <w:rPrChange w:id="2017" w:author="Russell, Seth" w:date="2018-12-17T08:25:00Z">
              <w:rPr>
                <w:i/>
                <w:iCs/>
              </w:rPr>
            </w:rPrChange>
          </w:rPr>
          <w:delText>doSNOW: Foreach Parallel Adaptor for the “snow” Package</w:delText>
        </w:r>
        <w:r w:rsidRPr="001B60B9" w:rsidDel="00496733">
          <w:rPr>
            <w:rPrChange w:id="2018" w:author="Russell, Seth" w:date="2018-12-17T08:25:00Z">
              <w:rPr/>
            </w:rPrChange>
          </w:rPr>
          <w:delText>.</w:delText>
        </w:r>
      </w:del>
    </w:p>
    <w:p w14:paraId="06CA8601" w14:textId="7257EA37" w:rsidR="002025AA" w:rsidRPr="001B60B9" w:rsidDel="00496733" w:rsidRDefault="002025AA" w:rsidP="001B60B9">
      <w:pPr>
        <w:pStyle w:val="Bibliography"/>
        <w:rPr>
          <w:del w:id="2019" w:author="Russell, Seth" w:date="2018-11-07T13:41:00Z"/>
          <w:rPrChange w:id="2020" w:author="Russell, Seth" w:date="2018-12-17T08:25:00Z">
            <w:rPr>
              <w:del w:id="2021" w:author="Russell, Seth" w:date="2018-11-07T13:41:00Z"/>
            </w:rPr>
          </w:rPrChange>
        </w:rPr>
        <w:pPrChange w:id="2022" w:author="Russell, Seth" w:date="2018-12-17T08:25:00Z">
          <w:pPr>
            <w:pStyle w:val="Bibliography"/>
          </w:pPr>
        </w:pPrChange>
      </w:pPr>
      <w:del w:id="2023" w:author="Russell, Seth" w:date="2018-11-07T13:41:00Z">
        <w:r w:rsidRPr="001B60B9" w:rsidDel="00496733">
          <w:rPr>
            <w:rPrChange w:id="2024" w:author="Russell, Seth" w:date="2018-12-17T08:25:00Z">
              <w:rPr/>
            </w:rPrChange>
          </w:rPr>
          <w:delText xml:space="preserve">Calaway R., Corporation M., Weston S., Tenenbaum D. 2018. </w:delText>
        </w:r>
        <w:r w:rsidRPr="001B60B9" w:rsidDel="00496733">
          <w:rPr>
            <w:i/>
            <w:iCs/>
            <w:rPrChange w:id="2025" w:author="Russell, Seth" w:date="2018-12-17T08:25:00Z">
              <w:rPr>
                <w:i/>
                <w:iCs/>
              </w:rPr>
            </w:rPrChange>
          </w:rPr>
          <w:delText>doParallel: Foreach Parallel Adaptor for the “parallel” Package</w:delText>
        </w:r>
        <w:r w:rsidRPr="001B60B9" w:rsidDel="00496733">
          <w:rPr>
            <w:rPrChange w:id="2026" w:author="Russell, Seth" w:date="2018-12-17T08:25:00Z">
              <w:rPr/>
            </w:rPrChange>
          </w:rPr>
          <w:delText>.</w:delText>
        </w:r>
      </w:del>
    </w:p>
    <w:p w14:paraId="22839601" w14:textId="75195489" w:rsidR="002025AA" w:rsidRPr="001B60B9" w:rsidDel="00496733" w:rsidRDefault="002025AA" w:rsidP="001B60B9">
      <w:pPr>
        <w:pStyle w:val="Bibliography"/>
        <w:rPr>
          <w:del w:id="2027" w:author="Russell, Seth" w:date="2018-11-07T13:41:00Z"/>
          <w:rPrChange w:id="2028" w:author="Russell, Seth" w:date="2018-12-17T08:25:00Z">
            <w:rPr>
              <w:del w:id="2029" w:author="Russell, Seth" w:date="2018-11-07T13:41:00Z"/>
            </w:rPr>
          </w:rPrChange>
        </w:rPr>
        <w:pPrChange w:id="2030" w:author="Russell, Seth" w:date="2018-12-17T08:25:00Z">
          <w:pPr>
            <w:pStyle w:val="Bibliography"/>
          </w:pPr>
        </w:pPrChange>
      </w:pPr>
      <w:del w:id="2031" w:author="Russell, Seth" w:date="2018-11-07T13:41:00Z">
        <w:r w:rsidRPr="001B60B9" w:rsidDel="00496733">
          <w:rPr>
            <w:rPrChange w:id="2032" w:author="Russell, Seth" w:date="2018-12-17T08:25:00Z">
              <w:rPr/>
            </w:rPrChange>
          </w:rPr>
          <w:delText xml:space="preserve">Calaway R., Microsoft., Weston S. 2017. </w:delText>
        </w:r>
        <w:r w:rsidRPr="001B60B9" w:rsidDel="00496733">
          <w:rPr>
            <w:i/>
            <w:iCs/>
            <w:rPrChange w:id="2033" w:author="Russell, Seth" w:date="2018-12-17T08:25:00Z">
              <w:rPr>
                <w:i/>
                <w:iCs/>
              </w:rPr>
            </w:rPrChange>
          </w:rPr>
          <w:delText>foreach: Provides Foreach Looping Construct for R</w:delText>
        </w:r>
        <w:r w:rsidRPr="001B60B9" w:rsidDel="00496733">
          <w:rPr>
            <w:rPrChange w:id="2034" w:author="Russell, Seth" w:date="2018-12-17T08:25:00Z">
              <w:rPr/>
            </w:rPrChange>
          </w:rPr>
          <w:delText>.</w:delText>
        </w:r>
      </w:del>
    </w:p>
    <w:p w14:paraId="2D1E5C56" w14:textId="4A6C55E3" w:rsidR="002025AA" w:rsidRPr="001B60B9" w:rsidDel="00496733" w:rsidRDefault="002025AA" w:rsidP="001B60B9">
      <w:pPr>
        <w:pStyle w:val="Bibliography"/>
        <w:rPr>
          <w:del w:id="2035" w:author="Russell, Seth" w:date="2018-11-07T13:41:00Z"/>
          <w:rPrChange w:id="2036" w:author="Russell, Seth" w:date="2018-12-17T08:25:00Z">
            <w:rPr>
              <w:del w:id="2037" w:author="Russell, Seth" w:date="2018-11-07T13:41:00Z"/>
            </w:rPr>
          </w:rPrChange>
        </w:rPr>
        <w:pPrChange w:id="2038" w:author="Russell, Seth" w:date="2018-12-17T08:25:00Z">
          <w:pPr>
            <w:pStyle w:val="Bibliography"/>
          </w:pPr>
        </w:pPrChange>
      </w:pPr>
      <w:del w:id="2039" w:author="Russell, Seth" w:date="2018-11-07T13:41:00Z">
        <w:r w:rsidRPr="001B60B9" w:rsidDel="00496733">
          <w:rPr>
            <w:rPrChange w:id="2040" w:author="Russell, Seth" w:date="2018-12-17T08:25:00Z">
              <w:rPr/>
            </w:rPrChange>
          </w:rPr>
          <w:delText xml:space="preserve">Chang W., Luraschi J. 2018. </w:delText>
        </w:r>
        <w:r w:rsidRPr="001B60B9" w:rsidDel="00496733">
          <w:rPr>
            <w:i/>
            <w:iCs/>
            <w:rPrChange w:id="2041" w:author="Russell, Seth" w:date="2018-12-17T08:25:00Z">
              <w:rPr>
                <w:i/>
                <w:iCs/>
              </w:rPr>
            </w:rPrChange>
          </w:rPr>
          <w:delText>profvis: Interactive Visualizations for Profiling R Code</w:delText>
        </w:r>
        <w:r w:rsidRPr="001B60B9" w:rsidDel="00496733">
          <w:rPr>
            <w:rPrChange w:id="2042" w:author="Russell, Seth" w:date="2018-12-17T08:25:00Z">
              <w:rPr/>
            </w:rPrChange>
          </w:rPr>
          <w:delText>.</w:delText>
        </w:r>
      </w:del>
    </w:p>
    <w:p w14:paraId="00C91D06" w14:textId="31BC3D6B" w:rsidR="002025AA" w:rsidRPr="001B60B9" w:rsidDel="00496733" w:rsidRDefault="002025AA" w:rsidP="001B60B9">
      <w:pPr>
        <w:pStyle w:val="Bibliography"/>
        <w:rPr>
          <w:del w:id="2043" w:author="Russell, Seth" w:date="2018-11-07T13:41:00Z"/>
          <w:rPrChange w:id="2044" w:author="Russell, Seth" w:date="2018-12-17T08:25:00Z">
            <w:rPr>
              <w:del w:id="2045" w:author="Russell, Seth" w:date="2018-11-07T13:41:00Z"/>
            </w:rPr>
          </w:rPrChange>
        </w:rPr>
        <w:pPrChange w:id="2046" w:author="Russell, Seth" w:date="2018-12-17T08:25:00Z">
          <w:pPr>
            <w:pStyle w:val="Bibliography"/>
          </w:pPr>
        </w:pPrChange>
      </w:pPr>
      <w:del w:id="2047" w:author="Russell, Seth" w:date="2018-11-07T13:41:00Z">
        <w:r w:rsidRPr="001B60B9" w:rsidDel="00496733">
          <w:rPr>
            <w:rPrChange w:id="2048" w:author="Russell, Seth" w:date="2018-12-17T08:25:00Z">
              <w:rPr/>
            </w:rPrChange>
          </w:rPr>
          <w:delText xml:space="preserve">David Heinemeier Hansson 2014.TDD is dead. Long live testing. (DHH). </w:delText>
        </w:r>
        <w:r w:rsidRPr="001B60B9" w:rsidDel="00496733">
          <w:rPr>
            <w:i/>
            <w:iCs/>
            <w:rPrChange w:id="2049" w:author="Russell, Seth" w:date="2018-12-17T08:25:00Z">
              <w:rPr>
                <w:i/>
                <w:iCs/>
              </w:rPr>
            </w:rPrChange>
          </w:rPr>
          <w:delText>Available at</w:delText>
        </w:r>
        <w:r w:rsidRPr="001B60B9" w:rsidDel="00496733">
          <w:rPr>
            <w:rPrChange w:id="2050" w:author="Russell, Seth" w:date="2018-12-17T08:25:00Z">
              <w:rPr/>
            </w:rPrChange>
          </w:rPr>
          <w:delText xml:space="preserve"> </w:delText>
        </w:r>
        <w:r w:rsidRPr="001B60B9" w:rsidDel="00496733">
          <w:rPr>
            <w:i/>
            <w:iCs/>
            <w:rPrChange w:id="2051" w:author="Russell, Seth" w:date="2018-12-17T08:25:00Z">
              <w:rPr>
                <w:i/>
                <w:iCs/>
              </w:rPr>
            </w:rPrChange>
          </w:rPr>
          <w:delText>http://david.heinemeierhansson.com/2014/tdd-is-dead-long-live-testing.html</w:delText>
        </w:r>
      </w:del>
    </w:p>
    <w:p w14:paraId="3E6B111F" w14:textId="64042888" w:rsidR="002025AA" w:rsidRPr="001B60B9" w:rsidDel="00496733" w:rsidRDefault="002025AA" w:rsidP="001B60B9">
      <w:pPr>
        <w:pStyle w:val="Bibliography"/>
        <w:rPr>
          <w:del w:id="2052" w:author="Russell, Seth" w:date="2018-11-07T13:41:00Z"/>
          <w:rPrChange w:id="2053" w:author="Russell, Seth" w:date="2018-12-17T08:25:00Z">
            <w:rPr>
              <w:del w:id="2054" w:author="Russell, Seth" w:date="2018-11-07T13:41:00Z"/>
            </w:rPr>
          </w:rPrChange>
        </w:rPr>
        <w:pPrChange w:id="2055" w:author="Russell, Seth" w:date="2018-12-17T08:25:00Z">
          <w:pPr>
            <w:pStyle w:val="Bibliography"/>
          </w:pPr>
        </w:pPrChange>
      </w:pPr>
      <w:del w:id="2056" w:author="Russell, Seth" w:date="2018-11-07T13:41:00Z">
        <w:r w:rsidRPr="001B60B9" w:rsidDel="00496733">
          <w:rPr>
            <w:rPrChange w:id="2057" w:author="Russell, Seth" w:date="2018-12-17T08:25:00Z">
              <w:rPr/>
            </w:rPrChange>
          </w:rPr>
          <w:delText xml:space="preserve">Dehaghani SMH., Hajrahimi N. 2013. Which Factors Affect Software Projects Maintenance Cost More? </w:delText>
        </w:r>
        <w:r w:rsidRPr="001B60B9" w:rsidDel="00496733">
          <w:rPr>
            <w:i/>
            <w:iCs/>
            <w:rPrChange w:id="2058" w:author="Russell, Seth" w:date="2018-12-17T08:25:00Z">
              <w:rPr>
                <w:i/>
                <w:iCs/>
              </w:rPr>
            </w:rPrChange>
          </w:rPr>
          <w:delText>Acta Informatica Medica</w:delText>
        </w:r>
        <w:r w:rsidRPr="001B60B9" w:rsidDel="00496733">
          <w:rPr>
            <w:rPrChange w:id="2059" w:author="Russell, Seth" w:date="2018-12-17T08:25:00Z">
              <w:rPr/>
            </w:rPrChange>
          </w:rPr>
          <w:delText xml:space="preserve"> 21:63–66. DOI: 10.5455/AIM.2012.21.63-66.</w:delText>
        </w:r>
      </w:del>
    </w:p>
    <w:p w14:paraId="2C7CB6F8" w14:textId="3840B960" w:rsidR="002025AA" w:rsidRPr="001B60B9" w:rsidDel="00496733" w:rsidRDefault="002025AA" w:rsidP="001B60B9">
      <w:pPr>
        <w:pStyle w:val="Bibliography"/>
        <w:rPr>
          <w:del w:id="2060" w:author="Russell, Seth" w:date="2018-11-07T13:41:00Z"/>
          <w:rPrChange w:id="2061" w:author="Russell, Seth" w:date="2018-12-17T08:25:00Z">
            <w:rPr>
              <w:del w:id="2062" w:author="Russell, Seth" w:date="2018-11-07T13:41:00Z"/>
            </w:rPr>
          </w:rPrChange>
        </w:rPr>
        <w:pPrChange w:id="2063" w:author="Russell, Seth" w:date="2018-12-17T08:25:00Z">
          <w:pPr>
            <w:pStyle w:val="Bibliography"/>
          </w:pPr>
        </w:pPrChange>
      </w:pPr>
      <w:del w:id="2064" w:author="Russell, Seth" w:date="2018-11-07T13:41:00Z">
        <w:r w:rsidRPr="001B60B9" w:rsidDel="00496733">
          <w:rPr>
            <w:rPrChange w:id="2065" w:author="Russell, Seth" w:date="2018-12-17T08:25:00Z">
              <w:rPr/>
            </w:rPrChange>
          </w:rPr>
          <w:delText xml:space="preserve">DeWitt P., Bennett T., Feinstein J., Russell S. 2017. </w:delText>
        </w:r>
        <w:r w:rsidRPr="001B60B9" w:rsidDel="00496733">
          <w:rPr>
            <w:i/>
            <w:iCs/>
            <w:rPrChange w:id="2066" w:author="Russell, Seth" w:date="2018-12-17T08:25:00Z">
              <w:rPr>
                <w:i/>
                <w:iCs/>
              </w:rPr>
            </w:rPrChange>
          </w:rPr>
          <w:delText>pccc: Pediatric Complex Chronic Conditions</w:delText>
        </w:r>
        <w:r w:rsidRPr="001B60B9" w:rsidDel="00496733">
          <w:rPr>
            <w:rPrChange w:id="2067" w:author="Russell, Seth" w:date="2018-12-17T08:25:00Z">
              <w:rPr/>
            </w:rPrChange>
          </w:rPr>
          <w:delText>.</w:delText>
        </w:r>
      </w:del>
    </w:p>
    <w:p w14:paraId="47840BD4" w14:textId="44F4AB67" w:rsidR="002025AA" w:rsidRPr="001B60B9" w:rsidDel="00496733" w:rsidRDefault="002025AA" w:rsidP="001B60B9">
      <w:pPr>
        <w:pStyle w:val="Bibliography"/>
        <w:rPr>
          <w:del w:id="2068" w:author="Russell, Seth" w:date="2018-11-07T13:41:00Z"/>
          <w:rPrChange w:id="2069" w:author="Russell, Seth" w:date="2018-12-17T08:25:00Z">
            <w:rPr>
              <w:del w:id="2070" w:author="Russell, Seth" w:date="2018-11-07T13:41:00Z"/>
            </w:rPr>
          </w:rPrChange>
        </w:rPr>
        <w:pPrChange w:id="2071" w:author="Russell, Seth" w:date="2018-12-17T08:25:00Z">
          <w:pPr>
            <w:pStyle w:val="Bibliography"/>
          </w:pPr>
        </w:pPrChange>
      </w:pPr>
      <w:del w:id="2072" w:author="Russell, Seth" w:date="2018-11-07T13:41:00Z">
        <w:r w:rsidRPr="001B60B9" w:rsidDel="00496733">
          <w:rPr>
            <w:rPrChange w:id="2073" w:author="Russell, Seth" w:date="2018-12-17T08:25:00Z">
              <w:rPr/>
            </w:rPrChange>
          </w:rPr>
          <w:delText xml:space="preserve">Dragulescu AA., Arendt C. 2018. </w:delText>
        </w:r>
        <w:r w:rsidRPr="001B60B9" w:rsidDel="00496733">
          <w:rPr>
            <w:i/>
            <w:iCs/>
            <w:rPrChange w:id="2074" w:author="Russell, Seth" w:date="2018-12-17T08:25:00Z">
              <w:rPr>
                <w:i/>
                <w:iCs/>
              </w:rPr>
            </w:rPrChange>
          </w:rPr>
          <w:delText>xlsx: Read, Write, Format Excel 2007 and Excel 97/2000/XP/2003 Files</w:delText>
        </w:r>
        <w:r w:rsidRPr="001B60B9" w:rsidDel="00496733">
          <w:rPr>
            <w:rPrChange w:id="2075" w:author="Russell, Seth" w:date="2018-12-17T08:25:00Z">
              <w:rPr/>
            </w:rPrChange>
          </w:rPr>
          <w:delText>.</w:delText>
        </w:r>
      </w:del>
    </w:p>
    <w:p w14:paraId="2FC6A5A6" w14:textId="7D3C7430" w:rsidR="002025AA" w:rsidRPr="001B60B9" w:rsidDel="00496733" w:rsidRDefault="002025AA" w:rsidP="001B60B9">
      <w:pPr>
        <w:pStyle w:val="Bibliography"/>
        <w:rPr>
          <w:del w:id="2076" w:author="Russell, Seth" w:date="2018-11-07T13:41:00Z"/>
          <w:rPrChange w:id="2077" w:author="Russell, Seth" w:date="2018-12-17T08:25:00Z">
            <w:rPr>
              <w:del w:id="2078" w:author="Russell, Seth" w:date="2018-11-07T13:41:00Z"/>
            </w:rPr>
          </w:rPrChange>
        </w:rPr>
        <w:pPrChange w:id="2079" w:author="Russell, Seth" w:date="2018-12-17T08:25:00Z">
          <w:pPr>
            <w:pStyle w:val="Bibliography"/>
          </w:pPr>
        </w:pPrChange>
      </w:pPr>
      <w:del w:id="2080" w:author="Russell, Seth" w:date="2018-11-07T13:41:00Z">
        <w:r w:rsidRPr="001B60B9" w:rsidDel="00496733">
          <w:rPr>
            <w:rPrChange w:id="2081" w:author="Russell, Seth" w:date="2018-12-17T08:25:00Z">
              <w:rPr/>
            </w:rPrChange>
          </w:rPr>
          <w:delText xml:space="preserve">Eckert A. 2018. </w:delText>
        </w:r>
        <w:r w:rsidRPr="001B60B9" w:rsidDel="00496733">
          <w:rPr>
            <w:i/>
            <w:iCs/>
            <w:rPrChange w:id="2082" w:author="Russell, Seth" w:date="2018-12-17T08:25:00Z">
              <w:rPr>
                <w:i/>
                <w:iCs/>
              </w:rPr>
            </w:rPrChange>
          </w:rPr>
          <w:delText>parallelDist: Parallel Distance Matrix Computation using Multiple Threads</w:delText>
        </w:r>
        <w:r w:rsidRPr="001B60B9" w:rsidDel="00496733">
          <w:rPr>
            <w:rPrChange w:id="2083" w:author="Russell, Seth" w:date="2018-12-17T08:25:00Z">
              <w:rPr/>
            </w:rPrChange>
          </w:rPr>
          <w:delText>.</w:delText>
        </w:r>
      </w:del>
    </w:p>
    <w:p w14:paraId="72CD9EC7" w14:textId="14C3855C" w:rsidR="002025AA" w:rsidRPr="001B60B9" w:rsidDel="00496733" w:rsidRDefault="002025AA" w:rsidP="001B60B9">
      <w:pPr>
        <w:pStyle w:val="Bibliography"/>
        <w:rPr>
          <w:del w:id="2084" w:author="Russell, Seth" w:date="2018-11-07T13:41:00Z"/>
          <w:rPrChange w:id="2085" w:author="Russell, Seth" w:date="2018-12-17T08:25:00Z">
            <w:rPr>
              <w:del w:id="2086" w:author="Russell, Seth" w:date="2018-11-07T13:41:00Z"/>
            </w:rPr>
          </w:rPrChange>
        </w:rPr>
        <w:pPrChange w:id="2087" w:author="Russell, Seth" w:date="2018-12-17T08:25:00Z">
          <w:pPr>
            <w:pStyle w:val="Bibliography"/>
          </w:pPr>
        </w:pPrChange>
      </w:pPr>
      <w:del w:id="2088" w:author="Russell, Seth" w:date="2018-11-07T13:41:00Z">
        <w:r w:rsidRPr="001B60B9" w:rsidDel="00496733">
          <w:rPr>
            <w:rPrChange w:id="2089" w:author="Russell, Seth" w:date="2018-12-17T08:25:00Z">
              <w:rPr/>
            </w:rPrChange>
          </w:rPr>
          <w:delText xml:space="preserve">Eddelbuettel D., Balamuta JJ. 2017. </w:delText>
        </w:r>
        <w:r w:rsidRPr="001B60B9" w:rsidDel="00496733">
          <w:rPr>
            <w:i/>
            <w:iCs/>
            <w:rPrChange w:id="2090" w:author="Russell, Seth" w:date="2018-12-17T08:25:00Z">
              <w:rPr>
                <w:i/>
                <w:iCs/>
              </w:rPr>
            </w:rPrChange>
          </w:rPr>
          <w:delText>Extending R with C++: A Brief Introduction to Rcpp</w:delText>
        </w:r>
        <w:r w:rsidRPr="001B60B9" w:rsidDel="00496733">
          <w:rPr>
            <w:rPrChange w:id="2091" w:author="Russell, Seth" w:date="2018-12-17T08:25:00Z">
              <w:rPr/>
            </w:rPrChange>
          </w:rPr>
          <w:delText>. PeerJ Inc. DOI: 10.7287/peerj.preprints.3188v1.</w:delText>
        </w:r>
      </w:del>
    </w:p>
    <w:p w14:paraId="55513173" w14:textId="03EAB436" w:rsidR="002025AA" w:rsidRPr="001B60B9" w:rsidDel="00496733" w:rsidRDefault="002025AA" w:rsidP="001B60B9">
      <w:pPr>
        <w:pStyle w:val="Bibliography"/>
        <w:rPr>
          <w:del w:id="2092" w:author="Russell, Seth" w:date="2018-11-07T13:41:00Z"/>
          <w:rPrChange w:id="2093" w:author="Russell, Seth" w:date="2018-12-17T08:25:00Z">
            <w:rPr>
              <w:del w:id="2094" w:author="Russell, Seth" w:date="2018-11-07T13:41:00Z"/>
            </w:rPr>
          </w:rPrChange>
        </w:rPr>
        <w:pPrChange w:id="2095" w:author="Russell, Seth" w:date="2018-12-17T08:25:00Z">
          <w:pPr>
            <w:pStyle w:val="Bibliography"/>
          </w:pPr>
        </w:pPrChange>
      </w:pPr>
      <w:del w:id="2096" w:author="Russell, Seth" w:date="2018-11-07T13:41:00Z">
        <w:r w:rsidRPr="001B60B9" w:rsidDel="00496733">
          <w:rPr>
            <w:rPrChange w:id="2097" w:author="Russell, Seth" w:date="2018-12-17T08:25:00Z">
              <w:rPr/>
            </w:rPrChange>
          </w:rPr>
          <w:delText>Emily Robinson 2017.Making R Code Faster</w:delText>
        </w:r>
        <w:r w:rsidRPr="001B60B9" w:rsidDel="00496733">
          <w:rPr>
            <w:rFonts w:ascii="Times New Roman" w:hAnsi="Times New Roman" w:cs="Times New Roman"/>
            <w:rPrChange w:id="2098" w:author="Russell, Seth" w:date="2018-12-17T08:25:00Z">
              <w:rPr>
                <w:rFonts w:ascii="Times New Roman" w:hAnsi="Times New Roman" w:cs="Times New Roman"/>
              </w:rPr>
            </w:rPrChange>
          </w:rPr>
          <w:delText> </w:delText>
        </w:r>
        <w:r w:rsidRPr="001B60B9" w:rsidDel="00496733">
          <w:rPr>
            <w:rPrChange w:id="2099" w:author="Russell, Seth" w:date="2018-12-17T08:25:00Z">
              <w:rPr/>
            </w:rPrChange>
          </w:rPr>
          <w:delText xml:space="preserve">: A Case Study. </w:delText>
        </w:r>
        <w:r w:rsidRPr="001B60B9" w:rsidDel="00496733">
          <w:rPr>
            <w:i/>
            <w:iCs/>
            <w:rPrChange w:id="2100" w:author="Russell, Seth" w:date="2018-12-17T08:25:00Z">
              <w:rPr>
                <w:i/>
                <w:iCs/>
              </w:rPr>
            </w:rPrChange>
          </w:rPr>
          <w:delText>Available at</w:delText>
        </w:r>
        <w:r w:rsidRPr="001B60B9" w:rsidDel="00496733">
          <w:rPr>
            <w:rPrChange w:id="2101" w:author="Russell, Seth" w:date="2018-12-17T08:25:00Z">
              <w:rPr/>
            </w:rPrChange>
          </w:rPr>
          <w:delText xml:space="preserve"> </w:delText>
        </w:r>
        <w:r w:rsidRPr="001B60B9" w:rsidDel="00496733">
          <w:rPr>
            <w:i/>
            <w:iCs/>
            <w:rPrChange w:id="2102" w:author="Russell, Seth" w:date="2018-12-17T08:25:00Z">
              <w:rPr>
                <w:i/>
                <w:iCs/>
              </w:rPr>
            </w:rPrChange>
          </w:rPr>
          <w:delText>https://robinsones.github.io/Making-R-Code-Faster-A-Case-Study/</w:delText>
        </w:r>
      </w:del>
    </w:p>
    <w:p w14:paraId="26E2FE0B" w14:textId="328E5C96" w:rsidR="002025AA" w:rsidRPr="001B60B9" w:rsidDel="00496733" w:rsidRDefault="002025AA" w:rsidP="001B60B9">
      <w:pPr>
        <w:pStyle w:val="Bibliography"/>
        <w:rPr>
          <w:del w:id="2103" w:author="Russell, Seth" w:date="2018-11-07T13:41:00Z"/>
          <w:rPrChange w:id="2104" w:author="Russell, Seth" w:date="2018-12-17T08:25:00Z">
            <w:rPr>
              <w:del w:id="2105" w:author="Russell, Seth" w:date="2018-11-07T13:41:00Z"/>
            </w:rPr>
          </w:rPrChange>
        </w:rPr>
        <w:pPrChange w:id="2106" w:author="Russell, Seth" w:date="2018-12-17T08:25:00Z">
          <w:pPr>
            <w:pStyle w:val="Bibliography"/>
          </w:pPr>
        </w:pPrChange>
      </w:pPr>
      <w:del w:id="2107" w:author="Russell, Seth" w:date="2018-11-07T13:41:00Z">
        <w:r w:rsidRPr="001B60B9" w:rsidDel="00496733">
          <w:rPr>
            <w:rPrChange w:id="2108" w:author="Russell, Seth" w:date="2018-12-17T08:25:00Z">
              <w:rPr/>
            </w:rPrChange>
          </w:rPr>
          <w:delText xml:space="preserve">Feinerer I., Theussl S., Buchta C. 2015. </w:delText>
        </w:r>
        <w:r w:rsidRPr="001B60B9" w:rsidDel="00496733">
          <w:rPr>
            <w:i/>
            <w:iCs/>
            <w:rPrChange w:id="2109" w:author="Russell, Seth" w:date="2018-12-17T08:25:00Z">
              <w:rPr>
                <w:i/>
                <w:iCs/>
              </w:rPr>
            </w:rPrChange>
          </w:rPr>
          <w:delText>DSL: Distributed Storage and List</w:delText>
        </w:r>
        <w:r w:rsidRPr="001B60B9" w:rsidDel="00496733">
          <w:rPr>
            <w:rPrChange w:id="2110" w:author="Russell, Seth" w:date="2018-12-17T08:25:00Z">
              <w:rPr/>
            </w:rPrChange>
          </w:rPr>
          <w:delText>.</w:delText>
        </w:r>
      </w:del>
    </w:p>
    <w:p w14:paraId="6D38A9BC" w14:textId="6AAE24A3" w:rsidR="002025AA" w:rsidRPr="001B60B9" w:rsidDel="00496733" w:rsidRDefault="002025AA" w:rsidP="001B60B9">
      <w:pPr>
        <w:pStyle w:val="Bibliography"/>
        <w:rPr>
          <w:del w:id="2111" w:author="Russell, Seth" w:date="2018-11-07T13:41:00Z"/>
          <w:rPrChange w:id="2112" w:author="Russell, Seth" w:date="2018-12-17T08:25:00Z">
            <w:rPr>
              <w:del w:id="2113" w:author="Russell, Seth" w:date="2018-11-07T13:41:00Z"/>
            </w:rPr>
          </w:rPrChange>
        </w:rPr>
        <w:pPrChange w:id="2114" w:author="Russell, Seth" w:date="2018-12-17T08:25:00Z">
          <w:pPr>
            <w:pStyle w:val="Bibliography"/>
          </w:pPr>
        </w:pPrChange>
      </w:pPr>
      <w:del w:id="2115" w:author="Russell, Seth" w:date="2018-11-07T13:41:00Z">
        <w:r w:rsidRPr="001B60B9" w:rsidDel="00496733">
          <w:rPr>
            <w:rPrChange w:id="2116" w:author="Russell, Seth" w:date="2018-12-17T08:25:00Z">
              <w:rPr/>
            </w:rPrChange>
          </w:rPr>
          <w:delText xml:space="preserve">Feinstein JA., Russell S., DeWitt PE., Feudtner C., Dai D., Bennett TD. 2018. R Package for Pediatric Complex Chronic Condition Classification. </w:delText>
        </w:r>
        <w:r w:rsidRPr="001B60B9" w:rsidDel="00496733">
          <w:rPr>
            <w:i/>
            <w:iCs/>
            <w:rPrChange w:id="2117" w:author="Russell, Seth" w:date="2018-12-17T08:25:00Z">
              <w:rPr>
                <w:i/>
                <w:iCs/>
              </w:rPr>
            </w:rPrChange>
          </w:rPr>
          <w:delText>JAMA Pediatrics</w:delText>
        </w:r>
        <w:r w:rsidRPr="001B60B9" w:rsidDel="00496733">
          <w:rPr>
            <w:rPrChange w:id="2118" w:author="Russell, Seth" w:date="2018-12-17T08:25:00Z">
              <w:rPr/>
            </w:rPrChange>
          </w:rPr>
          <w:delText>. DOI: 10.1001/jamapediatrics.2018.0256.</w:delText>
        </w:r>
      </w:del>
    </w:p>
    <w:p w14:paraId="31D484EA" w14:textId="0DB25434" w:rsidR="002025AA" w:rsidRPr="001B60B9" w:rsidDel="00496733" w:rsidRDefault="002025AA" w:rsidP="001B60B9">
      <w:pPr>
        <w:pStyle w:val="Bibliography"/>
        <w:rPr>
          <w:del w:id="2119" w:author="Russell, Seth" w:date="2018-11-07T13:41:00Z"/>
          <w:rPrChange w:id="2120" w:author="Russell, Seth" w:date="2018-12-17T08:25:00Z">
            <w:rPr>
              <w:del w:id="2121" w:author="Russell, Seth" w:date="2018-11-07T13:41:00Z"/>
            </w:rPr>
          </w:rPrChange>
        </w:rPr>
        <w:pPrChange w:id="2122" w:author="Russell, Seth" w:date="2018-12-17T08:25:00Z">
          <w:pPr>
            <w:pStyle w:val="Bibliography"/>
          </w:pPr>
        </w:pPrChange>
      </w:pPr>
      <w:del w:id="2123" w:author="Russell, Seth" w:date="2018-11-07T13:41:00Z">
        <w:r w:rsidRPr="001B60B9" w:rsidDel="00496733">
          <w:rPr>
            <w:rPrChange w:id="2124" w:author="Russell, Seth" w:date="2018-12-17T08:25:00Z">
              <w:rPr/>
            </w:rPrChange>
          </w:rPr>
          <w:delText xml:space="preserve">Feudtner C., Christakis DA., Connell FA. 2000. Pediatric Deaths Attributable to Complex Chronic Conditions: A Population-Based Study of Washington State, 1980–1997. </w:delText>
        </w:r>
        <w:r w:rsidRPr="001B60B9" w:rsidDel="00496733">
          <w:rPr>
            <w:i/>
            <w:iCs/>
            <w:rPrChange w:id="2125" w:author="Russell, Seth" w:date="2018-12-17T08:25:00Z">
              <w:rPr>
                <w:i/>
                <w:iCs/>
              </w:rPr>
            </w:rPrChange>
          </w:rPr>
          <w:delText>Pediatrics</w:delText>
        </w:r>
        <w:r w:rsidRPr="001B60B9" w:rsidDel="00496733">
          <w:rPr>
            <w:rPrChange w:id="2126" w:author="Russell, Seth" w:date="2018-12-17T08:25:00Z">
              <w:rPr/>
            </w:rPrChange>
          </w:rPr>
          <w:delText xml:space="preserve"> 106:205–209.</w:delText>
        </w:r>
      </w:del>
    </w:p>
    <w:p w14:paraId="40FBC2F9" w14:textId="10E4B731" w:rsidR="002025AA" w:rsidRPr="001B60B9" w:rsidDel="00496733" w:rsidRDefault="002025AA" w:rsidP="001B60B9">
      <w:pPr>
        <w:pStyle w:val="Bibliography"/>
        <w:rPr>
          <w:del w:id="2127" w:author="Russell, Seth" w:date="2018-11-07T13:41:00Z"/>
          <w:rPrChange w:id="2128" w:author="Russell, Seth" w:date="2018-12-17T08:25:00Z">
            <w:rPr>
              <w:del w:id="2129" w:author="Russell, Seth" w:date="2018-11-07T13:41:00Z"/>
            </w:rPr>
          </w:rPrChange>
        </w:rPr>
        <w:pPrChange w:id="2130" w:author="Russell, Seth" w:date="2018-12-17T08:25:00Z">
          <w:pPr>
            <w:pStyle w:val="Bibliography"/>
          </w:pPr>
        </w:pPrChange>
      </w:pPr>
      <w:del w:id="2131" w:author="Russell, Seth" w:date="2018-11-07T13:41:00Z">
        <w:r w:rsidRPr="001B60B9" w:rsidDel="00496733">
          <w:rPr>
            <w:rPrChange w:id="2132" w:author="Russell, Seth" w:date="2018-12-17T08:25:00Z">
              <w:rPr/>
            </w:rPrChange>
          </w:rPr>
          <w:delText xml:space="preserve">Feudtner C., Feinstein JA., Zhong W., Hall M., Dai D. 2014. Pediatric complex chronic conditions classification system version 2: updated for ICD-10 and complex medical technology dependence and transplantation. </w:delText>
        </w:r>
        <w:r w:rsidRPr="001B60B9" w:rsidDel="00496733">
          <w:rPr>
            <w:i/>
            <w:iCs/>
            <w:rPrChange w:id="2133" w:author="Russell, Seth" w:date="2018-12-17T08:25:00Z">
              <w:rPr>
                <w:i/>
                <w:iCs/>
              </w:rPr>
            </w:rPrChange>
          </w:rPr>
          <w:delText>BMC Pediatrics</w:delText>
        </w:r>
        <w:r w:rsidRPr="001B60B9" w:rsidDel="00496733">
          <w:rPr>
            <w:rPrChange w:id="2134" w:author="Russell, Seth" w:date="2018-12-17T08:25:00Z">
              <w:rPr/>
            </w:rPrChange>
          </w:rPr>
          <w:delText xml:space="preserve"> 14:199. DOI: 10.1186/1471-2431-14-199.</w:delText>
        </w:r>
      </w:del>
    </w:p>
    <w:p w14:paraId="1573AC9E" w14:textId="5F478764" w:rsidR="002025AA" w:rsidRPr="001B60B9" w:rsidDel="00496733" w:rsidRDefault="002025AA" w:rsidP="001B60B9">
      <w:pPr>
        <w:pStyle w:val="Bibliography"/>
        <w:rPr>
          <w:del w:id="2135" w:author="Russell, Seth" w:date="2018-11-07T13:41:00Z"/>
          <w:rPrChange w:id="2136" w:author="Russell, Seth" w:date="2018-12-17T08:25:00Z">
            <w:rPr>
              <w:del w:id="2137" w:author="Russell, Seth" w:date="2018-11-07T13:41:00Z"/>
            </w:rPr>
          </w:rPrChange>
        </w:rPr>
        <w:pPrChange w:id="2138" w:author="Russell, Seth" w:date="2018-12-17T08:25:00Z">
          <w:pPr>
            <w:pStyle w:val="Bibliography"/>
          </w:pPr>
        </w:pPrChange>
      </w:pPr>
      <w:del w:id="2139" w:author="Russell, Seth" w:date="2018-11-07T13:41:00Z">
        <w:r w:rsidRPr="001B60B9" w:rsidDel="00496733">
          <w:rPr>
            <w:rPrChange w:id="2140" w:author="Russell, Seth" w:date="2018-12-17T08:25:00Z">
              <w:rPr/>
            </w:rPrChange>
          </w:rPr>
          <w:delText xml:space="preserve">Gaslam B. 2017. </w:delText>
        </w:r>
        <w:r w:rsidRPr="001B60B9" w:rsidDel="00496733">
          <w:rPr>
            <w:i/>
            <w:iCs/>
            <w:rPrChange w:id="2141" w:author="Russell, Seth" w:date="2018-12-17T08:25:00Z">
              <w:rPr>
                <w:i/>
                <w:iCs/>
              </w:rPr>
            </w:rPrChange>
          </w:rPr>
          <w:delText>unitizer: Interactive R Unit Tests</w:delText>
        </w:r>
        <w:r w:rsidRPr="001B60B9" w:rsidDel="00496733">
          <w:rPr>
            <w:rPrChange w:id="2142" w:author="Russell, Seth" w:date="2018-12-17T08:25:00Z">
              <w:rPr/>
            </w:rPrChange>
          </w:rPr>
          <w:delText>.</w:delText>
        </w:r>
      </w:del>
    </w:p>
    <w:p w14:paraId="11B1DAEE" w14:textId="70877591" w:rsidR="002025AA" w:rsidRPr="001B60B9" w:rsidDel="00496733" w:rsidRDefault="002025AA" w:rsidP="001B60B9">
      <w:pPr>
        <w:pStyle w:val="Bibliography"/>
        <w:rPr>
          <w:del w:id="2143" w:author="Russell, Seth" w:date="2018-11-07T13:41:00Z"/>
          <w:rPrChange w:id="2144" w:author="Russell, Seth" w:date="2018-12-17T08:25:00Z">
            <w:rPr>
              <w:del w:id="2145" w:author="Russell, Seth" w:date="2018-11-07T13:41:00Z"/>
            </w:rPr>
          </w:rPrChange>
        </w:rPr>
        <w:pPrChange w:id="2146" w:author="Russell, Seth" w:date="2018-12-17T08:25:00Z">
          <w:pPr>
            <w:pStyle w:val="Bibliography"/>
          </w:pPr>
        </w:pPrChange>
      </w:pPr>
      <w:del w:id="2147" w:author="Russell, Seth" w:date="2018-11-07T13:41:00Z">
        <w:r w:rsidRPr="001B60B9" w:rsidDel="00496733">
          <w:rPr>
            <w:rPrChange w:id="2148" w:author="Russell, Seth" w:date="2018-12-17T08:25:00Z">
              <w:rPr/>
            </w:rPrChange>
          </w:rPr>
          <w:delText xml:space="preserve">Glass RL. 2001. Frequently Forgotten Fundamental Facts About Software Engineering. </w:delText>
        </w:r>
        <w:r w:rsidRPr="001B60B9" w:rsidDel="00496733">
          <w:rPr>
            <w:i/>
            <w:iCs/>
            <w:rPrChange w:id="2149" w:author="Russell, Seth" w:date="2018-12-17T08:25:00Z">
              <w:rPr>
                <w:i/>
                <w:iCs/>
              </w:rPr>
            </w:rPrChange>
          </w:rPr>
          <w:delText>IEEE Softw.</w:delText>
        </w:r>
        <w:r w:rsidRPr="001B60B9" w:rsidDel="00496733">
          <w:rPr>
            <w:rPrChange w:id="2150" w:author="Russell, Seth" w:date="2018-12-17T08:25:00Z">
              <w:rPr/>
            </w:rPrChange>
          </w:rPr>
          <w:delText xml:space="preserve"> 18:112–111. DOI: 10.1109/MS.2001.922739.</w:delText>
        </w:r>
      </w:del>
    </w:p>
    <w:p w14:paraId="6F289268" w14:textId="58AE412C" w:rsidR="002025AA" w:rsidRPr="001B60B9" w:rsidDel="00496733" w:rsidRDefault="002025AA" w:rsidP="001B60B9">
      <w:pPr>
        <w:pStyle w:val="Bibliography"/>
        <w:rPr>
          <w:del w:id="2151" w:author="Russell, Seth" w:date="2018-11-07T13:41:00Z"/>
          <w:rPrChange w:id="2152" w:author="Russell, Seth" w:date="2018-12-17T08:25:00Z">
            <w:rPr>
              <w:del w:id="2153" w:author="Russell, Seth" w:date="2018-11-07T13:41:00Z"/>
            </w:rPr>
          </w:rPrChange>
        </w:rPr>
        <w:pPrChange w:id="2154" w:author="Russell, Seth" w:date="2018-12-17T08:25:00Z">
          <w:pPr>
            <w:pStyle w:val="Bibliography"/>
          </w:pPr>
        </w:pPrChange>
      </w:pPr>
      <w:del w:id="2155" w:author="Russell, Seth" w:date="2018-11-07T13:41:00Z">
        <w:r w:rsidRPr="001B60B9" w:rsidDel="00496733">
          <w:rPr>
            <w:rPrChange w:id="2156" w:author="Russell, Seth" w:date="2018-12-17T08:25:00Z">
              <w:rPr/>
            </w:rPrChange>
          </w:rPr>
          <w:delText xml:space="preserve">Grosjean P. 2014. </w:delText>
        </w:r>
        <w:r w:rsidRPr="001B60B9" w:rsidDel="00496733">
          <w:rPr>
            <w:i/>
            <w:iCs/>
            <w:rPrChange w:id="2157" w:author="Russell, Seth" w:date="2018-12-17T08:25:00Z">
              <w:rPr>
                <w:i/>
                <w:iCs/>
              </w:rPr>
            </w:rPrChange>
          </w:rPr>
          <w:delText>SciViews-R: A GUI API for R</w:delText>
        </w:r>
        <w:r w:rsidRPr="001B60B9" w:rsidDel="00496733">
          <w:rPr>
            <w:rPrChange w:id="2158" w:author="Russell, Seth" w:date="2018-12-17T08:25:00Z">
              <w:rPr/>
            </w:rPrChange>
          </w:rPr>
          <w:delText>. MONS, Belgium: UMONS.</w:delText>
        </w:r>
      </w:del>
    </w:p>
    <w:p w14:paraId="02859798" w14:textId="495FFBB6" w:rsidR="002025AA" w:rsidRPr="001B60B9" w:rsidDel="00496733" w:rsidRDefault="002025AA" w:rsidP="001B60B9">
      <w:pPr>
        <w:pStyle w:val="Bibliography"/>
        <w:rPr>
          <w:del w:id="2159" w:author="Russell, Seth" w:date="2018-11-07T13:41:00Z"/>
          <w:rPrChange w:id="2160" w:author="Russell, Seth" w:date="2018-12-17T08:25:00Z">
            <w:rPr>
              <w:del w:id="2161" w:author="Russell, Seth" w:date="2018-11-07T13:41:00Z"/>
            </w:rPr>
          </w:rPrChange>
        </w:rPr>
        <w:pPrChange w:id="2162" w:author="Russell, Seth" w:date="2018-12-17T08:25:00Z">
          <w:pPr>
            <w:pStyle w:val="Bibliography"/>
          </w:pPr>
        </w:pPrChange>
      </w:pPr>
      <w:del w:id="2163" w:author="Russell, Seth" w:date="2018-11-07T13:41:00Z">
        <w:r w:rsidRPr="001B60B9" w:rsidDel="00496733">
          <w:rPr>
            <w:rPrChange w:id="2164" w:author="Russell, Seth" w:date="2018-12-17T08:25:00Z">
              <w:rPr/>
            </w:rPrChange>
          </w:rPr>
          <w:delText xml:space="preserve">Izrailev S. 2014. </w:delText>
        </w:r>
        <w:r w:rsidRPr="001B60B9" w:rsidDel="00496733">
          <w:rPr>
            <w:i/>
            <w:iCs/>
            <w:rPrChange w:id="2165" w:author="Russell, Seth" w:date="2018-12-17T08:25:00Z">
              <w:rPr>
                <w:i/>
                <w:iCs/>
              </w:rPr>
            </w:rPrChange>
          </w:rPr>
          <w:delText>tictoc: Functions for timing R scripts, as well as implementations of Stack and List structures.</w:delText>
        </w:r>
      </w:del>
    </w:p>
    <w:p w14:paraId="5A1566C7" w14:textId="5FD48778" w:rsidR="002025AA" w:rsidRPr="001B60B9" w:rsidDel="00496733" w:rsidRDefault="002025AA" w:rsidP="001B60B9">
      <w:pPr>
        <w:pStyle w:val="Bibliography"/>
        <w:rPr>
          <w:del w:id="2166" w:author="Russell, Seth" w:date="2018-11-07T13:41:00Z"/>
          <w:rPrChange w:id="2167" w:author="Russell, Seth" w:date="2018-12-17T08:25:00Z">
            <w:rPr>
              <w:del w:id="2168" w:author="Russell, Seth" w:date="2018-11-07T13:41:00Z"/>
            </w:rPr>
          </w:rPrChange>
        </w:rPr>
        <w:pPrChange w:id="2169" w:author="Russell, Seth" w:date="2018-12-17T08:25:00Z">
          <w:pPr>
            <w:pStyle w:val="Bibliography"/>
          </w:pPr>
        </w:pPrChange>
      </w:pPr>
      <w:del w:id="2170" w:author="Russell, Seth" w:date="2018-11-07T13:41:00Z">
        <w:r w:rsidRPr="001B60B9" w:rsidDel="00496733">
          <w:rPr>
            <w:rPrChange w:id="2171" w:author="Russell, Seth" w:date="2018-12-17T08:25:00Z">
              <w:rPr/>
            </w:rPrChange>
          </w:rPr>
          <w:delText xml:space="preserve">James Carr 2015.TDD Anti-Patterns. </w:delText>
        </w:r>
        <w:r w:rsidRPr="001B60B9" w:rsidDel="00496733">
          <w:rPr>
            <w:i/>
            <w:iCs/>
            <w:rPrChange w:id="2172" w:author="Russell, Seth" w:date="2018-12-17T08:25:00Z">
              <w:rPr>
                <w:i/>
                <w:iCs/>
              </w:rPr>
            </w:rPrChange>
          </w:rPr>
          <w:delText>Available at</w:delText>
        </w:r>
        <w:r w:rsidRPr="001B60B9" w:rsidDel="00496733">
          <w:rPr>
            <w:rPrChange w:id="2173" w:author="Russell, Seth" w:date="2018-12-17T08:25:00Z">
              <w:rPr/>
            </w:rPrChange>
          </w:rPr>
          <w:delText xml:space="preserve"> </w:delText>
        </w:r>
        <w:r w:rsidRPr="001B60B9" w:rsidDel="00496733">
          <w:rPr>
            <w:i/>
            <w:iCs/>
            <w:rPrChange w:id="2174" w:author="Russell, Seth" w:date="2018-12-17T08:25:00Z">
              <w:rPr>
                <w:i/>
                <w:iCs/>
              </w:rPr>
            </w:rPrChange>
          </w:rPr>
          <w:delText>https://web.archive.org/web/20150726134212/http://blog.james-carr.org:80/2006/11/03/tdd-anti-patterns/</w:delText>
        </w:r>
      </w:del>
    </w:p>
    <w:p w14:paraId="0214C1DB" w14:textId="5A1B685A" w:rsidR="002025AA" w:rsidRPr="001B60B9" w:rsidDel="00496733" w:rsidRDefault="002025AA" w:rsidP="001B60B9">
      <w:pPr>
        <w:pStyle w:val="Bibliography"/>
        <w:rPr>
          <w:del w:id="2175" w:author="Russell, Seth" w:date="2018-11-07T13:41:00Z"/>
          <w:rPrChange w:id="2176" w:author="Russell, Seth" w:date="2018-12-17T08:25:00Z">
            <w:rPr>
              <w:del w:id="2177" w:author="Russell, Seth" w:date="2018-11-07T13:41:00Z"/>
            </w:rPr>
          </w:rPrChange>
        </w:rPr>
        <w:pPrChange w:id="2178" w:author="Russell, Seth" w:date="2018-12-17T08:25:00Z">
          <w:pPr>
            <w:pStyle w:val="Bibliography"/>
          </w:pPr>
        </w:pPrChange>
      </w:pPr>
      <w:del w:id="2179" w:author="Russell, Seth" w:date="2018-11-07T13:41:00Z">
        <w:r w:rsidRPr="001B60B9" w:rsidDel="00496733">
          <w:rPr>
            <w:rPrChange w:id="2180" w:author="Russell, Seth" w:date="2018-12-17T08:25:00Z">
              <w:rPr/>
            </w:rPrChange>
          </w:rPr>
          <w:delText xml:space="preserve">Jarkko Moilanen. </w:delText>
        </w:r>
        <w:r w:rsidRPr="001B60B9" w:rsidDel="00496733">
          <w:rPr>
            <w:i/>
            <w:iCs/>
            <w:rPrChange w:id="2181" w:author="Russell, Seth" w:date="2018-12-17T08:25:00Z">
              <w:rPr>
                <w:i/>
                <w:iCs/>
              </w:rPr>
            </w:rPrChange>
          </w:rPr>
          <w:delText>Test Driven Development details</w:delText>
        </w:r>
        <w:r w:rsidRPr="001B60B9" w:rsidDel="00496733">
          <w:rPr>
            <w:rPrChange w:id="2182" w:author="Russell, Seth" w:date="2018-12-17T08:25:00Z">
              <w:rPr/>
            </w:rPrChange>
          </w:rPr>
          <w:delText>.</w:delText>
        </w:r>
      </w:del>
    </w:p>
    <w:p w14:paraId="715DA5B4" w14:textId="475DC939" w:rsidR="002025AA" w:rsidRPr="001B60B9" w:rsidDel="00496733" w:rsidRDefault="002025AA" w:rsidP="001B60B9">
      <w:pPr>
        <w:pStyle w:val="Bibliography"/>
        <w:rPr>
          <w:del w:id="2183" w:author="Russell, Seth" w:date="2018-11-07T13:41:00Z"/>
          <w:rPrChange w:id="2184" w:author="Russell, Seth" w:date="2018-12-17T08:25:00Z">
            <w:rPr>
              <w:del w:id="2185" w:author="Russell, Seth" w:date="2018-11-07T13:41:00Z"/>
            </w:rPr>
          </w:rPrChange>
        </w:rPr>
        <w:pPrChange w:id="2186" w:author="Russell, Seth" w:date="2018-12-17T08:25:00Z">
          <w:pPr>
            <w:pStyle w:val="Bibliography"/>
          </w:pPr>
        </w:pPrChange>
      </w:pPr>
      <w:del w:id="2187" w:author="Russell, Seth" w:date="2018-11-07T13:41:00Z">
        <w:r w:rsidRPr="001B60B9" w:rsidDel="00496733">
          <w:rPr>
            <w:rPrChange w:id="2188" w:author="Russell, Seth" w:date="2018-12-17T08:25:00Z">
              <w:rPr/>
            </w:rPrChange>
          </w:rPr>
          <w:delText xml:space="preserve">Jim Bird 2013.Applying the 80:20 Rule in Software Development - DZone Agile. </w:delText>
        </w:r>
        <w:r w:rsidRPr="001B60B9" w:rsidDel="00496733">
          <w:rPr>
            <w:i/>
            <w:iCs/>
            <w:rPrChange w:id="2189" w:author="Russell, Seth" w:date="2018-12-17T08:25:00Z">
              <w:rPr>
                <w:i/>
                <w:iCs/>
              </w:rPr>
            </w:rPrChange>
          </w:rPr>
          <w:delText>Available at</w:delText>
        </w:r>
        <w:r w:rsidRPr="001B60B9" w:rsidDel="00496733">
          <w:rPr>
            <w:rPrChange w:id="2190" w:author="Russell, Seth" w:date="2018-12-17T08:25:00Z">
              <w:rPr/>
            </w:rPrChange>
          </w:rPr>
          <w:delText xml:space="preserve"> </w:delText>
        </w:r>
        <w:r w:rsidRPr="001B60B9" w:rsidDel="00496733">
          <w:rPr>
            <w:i/>
            <w:iCs/>
            <w:rPrChange w:id="2191" w:author="Russell, Seth" w:date="2018-12-17T08:25:00Z">
              <w:rPr>
                <w:i/>
                <w:iCs/>
              </w:rPr>
            </w:rPrChange>
          </w:rPr>
          <w:delText>https://dzone.com/articles/applying-8020-rule-software</w:delText>
        </w:r>
      </w:del>
    </w:p>
    <w:p w14:paraId="30AADE9C" w14:textId="124CBAFA" w:rsidR="002025AA" w:rsidRPr="001B60B9" w:rsidDel="00496733" w:rsidRDefault="002025AA" w:rsidP="001B60B9">
      <w:pPr>
        <w:pStyle w:val="Bibliography"/>
        <w:rPr>
          <w:del w:id="2192" w:author="Russell, Seth" w:date="2018-11-07T13:41:00Z"/>
          <w:rPrChange w:id="2193" w:author="Russell, Seth" w:date="2018-12-17T08:25:00Z">
            <w:rPr>
              <w:del w:id="2194" w:author="Russell, Seth" w:date="2018-11-07T13:41:00Z"/>
            </w:rPr>
          </w:rPrChange>
        </w:rPr>
        <w:pPrChange w:id="2195" w:author="Russell, Seth" w:date="2018-12-17T08:25:00Z">
          <w:pPr>
            <w:pStyle w:val="Bibliography"/>
          </w:pPr>
        </w:pPrChange>
      </w:pPr>
      <w:del w:id="2196" w:author="Russell, Seth" w:date="2018-11-07T13:41:00Z">
        <w:r w:rsidRPr="001B60B9" w:rsidDel="00496733">
          <w:rPr>
            <w:rPrChange w:id="2197" w:author="Russell, Seth" w:date="2018-12-17T08:25:00Z">
              <w:rPr/>
            </w:rPrChange>
          </w:rPr>
          <w:delText xml:space="preserve">Jim Xochellis 2010.The impact of the Pareto principle in optimization - CodeProject. </w:delText>
        </w:r>
        <w:r w:rsidRPr="001B60B9" w:rsidDel="00496733">
          <w:rPr>
            <w:i/>
            <w:iCs/>
            <w:rPrChange w:id="2198" w:author="Russell, Seth" w:date="2018-12-17T08:25:00Z">
              <w:rPr>
                <w:i/>
                <w:iCs/>
              </w:rPr>
            </w:rPrChange>
          </w:rPr>
          <w:delText>Available at</w:delText>
        </w:r>
        <w:r w:rsidRPr="001B60B9" w:rsidDel="00496733">
          <w:rPr>
            <w:rPrChange w:id="2199" w:author="Russell, Seth" w:date="2018-12-17T08:25:00Z">
              <w:rPr/>
            </w:rPrChange>
          </w:rPr>
          <w:delText xml:space="preserve"> </w:delText>
        </w:r>
        <w:r w:rsidRPr="001B60B9" w:rsidDel="00496733">
          <w:rPr>
            <w:i/>
            <w:iCs/>
            <w:rPrChange w:id="2200" w:author="Russell, Seth" w:date="2018-12-17T08:25:00Z">
              <w:rPr>
                <w:i/>
                <w:iCs/>
              </w:rPr>
            </w:rPrChange>
          </w:rPr>
          <w:delText>https://www.codeproject.com/Articles/49023/The-impact-of-the-Pareto-principle-in-optimization</w:delText>
        </w:r>
      </w:del>
    </w:p>
    <w:p w14:paraId="262AC696" w14:textId="3023175E" w:rsidR="002025AA" w:rsidRPr="001B60B9" w:rsidDel="00496733" w:rsidRDefault="002025AA" w:rsidP="001B60B9">
      <w:pPr>
        <w:pStyle w:val="Bibliography"/>
        <w:rPr>
          <w:del w:id="2201" w:author="Russell, Seth" w:date="2018-11-07T13:41:00Z"/>
          <w:rPrChange w:id="2202" w:author="Russell, Seth" w:date="2018-12-17T08:25:00Z">
            <w:rPr>
              <w:del w:id="2203" w:author="Russell, Seth" w:date="2018-11-07T13:41:00Z"/>
            </w:rPr>
          </w:rPrChange>
        </w:rPr>
        <w:pPrChange w:id="2204" w:author="Russell, Seth" w:date="2018-12-17T08:25:00Z">
          <w:pPr>
            <w:pStyle w:val="Bibliography"/>
          </w:pPr>
        </w:pPrChange>
      </w:pPr>
      <w:del w:id="2205" w:author="Russell, Seth" w:date="2018-11-07T13:41:00Z">
        <w:r w:rsidRPr="001B60B9" w:rsidDel="00496733">
          <w:rPr>
            <w:rPrChange w:id="2206" w:author="Russell, Seth" w:date="2018-12-17T08:25:00Z">
              <w:rPr/>
            </w:rPrChange>
          </w:rPr>
          <w:delText xml:space="preserve">jpreese.Best practices for writing unit tests. </w:delText>
        </w:r>
        <w:r w:rsidRPr="001B60B9" w:rsidDel="00496733">
          <w:rPr>
            <w:i/>
            <w:iCs/>
            <w:rPrChange w:id="2207" w:author="Russell, Seth" w:date="2018-12-17T08:25:00Z">
              <w:rPr>
                <w:i/>
                <w:iCs/>
              </w:rPr>
            </w:rPrChange>
          </w:rPr>
          <w:delText>Available at</w:delText>
        </w:r>
        <w:r w:rsidRPr="001B60B9" w:rsidDel="00496733">
          <w:rPr>
            <w:rPrChange w:id="2208" w:author="Russell, Seth" w:date="2018-12-17T08:25:00Z">
              <w:rPr/>
            </w:rPrChange>
          </w:rPr>
          <w:delText xml:space="preserve"> </w:delText>
        </w:r>
        <w:r w:rsidRPr="001B60B9" w:rsidDel="00496733">
          <w:rPr>
            <w:i/>
            <w:iCs/>
            <w:rPrChange w:id="2209" w:author="Russell, Seth" w:date="2018-12-17T08:25:00Z">
              <w:rPr>
                <w:i/>
                <w:iCs/>
              </w:rPr>
            </w:rPrChange>
          </w:rPr>
          <w:delText>https://docs.microsoft.com/en-us/dotnet/core/testing/unit-testing-best-practices</w:delText>
        </w:r>
        <w:r w:rsidRPr="001B60B9" w:rsidDel="00496733">
          <w:rPr>
            <w:rPrChange w:id="2210" w:author="Russell, Seth" w:date="2018-12-17T08:25:00Z">
              <w:rPr/>
            </w:rPrChange>
          </w:rPr>
          <w:delText xml:space="preserve"> (accessed August 28, 2018).</w:delText>
        </w:r>
      </w:del>
    </w:p>
    <w:p w14:paraId="52114002" w14:textId="0AA3EE6A" w:rsidR="002025AA" w:rsidRPr="001B60B9" w:rsidDel="00496733" w:rsidRDefault="002025AA" w:rsidP="001B60B9">
      <w:pPr>
        <w:pStyle w:val="Bibliography"/>
        <w:rPr>
          <w:del w:id="2211" w:author="Russell, Seth" w:date="2018-11-07T13:41:00Z"/>
          <w:rPrChange w:id="2212" w:author="Russell, Seth" w:date="2018-12-17T08:25:00Z">
            <w:rPr>
              <w:del w:id="2213" w:author="Russell, Seth" w:date="2018-11-07T13:41:00Z"/>
            </w:rPr>
          </w:rPrChange>
        </w:rPr>
        <w:pPrChange w:id="2214" w:author="Russell, Seth" w:date="2018-12-17T08:25:00Z">
          <w:pPr>
            <w:pStyle w:val="Bibliography"/>
          </w:pPr>
        </w:pPrChange>
      </w:pPr>
      <w:del w:id="2215" w:author="Russell, Seth" w:date="2018-11-07T13:41:00Z">
        <w:r w:rsidRPr="001B60B9" w:rsidDel="00496733">
          <w:rPr>
            <w:rPrChange w:id="2216" w:author="Russell, Seth" w:date="2018-12-17T08:25:00Z">
              <w:rPr/>
            </w:rPrChange>
          </w:rPr>
          <w:delText xml:space="preserve">Justin AbrahmsBig-O notation explained by a self-taught programmer. </w:delText>
        </w:r>
        <w:r w:rsidRPr="001B60B9" w:rsidDel="00496733">
          <w:rPr>
            <w:i/>
            <w:iCs/>
            <w:rPrChange w:id="2217" w:author="Russell, Seth" w:date="2018-12-17T08:25:00Z">
              <w:rPr>
                <w:i/>
                <w:iCs/>
              </w:rPr>
            </w:rPrChange>
          </w:rPr>
          <w:delText>Available at</w:delText>
        </w:r>
        <w:r w:rsidRPr="001B60B9" w:rsidDel="00496733">
          <w:rPr>
            <w:rPrChange w:id="2218" w:author="Russell, Seth" w:date="2018-12-17T08:25:00Z">
              <w:rPr/>
            </w:rPrChange>
          </w:rPr>
          <w:delText xml:space="preserve"> </w:delText>
        </w:r>
        <w:r w:rsidRPr="001B60B9" w:rsidDel="00496733">
          <w:rPr>
            <w:i/>
            <w:iCs/>
            <w:rPrChange w:id="2219" w:author="Russell, Seth" w:date="2018-12-17T08:25:00Z">
              <w:rPr>
                <w:i/>
                <w:iCs/>
              </w:rPr>
            </w:rPrChange>
          </w:rPr>
          <w:delText>https://justin.abrah.ms/computer-science/big-o-notation-explained.html</w:delText>
        </w:r>
      </w:del>
    </w:p>
    <w:p w14:paraId="7AD16C8E" w14:textId="3DA57310" w:rsidR="002025AA" w:rsidRPr="001B60B9" w:rsidDel="00496733" w:rsidRDefault="002025AA" w:rsidP="001B60B9">
      <w:pPr>
        <w:pStyle w:val="Bibliography"/>
        <w:rPr>
          <w:del w:id="2220" w:author="Russell, Seth" w:date="2018-11-07T13:41:00Z"/>
          <w:rPrChange w:id="2221" w:author="Russell, Seth" w:date="2018-12-17T08:25:00Z">
            <w:rPr>
              <w:del w:id="2222" w:author="Russell, Seth" w:date="2018-11-07T13:41:00Z"/>
            </w:rPr>
          </w:rPrChange>
        </w:rPr>
        <w:pPrChange w:id="2223" w:author="Russell, Seth" w:date="2018-12-17T08:25:00Z">
          <w:pPr>
            <w:pStyle w:val="Bibliography"/>
          </w:pPr>
        </w:pPrChange>
      </w:pPr>
      <w:del w:id="2224" w:author="Russell, Seth" w:date="2018-11-07T13:41:00Z">
        <w:r w:rsidRPr="001B60B9" w:rsidDel="00496733">
          <w:rPr>
            <w:rPrChange w:id="2225" w:author="Russell, Seth" w:date="2018-12-17T08:25:00Z">
              <w:rPr/>
            </w:rPrChange>
          </w:rPr>
          <w:delText xml:space="preserve">Kent Beck, Erich Gamma 1998. Test Infected: Programmers Love Writing Tests. </w:delText>
        </w:r>
        <w:r w:rsidRPr="001B60B9" w:rsidDel="00496733">
          <w:rPr>
            <w:i/>
            <w:iCs/>
            <w:rPrChange w:id="2226" w:author="Russell, Seth" w:date="2018-12-17T08:25:00Z">
              <w:rPr>
                <w:i/>
                <w:iCs/>
              </w:rPr>
            </w:rPrChange>
          </w:rPr>
          <w:delText>Java Report</w:delText>
        </w:r>
        <w:r w:rsidRPr="001B60B9" w:rsidDel="00496733">
          <w:rPr>
            <w:rPrChange w:id="2227" w:author="Russell, Seth" w:date="2018-12-17T08:25:00Z">
              <w:rPr/>
            </w:rPrChange>
          </w:rPr>
          <w:delText xml:space="preserve"> 3.</w:delText>
        </w:r>
      </w:del>
    </w:p>
    <w:p w14:paraId="4F3E9000" w14:textId="0C2110C6" w:rsidR="002025AA" w:rsidRPr="001B60B9" w:rsidDel="00496733" w:rsidRDefault="002025AA" w:rsidP="001B60B9">
      <w:pPr>
        <w:pStyle w:val="Bibliography"/>
        <w:rPr>
          <w:del w:id="2228" w:author="Russell, Seth" w:date="2018-11-07T13:41:00Z"/>
          <w:rPrChange w:id="2229" w:author="Russell, Seth" w:date="2018-12-17T08:25:00Z">
            <w:rPr>
              <w:del w:id="2230" w:author="Russell, Seth" w:date="2018-11-07T13:41:00Z"/>
            </w:rPr>
          </w:rPrChange>
        </w:rPr>
        <w:pPrChange w:id="2231" w:author="Russell, Seth" w:date="2018-12-17T08:25:00Z">
          <w:pPr>
            <w:pStyle w:val="Bibliography"/>
          </w:pPr>
        </w:pPrChange>
      </w:pPr>
      <w:del w:id="2232" w:author="Russell, Seth" w:date="2018-11-07T13:41:00Z">
        <w:r w:rsidRPr="001B60B9" w:rsidDel="00496733">
          <w:rPr>
            <w:rPrChange w:id="2233" w:author="Russell, Seth" w:date="2018-12-17T08:25:00Z">
              <w:rPr/>
            </w:rPrChange>
          </w:rPr>
          <w:delText xml:space="preserve">Knuth DE. 1974. Structured Programming with Go to Statements. </w:delText>
        </w:r>
        <w:r w:rsidRPr="001B60B9" w:rsidDel="00496733">
          <w:rPr>
            <w:i/>
            <w:iCs/>
            <w:rPrChange w:id="2234" w:author="Russell, Seth" w:date="2018-12-17T08:25:00Z">
              <w:rPr>
                <w:i/>
                <w:iCs/>
              </w:rPr>
            </w:rPrChange>
          </w:rPr>
          <w:delText>ACM Comput. Surv.</w:delText>
        </w:r>
        <w:r w:rsidRPr="001B60B9" w:rsidDel="00496733">
          <w:rPr>
            <w:rPrChange w:id="2235" w:author="Russell, Seth" w:date="2018-12-17T08:25:00Z">
              <w:rPr/>
            </w:rPrChange>
          </w:rPr>
          <w:delText xml:space="preserve"> 6:261–301. DOI: 10.1145/356635.356640.</w:delText>
        </w:r>
      </w:del>
    </w:p>
    <w:p w14:paraId="2E273920" w14:textId="626CC30F" w:rsidR="002025AA" w:rsidRPr="001B60B9" w:rsidDel="00496733" w:rsidRDefault="002025AA" w:rsidP="001B60B9">
      <w:pPr>
        <w:pStyle w:val="Bibliography"/>
        <w:rPr>
          <w:del w:id="2236" w:author="Russell, Seth" w:date="2018-11-07T13:41:00Z"/>
          <w:rPrChange w:id="2237" w:author="Russell, Seth" w:date="2018-12-17T08:25:00Z">
            <w:rPr>
              <w:del w:id="2238" w:author="Russell, Seth" w:date="2018-11-07T13:41:00Z"/>
            </w:rPr>
          </w:rPrChange>
        </w:rPr>
        <w:pPrChange w:id="2239" w:author="Russell, Seth" w:date="2018-12-17T08:25:00Z">
          <w:pPr>
            <w:pStyle w:val="Bibliography"/>
          </w:pPr>
        </w:pPrChange>
      </w:pPr>
      <w:del w:id="2240" w:author="Russell, Seth" w:date="2018-11-07T13:41:00Z">
        <w:r w:rsidRPr="001B60B9" w:rsidDel="00496733">
          <w:rPr>
            <w:rPrChange w:id="2241" w:author="Russell, Seth" w:date="2018-12-17T08:25:00Z">
              <w:rPr/>
            </w:rPrChange>
          </w:rPr>
          <w:delText>Koskinen, Jussi. 2015. Software Maintenance Costs</w:delText>
        </w:r>
      </w:del>
    </w:p>
    <w:p w14:paraId="31C75465" w14:textId="2906B2B5" w:rsidR="002025AA" w:rsidRPr="001B60B9" w:rsidDel="00496733" w:rsidRDefault="002025AA" w:rsidP="001B60B9">
      <w:pPr>
        <w:pStyle w:val="Bibliography"/>
        <w:rPr>
          <w:del w:id="2242" w:author="Russell, Seth" w:date="2018-11-07T13:41:00Z"/>
          <w:rPrChange w:id="2243" w:author="Russell, Seth" w:date="2018-12-17T08:25:00Z">
            <w:rPr>
              <w:del w:id="2244" w:author="Russell, Seth" w:date="2018-11-07T13:41:00Z"/>
            </w:rPr>
          </w:rPrChange>
        </w:rPr>
        <w:pPrChange w:id="2245" w:author="Russell, Seth" w:date="2018-12-17T08:25:00Z">
          <w:pPr>
            <w:pStyle w:val="Bibliography"/>
          </w:pPr>
        </w:pPrChange>
      </w:pPr>
      <w:del w:id="2246" w:author="Russell, Seth" w:date="2018-11-07T13:41:00Z">
        <w:r w:rsidRPr="001B60B9" w:rsidDel="00496733">
          <w:rPr>
            <w:rPrChange w:id="2247" w:author="Russell, Seth" w:date="2018-12-17T08:25:00Z">
              <w:rPr/>
            </w:rPrChange>
          </w:rPr>
          <w:delText xml:space="preserve">Kusnierczyk W., Eddelbuettel D., Hasselman B. 2012. </w:delText>
        </w:r>
        <w:r w:rsidRPr="001B60B9" w:rsidDel="00496733">
          <w:rPr>
            <w:i/>
            <w:iCs/>
            <w:rPrChange w:id="2248" w:author="Russell, Seth" w:date="2018-12-17T08:25:00Z">
              <w:rPr>
                <w:i/>
                <w:iCs/>
              </w:rPr>
            </w:rPrChange>
          </w:rPr>
          <w:delText>rbenchmark: Benchmarking routine for R</w:delText>
        </w:r>
        <w:r w:rsidRPr="001B60B9" w:rsidDel="00496733">
          <w:rPr>
            <w:rPrChange w:id="2249" w:author="Russell, Seth" w:date="2018-12-17T08:25:00Z">
              <w:rPr/>
            </w:rPrChange>
          </w:rPr>
          <w:delText>.</w:delText>
        </w:r>
      </w:del>
    </w:p>
    <w:p w14:paraId="46FD8361" w14:textId="4C9D5954" w:rsidR="002025AA" w:rsidRPr="001B60B9" w:rsidDel="00496733" w:rsidRDefault="002025AA" w:rsidP="001B60B9">
      <w:pPr>
        <w:pStyle w:val="Bibliography"/>
        <w:rPr>
          <w:del w:id="2250" w:author="Russell, Seth" w:date="2018-11-07T13:41:00Z"/>
          <w:rPrChange w:id="2251" w:author="Russell, Seth" w:date="2018-12-17T08:25:00Z">
            <w:rPr>
              <w:del w:id="2252" w:author="Russell, Seth" w:date="2018-11-07T13:41:00Z"/>
            </w:rPr>
          </w:rPrChange>
        </w:rPr>
        <w:pPrChange w:id="2253" w:author="Russell, Seth" w:date="2018-12-17T08:25:00Z">
          <w:pPr>
            <w:pStyle w:val="Bibliography"/>
          </w:pPr>
        </w:pPrChange>
      </w:pPr>
      <w:del w:id="2254" w:author="Russell, Seth" w:date="2018-11-07T13:41:00Z">
        <w:r w:rsidRPr="001B60B9" w:rsidDel="00496733">
          <w:rPr>
            <w:rPrChange w:id="2255" w:author="Russell, Seth" w:date="2018-12-17T08:25:00Z">
              <w:rPr/>
            </w:rPrChange>
          </w:rPr>
          <w:delText xml:space="preserve">Leek JT., Peng RD. 2015. Opinion: Reproducible research can still be wrong: Adopting a prevention approach. </w:delText>
        </w:r>
        <w:r w:rsidRPr="001B60B9" w:rsidDel="00496733">
          <w:rPr>
            <w:i/>
            <w:iCs/>
            <w:rPrChange w:id="2256" w:author="Russell, Seth" w:date="2018-12-17T08:25:00Z">
              <w:rPr>
                <w:i/>
                <w:iCs/>
              </w:rPr>
            </w:rPrChange>
          </w:rPr>
          <w:delText>Proceedings of the National Academy of Sciences</w:delText>
        </w:r>
        <w:r w:rsidRPr="001B60B9" w:rsidDel="00496733">
          <w:rPr>
            <w:rPrChange w:id="2257" w:author="Russell, Seth" w:date="2018-12-17T08:25:00Z">
              <w:rPr/>
            </w:rPrChange>
          </w:rPr>
          <w:delText xml:space="preserve"> 112:1645–1646. DOI: 10.1073/pnas.1421412111.</w:delText>
        </w:r>
      </w:del>
    </w:p>
    <w:p w14:paraId="06A5EE2B" w14:textId="74DD64C6" w:rsidR="002025AA" w:rsidRPr="001B60B9" w:rsidDel="00496733" w:rsidRDefault="002025AA" w:rsidP="001B60B9">
      <w:pPr>
        <w:pStyle w:val="Bibliography"/>
        <w:rPr>
          <w:del w:id="2258" w:author="Russell, Seth" w:date="2018-11-07T13:41:00Z"/>
          <w:rPrChange w:id="2259" w:author="Russell, Seth" w:date="2018-12-17T08:25:00Z">
            <w:rPr>
              <w:del w:id="2260" w:author="Russell, Seth" w:date="2018-11-07T13:41:00Z"/>
            </w:rPr>
          </w:rPrChange>
        </w:rPr>
        <w:pPrChange w:id="2261" w:author="Russell, Seth" w:date="2018-12-17T08:25:00Z">
          <w:pPr>
            <w:pStyle w:val="Bibliography"/>
          </w:pPr>
        </w:pPrChange>
      </w:pPr>
      <w:del w:id="2262" w:author="Russell, Seth" w:date="2018-11-07T13:41:00Z">
        <w:r w:rsidRPr="001B60B9" w:rsidDel="00496733">
          <w:rPr>
            <w:rPrChange w:id="2263" w:author="Russell, Seth" w:date="2018-12-17T08:25:00Z">
              <w:rPr/>
            </w:rPrChange>
          </w:rPr>
          <w:delText xml:space="preserve">Lentin J., Hennessey A. 2017. </w:delText>
        </w:r>
        <w:r w:rsidRPr="001B60B9" w:rsidDel="00496733">
          <w:rPr>
            <w:i/>
            <w:iCs/>
            <w:rPrChange w:id="2264" w:author="Russell, Seth" w:date="2018-12-17T08:25:00Z">
              <w:rPr>
                <w:i/>
                <w:iCs/>
              </w:rPr>
            </w:rPrChange>
          </w:rPr>
          <w:delText>unittest: TAP-Compliant Unit Testing</w:delText>
        </w:r>
        <w:r w:rsidRPr="001B60B9" w:rsidDel="00496733">
          <w:rPr>
            <w:rPrChange w:id="2265" w:author="Russell, Seth" w:date="2018-12-17T08:25:00Z">
              <w:rPr/>
            </w:rPrChange>
          </w:rPr>
          <w:delText>.</w:delText>
        </w:r>
      </w:del>
    </w:p>
    <w:p w14:paraId="26AE9781" w14:textId="3D4A0C07" w:rsidR="002025AA" w:rsidRPr="001B60B9" w:rsidDel="00496733" w:rsidRDefault="002025AA" w:rsidP="001B60B9">
      <w:pPr>
        <w:pStyle w:val="Bibliography"/>
        <w:rPr>
          <w:del w:id="2266" w:author="Russell, Seth" w:date="2018-11-07T13:41:00Z"/>
          <w:rPrChange w:id="2267" w:author="Russell, Seth" w:date="2018-12-17T08:25:00Z">
            <w:rPr>
              <w:del w:id="2268" w:author="Russell, Seth" w:date="2018-11-07T13:41:00Z"/>
            </w:rPr>
          </w:rPrChange>
        </w:rPr>
        <w:pPrChange w:id="2269" w:author="Russell, Seth" w:date="2018-12-17T08:25:00Z">
          <w:pPr>
            <w:pStyle w:val="Bibliography"/>
          </w:pPr>
        </w:pPrChange>
      </w:pPr>
      <w:del w:id="2270" w:author="Russell, Seth" w:date="2018-11-07T13:41:00Z">
        <w:r w:rsidRPr="001B60B9" w:rsidDel="00496733">
          <w:rPr>
            <w:rPrChange w:id="2271" w:author="Russell, Seth" w:date="2018-12-17T08:25:00Z">
              <w:rPr/>
            </w:rPrChange>
          </w:rPr>
          <w:delText xml:space="preserve">Luraschi J., Kuo K., Ushey K., Allaire JJ., Macedo S., RStudio., Foundation TAS. 2018. </w:delText>
        </w:r>
        <w:r w:rsidRPr="001B60B9" w:rsidDel="00496733">
          <w:rPr>
            <w:i/>
            <w:iCs/>
            <w:rPrChange w:id="2272" w:author="Russell, Seth" w:date="2018-12-17T08:25:00Z">
              <w:rPr>
                <w:i/>
                <w:iCs/>
              </w:rPr>
            </w:rPrChange>
          </w:rPr>
          <w:delText>sparklyr: R Interface to Apache Spark</w:delText>
        </w:r>
        <w:r w:rsidRPr="001B60B9" w:rsidDel="00496733">
          <w:rPr>
            <w:rPrChange w:id="2273" w:author="Russell, Seth" w:date="2018-12-17T08:25:00Z">
              <w:rPr/>
            </w:rPrChange>
          </w:rPr>
          <w:delText>.</w:delText>
        </w:r>
      </w:del>
    </w:p>
    <w:p w14:paraId="12F6E5F7" w14:textId="0362C199" w:rsidR="002025AA" w:rsidRPr="001B60B9" w:rsidDel="00496733" w:rsidRDefault="002025AA" w:rsidP="001B60B9">
      <w:pPr>
        <w:pStyle w:val="Bibliography"/>
        <w:rPr>
          <w:del w:id="2274" w:author="Russell, Seth" w:date="2018-11-07T13:41:00Z"/>
          <w:rPrChange w:id="2275" w:author="Russell, Seth" w:date="2018-12-17T08:25:00Z">
            <w:rPr>
              <w:del w:id="2276" w:author="Russell, Seth" w:date="2018-11-07T13:41:00Z"/>
            </w:rPr>
          </w:rPrChange>
        </w:rPr>
        <w:pPrChange w:id="2277" w:author="Russell, Seth" w:date="2018-12-17T08:25:00Z">
          <w:pPr>
            <w:pStyle w:val="Bibliography"/>
          </w:pPr>
        </w:pPrChange>
      </w:pPr>
      <w:del w:id="2278" w:author="Russell, Seth" w:date="2018-11-07T13:41:00Z">
        <w:r w:rsidRPr="001B60B9" w:rsidDel="00496733">
          <w:rPr>
            <w:rPrChange w:id="2279" w:author="Russell, Seth" w:date="2018-12-17T08:25:00Z">
              <w:rPr/>
            </w:rPrChange>
          </w:rPr>
          <w:delText xml:space="preserve">Matloff N. 2016. Software Alchemy: Turning Complex Statistical Computations into Embarrassingly-Parallel Ones. </w:delText>
        </w:r>
        <w:r w:rsidRPr="001B60B9" w:rsidDel="00496733">
          <w:rPr>
            <w:i/>
            <w:iCs/>
            <w:rPrChange w:id="2280" w:author="Russell, Seth" w:date="2018-12-17T08:25:00Z">
              <w:rPr>
                <w:i/>
                <w:iCs/>
              </w:rPr>
            </w:rPrChange>
          </w:rPr>
          <w:delText>Journal of Statistical Software</w:delText>
        </w:r>
        <w:r w:rsidRPr="001B60B9" w:rsidDel="00496733">
          <w:rPr>
            <w:rPrChange w:id="2281" w:author="Russell, Seth" w:date="2018-12-17T08:25:00Z">
              <w:rPr/>
            </w:rPrChange>
          </w:rPr>
          <w:delText xml:space="preserve"> 71:1–15. DOI: 10.18637/jss.v071.i04.</w:delText>
        </w:r>
      </w:del>
    </w:p>
    <w:p w14:paraId="24E0EDC1" w14:textId="7410ED5B" w:rsidR="002025AA" w:rsidRPr="001B60B9" w:rsidDel="00496733" w:rsidRDefault="002025AA" w:rsidP="001B60B9">
      <w:pPr>
        <w:pStyle w:val="Bibliography"/>
        <w:rPr>
          <w:del w:id="2282" w:author="Russell, Seth" w:date="2018-11-07T13:41:00Z"/>
          <w:rPrChange w:id="2283" w:author="Russell, Seth" w:date="2018-12-17T08:25:00Z">
            <w:rPr>
              <w:del w:id="2284" w:author="Russell, Seth" w:date="2018-11-07T13:41:00Z"/>
            </w:rPr>
          </w:rPrChange>
        </w:rPr>
        <w:pPrChange w:id="2285" w:author="Russell, Seth" w:date="2018-12-17T08:25:00Z">
          <w:pPr>
            <w:pStyle w:val="Bibliography"/>
          </w:pPr>
        </w:pPrChange>
      </w:pPr>
      <w:del w:id="2286" w:author="Russell, Seth" w:date="2018-11-07T13:41:00Z">
        <w:r w:rsidRPr="001B60B9" w:rsidDel="00496733">
          <w:rPr>
            <w:rPrChange w:id="2287" w:author="Russell, Seth" w:date="2018-12-17T08:25:00Z">
              <w:rPr/>
            </w:rPrChange>
          </w:rPr>
          <w:delText xml:space="preserve">Mersmann O. 2018. </w:delText>
        </w:r>
        <w:r w:rsidRPr="001B60B9" w:rsidDel="00496733">
          <w:rPr>
            <w:i/>
            <w:iCs/>
            <w:rPrChange w:id="2288" w:author="Russell, Seth" w:date="2018-12-17T08:25:00Z">
              <w:rPr>
                <w:i/>
                <w:iCs/>
              </w:rPr>
            </w:rPrChange>
          </w:rPr>
          <w:delText>microbenchmark: Accurate Timing Functions</w:delText>
        </w:r>
        <w:r w:rsidRPr="001B60B9" w:rsidDel="00496733">
          <w:rPr>
            <w:rPrChange w:id="2289" w:author="Russell, Seth" w:date="2018-12-17T08:25:00Z">
              <w:rPr/>
            </w:rPrChange>
          </w:rPr>
          <w:delText>.</w:delText>
        </w:r>
      </w:del>
    </w:p>
    <w:p w14:paraId="640DC15B" w14:textId="5A476E7D" w:rsidR="002025AA" w:rsidRPr="001B60B9" w:rsidDel="00496733" w:rsidRDefault="002025AA" w:rsidP="001B60B9">
      <w:pPr>
        <w:pStyle w:val="Bibliography"/>
        <w:rPr>
          <w:del w:id="2290" w:author="Russell, Seth" w:date="2018-11-07T13:41:00Z"/>
          <w:rPrChange w:id="2291" w:author="Russell, Seth" w:date="2018-12-17T08:25:00Z">
            <w:rPr>
              <w:del w:id="2292" w:author="Russell, Seth" w:date="2018-11-07T13:41:00Z"/>
            </w:rPr>
          </w:rPrChange>
        </w:rPr>
        <w:pPrChange w:id="2293" w:author="Russell, Seth" w:date="2018-12-17T08:25:00Z">
          <w:pPr>
            <w:pStyle w:val="Bibliography"/>
          </w:pPr>
        </w:pPrChange>
      </w:pPr>
      <w:del w:id="2294" w:author="Russell, Seth" w:date="2018-11-07T13:41:00Z">
        <w:r w:rsidRPr="001B60B9" w:rsidDel="00496733">
          <w:rPr>
            <w:rPrChange w:id="2295" w:author="Russell, Seth" w:date="2018-12-17T08:25:00Z">
              <w:rPr/>
            </w:rPrChange>
          </w:rPr>
          <w:delText xml:space="preserve">Nolan R., Padilla-Parra S. 2017. exampletestr—An easy start to unit testing R packages. </w:delText>
        </w:r>
        <w:r w:rsidRPr="001B60B9" w:rsidDel="00496733">
          <w:rPr>
            <w:i/>
            <w:iCs/>
            <w:rPrChange w:id="2296" w:author="Russell, Seth" w:date="2018-12-17T08:25:00Z">
              <w:rPr>
                <w:i/>
                <w:iCs/>
              </w:rPr>
            </w:rPrChange>
          </w:rPr>
          <w:delText>Wellcome Open Research</w:delText>
        </w:r>
        <w:r w:rsidRPr="001B60B9" w:rsidDel="00496733">
          <w:rPr>
            <w:rPrChange w:id="2297" w:author="Russell, Seth" w:date="2018-12-17T08:25:00Z">
              <w:rPr/>
            </w:rPrChange>
          </w:rPr>
          <w:delText xml:space="preserve"> 2. DOI: 10.12688/wellcomeopenres.11635.2.</w:delText>
        </w:r>
      </w:del>
    </w:p>
    <w:p w14:paraId="7EBF9B65" w14:textId="30EFDD5D" w:rsidR="002025AA" w:rsidRPr="001B60B9" w:rsidDel="00496733" w:rsidRDefault="002025AA" w:rsidP="001B60B9">
      <w:pPr>
        <w:pStyle w:val="Bibliography"/>
        <w:rPr>
          <w:del w:id="2298" w:author="Russell, Seth" w:date="2018-11-07T13:41:00Z"/>
          <w:rPrChange w:id="2299" w:author="Russell, Seth" w:date="2018-12-17T08:25:00Z">
            <w:rPr>
              <w:del w:id="2300" w:author="Russell, Seth" w:date="2018-11-07T13:41:00Z"/>
            </w:rPr>
          </w:rPrChange>
        </w:rPr>
        <w:pPrChange w:id="2301" w:author="Russell, Seth" w:date="2018-12-17T08:25:00Z">
          <w:pPr>
            <w:pStyle w:val="Bibliography"/>
          </w:pPr>
        </w:pPrChange>
      </w:pPr>
      <w:del w:id="2302" w:author="Russell, Seth" w:date="2018-11-07T13:41:00Z">
        <w:r w:rsidRPr="001B60B9" w:rsidDel="00496733">
          <w:rPr>
            <w:rPrChange w:id="2303" w:author="Russell, Seth" w:date="2018-12-17T08:25:00Z">
              <w:rPr/>
            </w:rPrChange>
          </w:rPr>
          <w:delText xml:space="preserve">Nutter B., Lane S. 2018. </w:delText>
        </w:r>
        <w:r w:rsidRPr="001B60B9" w:rsidDel="00496733">
          <w:rPr>
            <w:i/>
            <w:iCs/>
            <w:rPrChange w:id="2304" w:author="Russell, Seth" w:date="2018-12-17T08:25:00Z">
              <w:rPr>
                <w:i/>
                <w:iCs/>
              </w:rPr>
            </w:rPrChange>
          </w:rPr>
          <w:delText>redcapAPI: Accessing data from REDCap projects using the API</w:delText>
        </w:r>
        <w:r w:rsidRPr="001B60B9" w:rsidDel="00496733">
          <w:rPr>
            <w:rPrChange w:id="2305" w:author="Russell, Seth" w:date="2018-12-17T08:25:00Z">
              <w:rPr/>
            </w:rPrChange>
          </w:rPr>
          <w:delText>. DOI: 10.5281/zenodo.11826.</w:delText>
        </w:r>
      </w:del>
    </w:p>
    <w:p w14:paraId="17B95BA5" w14:textId="4F5F21E5" w:rsidR="002025AA" w:rsidRPr="001B60B9" w:rsidDel="00496733" w:rsidRDefault="002025AA" w:rsidP="001B60B9">
      <w:pPr>
        <w:pStyle w:val="Bibliography"/>
        <w:rPr>
          <w:del w:id="2306" w:author="Russell, Seth" w:date="2018-11-07T13:41:00Z"/>
          <w:rPrChange w:id="2307" w:author="Russell, Seth" w:date="2018-12-17T08:25:00Z">
            <w:rPr>
              <w:del w:id="2308" w:author="Russell, Seth" w:date="2018-11-07T13:41:00Z"/>
            </w:rPr>
          </w:rPrChange>
        </w:rPr>
        <w:pPrChange w:id="2309" w:author="Russell, Seth" w:date="2018-12-17T08:25:00Z">
          <w:pPr>
            <w:pStyle w:val="Bibliography"/>
          </w:pPr>
        </w:pPrChange>
      </w:pPr>
      <w:del w:id="2310" w:author="Russell, Seth" w:date="2018-11-07T13:41:00Z">
        <w:r w:rsidRPr="001B60B9" w:rsidDel="00496733">
          <w:rPr>
            <w:i/>
            <w:iCs/>
            <w:rPrChange w:id="2311" w:author="Russell, Seth" w:date="2018-12-17T08:25:00Z">
              <w:rPr>
                <w:i/>
                <w:iCs/>
              </w:rPr>
            </w:rPrChange>
          </w:rPr>
          <w:delText>Performance Tips</w:delText>
        </w:r>
      </w:del>
    </w:p>
    <w:p w14:paraId="3CFD766C" w14:textId="723FBC91" w:rsidR="002025AA" w:rsidRPr="001B60B9" w:rsidDel="00496733" w:rsidRDefault="002025AA" w:rsidP="001B60B9">
      <w:pPr>
        <w:pStyle w:val="Bibliography"/>
        <w:rPr>
          <w:del w:id="2312" w:author="Russell, Seth" w:date="2018-11-07T13:41:00Z"/>
          <w:rPrChange w:id="2313" w:author="Russell, Seth" w:date="2018-12-17T08:25:00Z">
            <w:rPr>
              <w:del w:id="2314" w:author="Russell, Seth" w:date="2018-11-07T13:41:00Z"/>
            </w:rPr>
          </w:rPrChange>
        </w:rPr>
        <w:pPrChange w:id="2315" w:author="Russell, Seth" w:date="2018-12-17T08:25:00Z">
          <w:pPr>
            <w:pStyle w:val="Bibliography"/>
          </w:pPr>
        </w:pPrChange>
      </w:pPr>
      <w:del w:id="2316" w:author="Russell, Seth" w:date="2018-11-07T13:41:00Z">
        <w:r w:rsidRPr="001B60B9" w:rsidDel="00496733">
          <w:rPr>
            <w:rPrChange w:id="2317" w:author="Russell, Seth" w:date="2018-12-17T08:25:00Z">
              <w:rPr/>
            </w:rPrChange>
          </w:rPr>
          <w:delText xml:space="preserve">R Core Team 2018. </w:delText>
        </w:r>
        <w:r w:rsidRPr="001B60B9" w:rsidDel="00496733">
          <w:rPr>
            <w:i/>
            <w:iCs/>
            <w:rPrChange w:id="2318" w:author="Russell, Seth" w:date="2018-12-17T08:25:00Z">
              <w:rPr>
                <w:i/>
                <w:iCs/>
              </w:rPr>
            </w:rPrChange>
          </w:rPr>
          <w:delText>R: A Language and Environment for Statistical Computing</w:delText>
        </w:r>
        <w:r w:rsidRPr="001B60B9" w:rsidDel="00496733">
          <w:rPr>
            <w:rPrChange w:id="2319" w:author="Russell, Seth" w:date="2018-12-17T08:25:00Z">
              <w:rPr/>
            </w:rPrChange>
          </w:rPr>
          <w:delText>. Vienna, Austria: R Foundation for Statistical Computing.</w:delText>
        </w:r>
      </w:del>
    </w:p>
    <w:p w14:paraId="62B4F0E3" w14:textId="543ABB9C" w:rsidR="002025AA" w:rsidRPr="001B60B9" w:rsidDel="00496733" w:rsidRDefault="002025AA" w:rsidP="001B60B9">
      <w:pPr>
        <w:pStyle w:val="Bibliography"/>
        <w:rPr>
          <w:del w:id="2320" w:author="Russell, Seth" w:date="2018-11-07T13:41:00Z"/>
          <w:rPrChange w:id="2321" w:author="Russell, Seth" w:date="2018-12-17T08:25:00Z">
            <w:rPr>
              <w:del w:id="2322" w:author="Russell, Seth" w:date="2018-11-07T13:41:00Z"/>
            </w:rPr>
          </w:rPrChange>
        </w:rPr>
        <w:pPrChange w:id="2323" w:author="Russell, Seth" w:date="2018-12-17T08:25:00Z">
          <w:pPr>
            <w:pStyle w:val="Bibliography"/>
          </w:pPr>
        </w:pPrChange>
      </w:pPr>
      <w:del w:id="2324" w:author="Russell, Seth" w:date="2018-11-07T13:41:00Z">
        <w:r w:rsidRPr="001B60B9" w:rsidDel="00496733">
          <w:rPr>
            <w:i/>
            <w:iCs/>
            <w:rPrChange w:id="2325" w:author="Russell, Seth" w:date="2018-12-17T08:25:00Z">
              <w:rPr>
                <w:i/>
                <w:iCs/>
              </w:rPr>
            </w:rPrChange>
          </w:rPr>
          <w:delText>Ranorex</w:delText>
        </w:r>
        <w:r w:rsidRPr="001B60B9" w:rsidDel="00496733">
          <w:rPr>
            <w:rPrChange w:id="2326" w:author="Russell, Seth" w:date="2018-12-17T08:25:00Z">
              <w:rPr/>
            </w:rPrChange>
          </w:rPr>
          <w:delText xml:space="preserve"> Ranorex GmbH.</w:delText>
        </w:r>
      </w:del>
    </w:p>
    <w:p w14:paraId="528A24A2" w14:textId="52696EB5" w:rsidR="002025AA" w:rsidRPr="001B60B9" w:rsidDel="00496733" w:rsidRDefault="002025AA" w:rsidP="001B60B9">
      <w:pPr>
        <w:pStyle w:val="Bibliography"/>
        <w:rPr>
          <w:del w:id="2327" w:author="Russell, Seth" w:date="2018-11-07T13:41:00Z"/>
          <w:rPrChange w:id="2328" w:author="Russell, Seth" w:date="2018-12-17T08:25:00Z">
            <w:rPr>
              <w:del w:id="2329" w:author="Russell, Seth" w:date="2018-11-07T13:41:00Z"/>
            </w:rPr>
          </w:rPrChange>
        </w:rPr>
        <w:pPrChange w:id="2330" w:author="Russell, Seth" w:date="2018-12-17T08:25:00Z">
          <w:pPr>
            <w:pStyle w:val="Bibliography"/>
          </w:pPr>
        </w:pPrChange>
      </w:pPr>
      <w:del w:id="2331" w:author="Russell, Seth" w:date="2018-11-07T13:41:00Z">
        <w:r w:rsidRPr="001B60B9" w:rsidDel="00496733">
          <w:rPr>
            <w:rPrChange w:id="2332" w:author="Russell, Seth" w:date="2018-12-17T08:25:00Z">
              <w:rPr/>
            </w:rPrChange>
          </w:rPr>
          <w:delText xml:space="preserve">Rooney P. 2002.Microsoft’s CEO: 80-20 Rule Applies To Bugs, Not Just Features. </w:delText>
        </w:r>
        <w:r w:rsidRPr="001B60B9" w:rsidDel="00496733">
          <w:rPr>
            <w:i/>
            <w:iCs/>
            <w:rPrChange w:id="2333" w:author="Russell, Seth" w:date="2018-12-17T08:25:00Z">
              <w:rPr>
                <w:i/>
                <w:iCs/>
              </w:rPr>
            </w:rPrChange>
          </w:rPr>
          <w:delText>Available at</w:delText>
        </w:r>
        <w:r w:rsidRPr="001B60B9" w:rsidDel="00496733">
          <w:rPr>
            <w:rPrChange w:id="2334" w:author="Russell, Seth" w:date="2018-12-17T08:25:00Z">
              <w:rPr/>
            </w:rPrChange>
          </w:rPr>
          <w:delText xml:space="preserve"> </w:delText>
        </w:r>
        <w:r w:rsidRPr="001B60B9" w:rsidDel="00496733">
          <w:rPr>
            <w:i/>
            <w:iCs/>
            <w:rPrChange w:id="2335" w:author="Russell, Seth" w:date="2018-12-17T08:25:00Z">
              <w:rPr>
                <w:i/>
                <w:iCs/>
              </w:rPr>
            </w:rPrChange>
          </w:rPr>
          <w:delText>http://www.crn.com/news/security/18821726/microsofts-ceo-80-20-rule-applies-to-bugs-not-just-features.htm</w:delText>
        </w:r>
      </w:del>
    </w:p>
    <w:p w14:paraId="18AC3179" w14:textId="06A1D49E" w:rsidR="002025AA" w:rsidRPr="001B60B9" w:rsidDel="00496733" w:rsidRDefault="002025AA" w:rsidP="001B60B9">
      <w:pPr>
        <w:pStyle w:val="Bibliography"/>
        <w:rPr>
          <w:del w:id="2336" w:author="Russell, Seth" w:date="2018-11-07T13:41:00Z"/>
          <w:rPrChange w:id="2337" w:author="Russell, Seth" w:date="2018-12-17T08:25:00Z">
            <w:rPr>
              <w:del w:id="2338" w:author="Russell, Seth" w:date="2018-11-07T13:41:00Z"/>
            </w:rPr>
          </w:rPrChange>
        </w:rPr>
        <w:pPrChange w:id="2339" w:author="Russell, Seth" w:date="2018-12-17T08:25:00Z">
          <w:pPr>
            <w:pStyle w:val="Bibliography"/>
          </w:pPr>
        </w:pPrChange>
      </w:pPr>
      <w:del w:id="2340" w:author="Russell, Seth" w:date="2018-11-07T13:41:00Z">
        <w:r w:rsidRPr="001B60B9" w:rsidDel="00496733">
          <w:rPr>
            <w:i/>
            <w:iCs/>
            <w:rPrChange w:id="2341" w:author="Russell, Seth" w:date="2018-12-17T08:25:00Z">
              <w:rPr>
                <w:i/>
                <w:iCs/>
              </w:rPr>
            </w:rPrChange>
          </w:rPr>
          <w:delText>Selenium</w:delText>
        </w:r>
      </w:del>
    </w:p>
    <w:p w14:paraId="20F2A189" w14:textId="5D8C6FE2" w:rsidR="002025AA" w:rsidRPr="001B60B9" w:rsidDel="00496733" w:rsidRDefault="002025AA" w:rsidP="001B60B9">
      <w:pPr>
        <w:pStyle w:val="Bibliography"/>
        <w:rPr>
          <w:del w:id="2342" w:author="Russell, Seth" w:date="2018-11-07T13:41:00Z"/>
          <w:rPrChange w:id="2343" w:author="Russell, Seth" w:date="2018-12-17T08:25:00Z">
            <w:rPr>
              <w:del w:id="2344" w:author="Russell, Seth" w:date="2018-11-07T13:41:00Z"/>
            </w:rPr>
          </w:rPrChange>
        </w:rPr>
        <w:pPrChange w:id="2345" w:author="Russell, Seth" w:date="2018-12-17T08:25:00Z">
          <w:pPr>
            <w:pStyle w:val="Bibliography"/>
          </w:pPr>
        </w:pPrChange>
      </w:pPr>
      <w:del w:id="2346" w:author="Russell, Seth" w:date="2018-11-07T13:41:00Z">
        <w:r w:rsidRPr="001B60B9" w:rsidDel="00496733">
          <w:rPr>
            <w:rPrChange w:id="2347" w:author="Russell, Seth" w:date="2018-12-17T08:25:00Z">
              <w:rPr/>
            </w:rPrChange>
          </w:rPr>
          <w:delText xml:space="preserve">Sommerville I. 2015. </w:delText>
        </w:r>
        <w:r w:rsidRPr="001B60B9" w:rsidDel="00496733">
          <w:rPr>
            <w:i/>
            <w:iCs/>
            <w:rPrChange w:id="2348" w:author="Russell, Seth" w:date="2018-12-17T08:25:00Z">
              <w:rPr>
                <w:i/>
                <w:iCs/>
              </w:rPr>
            </w:rPrChange>
          </w:rPr>
          <w:delText>Software Engineering</w:delText>
        </w:r>
        <w:r w:rsidRPr="001B60B9" w:rsidDel="00496733">
          <w:rPr>
            <w:rPrChange w:id="2349" w:author="Russell, Seth" w:date="2018-12-17T08:25:00Z">
              <w:rPr/>
            </w:rPrChange>
          </w:rPr>
          <w:delText>. Boston: Pearson.</w:delText>
        </w:r>
      </w:del>
    </w:p>
    <w:p w14:paraId="172BCF8D" w14:textId="7DD56D48" w:rsidR="002025AA" w:rsidRPr="001B60B9" w:rsidDel="00496733" w:rsidRDefault="002025AA" w:rsidP="001B60B9">
      <w:pPr>
        <w:pStyle w:val="Bibliography"/>
        <w:rPr>
          <w:del w:id="2350" w:author="Russell, Seth" w:date="2018-11-07T13:41:00Z"/>
          <w:rPrChange w:id="2351" w:author="Russell, Seth" w:date="2018-12-17T08:25:00Z">
            <w:rPr>
              <w:del w:id="2352" w:author="Russell, Seth" w:date="2018-11-07T13:41:00Z"/>
            </w:rPr>
          </w:rPrChange>
        </w:rPr>
        <w:pPrChange w:id="2353" w:author="Russell, Seth" w:date="2018-12-17T08:25:00Z">
          <w:pPr>
            <w:pStyle w:val="Bibliography"/>
          </w:pPr>
        </w:pPrChange>
      </w:pPr>
      <w:del w:id="2354" w:author="Russell, Seth" w:date="2018-11-07T13:41:00Z">
        <w:r w:rsidRPr="001B60B9" w:rsidDel="00496733">
          <w:rPr>
            <w:rPrChange w:id="2355" w:author="Russell, Seth" w:date="2018-12-17T08:25:00Z">
              <w:rPr/>
            </w:rPrChange>
          </w:rPr>
          <w:delText xml:space="preserve">Sommerville I. 2016.Giving up on test-first development. </w:delText>
        </w:r>
        <w:r w:rsidRPr="001B60B9" w:rsidDel="00496733">
          <w:rPr>
            <w:i/>
            <w:iCs/>
            <w:rPrChange w:id="2356" w:author="Russell, Seth" w:date="2018-12-17T08:25:00Z">
              <w:rPr>
                <w:i/>
                <w:iCs/>
              </w:rPr>
            </w:rPrChange>
          </w:rPr>
          <w:delText>Available at</w:delText>
        </w:r>
        <w:r w:rsidRPr="001B60B9" w:rsidDel="00496733">
          <w:rPr>
            <w:rPrChange w:id="2357" w:author="Russell, Seth" w:date="2018-12-17T08:25:00Z">
              <w:rPr/>
            </w:rPrChange>
          </w:rPr>
          <w:delText xml:space="preserve"> </w:delText>
        </w:r>
        <w:r w:rsidRPr="001B60B9" w:rsidDel="00496733">
          <w:rPr>
            <w:i/>
            <w:iCs/>
            <w:rPrChange w:id="2358" w:author="Russell, Seth" w:date="2018-12-17T08:25:00Z">
              <w:rPr>
                <w:i/>
                <w:iCs/>
              </w:rPr>
            </w:rPrChange>
          </w:rPr>
          <w:delText>http://iansommerville.com/systems-software-and-technology/giving-up-on-test-first-development/</w:delText>
        </w:r>
      </w:del>
    </w:p>
    <w:p w14:paraId="06C61258" w14:textId="4277FF96" w:rsidR="002025AA" w:rsidRPr="001B60B9" w:rsidDel="00496733" w:rsidRDefault="002025AA" w:rsidP="001B60B9">
      <w:pPr>
        <w:pStyle w:val="Bibliography"/>
        <w:rPr>
          <w:del w:id="2359" w:author="Russell, Seth" w:date="2018-11-07T13:41:00Z"/>
          <w:rPrChange w:id="2360" w:author="Russell, Seth" w:date="2018-12-17T08:25:00Z">
            <w:rPr>
              <w:del w:id="2361" w:author="Russell, Seth" w:date="2018-11-07T13:41:00Z"/>
            </w:rPr>
          </w:rPrChange>
        </w:rPr>
        <w:pPrChange w:id="2362" w:author="Russell, Seth" w:date="2018-12-17T08:25:00Z">
          <w:pPr>
            <w:pStyle w:val="Bibliography"/>
          </w:pPr>
        </w:pPrChange>
      </w:pPr>
      <w:del w:id="2363" w:author="Russell, Seth" w:date="2018-11-07T13:41:00Z">
        <w:r w:rsidRPr="001B60B9" w:rsidDel="00496733">
          <w:rPr>
            <w:rPrChange w:id="2364" w:author="Russell, Seth" w:date="2018-12-17T08:25:00Z">
              <w:rPr/>
            </w:rPrChange>
          </w:rPr>
          <w:delText xml:space="preserve">SparkR (R on Spark) - Spark 2.3.2 Documentation. </w:delText>
        </w:r>
        <w:r w:rsidRPr="001B60B9" w:rsidDel="00496733">
          <w:rPr>
            <w:i/>
            <w:iCs/>
            <w:rPrChange w:id="2365" w:author="Russell, Seth" w:date="2018-12-17T08:25:00Z">
              <w:rPr>
                <w:i/>
                <w:iCs/>
              </w:rPr>
            </w:rPrChange>
          </w:rPr>
          <w:delText>Available at</w:delText>
        </w:r>
        <w:r w:rsidRPr="001B60B9" w:rsidDel="00496733">
          <w:rPr>
            <w:rPrChange w:id="2366" w:author="Russell, Seth" w:date="2018-12-17T08:25:00Z">
              <w:rPr/>
            </w:rPrChange>
          </w:rPr>
          <w:delText xml:space="preserve"> </w:delText>
        </w:r>
        <w:r w:rsidRPr="001B60B9" w:rsidDel="00496733">
          <w:rPr>
            <w:i/>
            <w:iCs/>
            <w:rPrChange w:id="2367" w:author="Russell, Seth" w:date="2018-12-17T08:25:00Z">
              <w:rPr>
                <w:i/>
                <w:iCs/>
              </w:rPr>
            </w:rPrChange>
          </w:rPr>
          <w:delText>https://spark.apache.org/docs/latest/sparkr.html</w:delText>
        </w:r>
      </w:del>
    </w:p>
    <w:p w14:paraId="77BA5D55" w14:textId="52225710" w:rsidR="002025AA" w:rsidRPr="001B60B9" w:rsidDel="00496733" w:rsidRDefault="002025AA" w:rsidP="001B60B9">
      <w:pPr>
        <w:pStyle w:val="Bibliography"/>
        <w:rPr>
          <w:del w:id="2368" w:author="Russell, Seth" w:date="2018-11-07T13:41:00Z"/>
          <w:rPrChange w:id="2369" w:author="Russell, Seth" w:date="2018-12-17T08:25:00Z">
            <w:rPr>
              <w:del w:id="2370" w:author="Russell, Seth" w:date="2018-11-07T13:41:00Z"/>
            </w:rPr>
          </w:rPrChange>
        </w:rPr>
        <w:pPrChange w:id="2371" w:author="Russell, Seth" w:date="2018-12-17T08:25:00Z">
          <w:pPr>
            <w:pStyle w:val="Bibliography"/>
          </w:pPr>
        </w:pPrChange>
      </w:pPr>
      <w:del w:id="2372" w:author="Russell, Seth" w:date="2018-11-07T13:41:00Z">
        <w:r w:rsidRPr="001B60B9" w:rsidDel="00496733">
          <w:rPr>
            <w:rPrChange w:id="2373" w:author="Russell, Seth" w:date="2018-12-17T08:25:00Z">
              <w:rPr/>
            </w:rPrChange>
          </w:rPr>
          <w:delText xml:space="preserve">SUnit 2017. </w:delText>
        </w:r>
        <w:r w:rsidRPr="001B60B9" w:rsidDel="00496733">
          <w:rPr>
            <w:i/>
            <w:iCs/>
            <w:rPrChange w:id="2374" w:author="Russell, Seth" w:date="2018-12-17T08:25:00Z">
              <w:rPr>
                <w:i/>
                <w:iCs/>
              </w:rPr>
            </w:rPrChange>
          </w:rPr>
          <w:delText>Wikipedia</w:delText>
        </w:r>
        <w:r w:rsidRPr="001B60B9" w:rsidDel="00496733">
          <w:rPr>
            <w:rPrChange w:id="2375" w:author="Russell, Seth" w:date="2018-12-17T08:25:00Z">
              <w:rPr/>
            </w:rPrChange>
          </w:rPr>
          <w:delText>.</w:delText>
        </w:r>
      </w:del>
    </w:p>
    <w:p w14:paraId="439B7BE4" w14:textId="4D18475D" w:rsidR="002025AA" w:rsidRPr="001B60B9" w:rsidDel="00496733" w:rsidRDefault="002025AA" w:rsidP="001B60B9">
      <w:pPr>
        <w:pStyle w:val="Bibliography"/>
        <w:rPr>
          <w:del w:id="2376" w:author="Russell, Seth" w:date="2018-11-07T13:41:00Z"/>
          <w:rPrChange w:id="2377" w:author="Russell, Seth" w:date="2018-12-17T08:25:00Z">
            <w:rPr>
              <w:del w:id="2378" w:author="Russell, Seth" w:date="2018-11-07T13:41:00Z"/>
            </w:rPr>
          </w:rPrChange>
        </w:rPr>
        <w:pPrChange w:id="2379" w:author="Russell, Seth" w:date="2018-12-17T08:25:00Z">
          <w:pPr>
            <w:pStyle w:val="Bibliography"/>
          </w:pPr>
        </w:pPrChange>
      </w:pPr>
      <w:del w:id="2380" w:author="Russell, Seth" w:date="2018-11-07T13:41:00Z">
        <w:r w:rsidRPr="001B60B9" w:rsidDel="00496733">
          <w:rPr>
            <w:rPrChange w:id="2381" w:author="Russell, Seth" w:date="2018-12-17T08:25:00Z">
              <w:rPr/>
            </w:rPrChange>
          </w:rPr>
          <w:delText xml:space="preserve">The Joint Task Force on Computing Curricula 2015. </w:delText>
        </w:r>
        <w:r w:rsidRPr="001B60B9" w:rsidDel="00496733">
          <w:rPr>
            <w:i/>
            <w:iCs/>
            <w:rPrChange w:id="2382" w:author="Russell, Seth" w:date="2018-12-17T08:25:00Z">
              <w:rPr>
                <w:i/>
                <w:iCs/>
              </w:rPr>
            </w:rPrChange>
          </w:rPr>
          <w:delText>Curriculum Guidelines for Undergraduate Degree Programs in Software Engineering</w:delText>
        </w:r>
        <w:r w:rsidRPr="001B60B9" w:rsidDel="00496733">
          <w:rPr>
            <w:rPrChange w:id="2383" w:author="Russell, Seth" w:date="2018-12-17T08:25:00Z">
              <w:rPr/>
            </w:rPrChange>
          </w:rPr>
          <w:delText>. New York, NY, USA: ACM.</w:delText>
        </w:r>
      </w:del>
    </w:p>
    <w:p w14:paraId="3EECB6F7" w14:textId="31E1ED3C" w:rsidR="002025AA" w:rsidRPr="001B60B9" w:rsidDel="00496733" w:rsidRDefault="002025AA" w:rsidP="001B60B9">
      <w:pPr>
        <w:pStyle w:val="Bibliography"/>
        <w:rPr>
          <w:del w:id="2384" w:author="Russell, Seth" w:date="2018-11-07T13:41:00Z"/>
          <w:rPrChange w:id="2385" w:author="Russell, Seth" w:date="2018-12-17T08:25:00Z">
            <w:rPr>
              <w:del w:id="2386" w:author="Russell, Seth" w:date="2018-11-07T13:41:00Z"/>
            </w:rPr>
          </w:rPrChange>
        </w:rPr>
        <w:pPrChange w:id="2387" w:author="Russell, Seth" w:date="2018-12-17T08:25:00Z">
          <w:pPr>
            <w:pStyle w:val="Bibliography"/>
          </w:pPr>
        </w:pPrChange>
      </w:pPr>
      <w:del w:id="2388" w:author="Russell, Seth" w:date="2018-11-07T13:41:00Z">
        <w:r w:rsidRPr="001B60B9" w:rsidDel="00496733">
          <w:rPr>
            <w:rPrChange w:id="2389" w:author="Russell, Seth" w:date="2018-12-17T08:25:00Z">
              <w:rPr/>
            </w:rPrChange>
          </w:rPr>
          <w:delText xml:space="preserve">Tierney L., Jarjour R. 2016. </w:delText>
        </w:r>
        <w:r w:rsidRPr="001B60B9" w:rsidDel="00496733">
          <w:rPr>
            <w:i/>
            <w:iCs/>
            <w:rPrChange w:id="2390" w:author="Russell, Seth" w:date="2018-12-17T08:25:00Z">
              <w:rPr>
                <w:i/>
                <w:iCs/>
              </w:rPr>
            </w:rPrChange>
          </w:rPr>
          <w:delText>proftools: Profile Output Processing Tools for R</w:delText>
        </w:r>
        <w:r w:rsidRPr="001B60B9" w:rsidDel="00496733">
          <w:rPr>
            <w:rPrChange w:id="2391" w:author="Russell, Seth" w:date="2018-12-17T08:25:00Z">
              <w:rPr/>
            </w:rPrChange>
          </w:rPr>
          <w:delText>.</w:delText>
        </w:r>
      </w:del>
    </w:p>
    <w:p w14:paraId="1A33F31B" w14:textId="5230F659" w:rsidR="002025AA" w:rsidRPr="001B60B9" w:rsidDel="00496733" w:rsidRDefault="002025AA" w:rsidP="001B60B9">
      <w:pPr>
        <w:pStyle w:val="Bibliography"/>
        <w:rPr>
          <w:del w:id="2392" w:author="Russell, Seth" w:date="2018-11-07T13:41:00Z"/>
          <w:rPrChange w:id="2393" w:author="Russell, Seth" w:date="2018-12-17T08:25:00Z">
            <w:rPr>
              <w:del w:id="2394" w:author="Russell, Seth" w:date="2018-11-07T13:41:00Z"/>
            </w:rPr>
          </w:rPrChange>
        </w:rPr>
        <w:pPrChange w:id="2395" w:author="Russell, Seth" w:date="2018-12-17T08:25:00Z">
          <w:pPr>
            <w:pStyle w:val="Bibliography"/>
          </w:pPr>
        </w:pPrChange>
      </w:pPr>
      <w:del w:id="2396" w:author="Russell, Seth" w:date="2018-11-07T13:41:00Z">
        <w:r w:rsidRPr="001B60B9" w:rsidDel="00496733">
          <w:rPr>
            <w:rPrChange w:id="2397" w:author="Russell, Seth" w:date="2018-12-17T08:25:00Z">
              <w:rPr/>
            </w:rPrChange>
          </w:rPr>
          <w:delText xml:space="preserve">Tierney L., Rossini AJ., Li N., Sevcikova H. 2018. </w:delText>
        </w:r>
        <w:r w:rsidRPr="001B60B9" w:rsidDel="00496733">
          <w:rPr>
            <w:i/>
            <w:iCs/>
            <w:rPrChange w:id="2398" w:author="Russell, Seth" w:date="2018-12-17T08:25:00Z">
              <w:rPr>
                <w:i/>
                <w:iCs/>
              </w:rPr>
            </w:rPrChange>
          </w:rPr>
          <w:delText>snow: Simple Network of Workstations</w:delText>
        </w:r>
        <w:r w:rsidRPr="001B60B9" w:rsidDel="00496733">
          <w:rPr>
            <w:rPrChange w:id="2399" w:author="Russell, Seth" w:date="2018-12-17T08:25:00Z">
              <w:rPr/>
            </w:rPrChange>
          </w:rPr>
          <w:delText>.</w:delText>
        </w:r>
      </w:del>
    </w:p>
    <w:p w14:paraId="56021053" w14:textId="117EDA38" w:rsidR="002025AA" w:rsidRPr="001B60B9" w:rsidDel="00496733" w:rsidRDefault="002025AA" w:rsidP="001B60B9">
      <w:pPr>
        <w:pStyle w:val="Bibliography"/>
        <w:rPr>
          <w:del w:id="2400" w:author="Russell, Seth" w:date="2018-11-07T13:41:00Z"/>
          <w:rPrChange w:id="2401" w:author="Russell, Seth" w:date="2018-12-17T08:25:00Z">
            <w:rPr>
              <w:del w:id="2402" w:author="Russell, Seth" w:date="2018-11-07T13:41:00Z"/>
            </w:rPr>
          </w:rPrChange>
        </w:rPr>
        <w:pPrChange w:id="2403" w:author="Russell, Seth" w:date="2018-12-17T08:25:00Z">
          <w:pPr>
            <w:pStyle w:val="Bibliography"/>
          </w:pPr>
        </w:pPrChange>
      </w:pPr>
      <w:del w:id="2404" w:author="Russell, Seth" w:date="2018-11-07T13:41:00Z">
        <w:r w:rsidRPr="001B60B9" w:rsidDel="00496733">
          <w:rPr>
            <w:i/>
            <w:iCs/>
            <w:rPrChange w:id="2405" w:author="Russell, Seth" w:date="2018-12-17T08:25:00Z">
              <w:rPr>
                <w:i/>
                <w:iCs/>
              </w:rPr>
            </w:rPrChange>
          </w:rPr>
          <w:delText>Unified Functional Testing</w:delText>
        </w:r>
        <w:r w:rsidRPr="001B60B9" w:rsidDel="00496733">
          <w:rPr>
            <w:rPrChange w:id="2406" w:author="Russell, Seth" w:date="2018-12-17T08:25:00Z">
              <w:rPr/>
            </w:rPrChange>
          </w:rPr>
          <w:delText xml:space="preserve"> Microfocus.</w:delText>
        </w:r>
      </w:del>
    </w:p>
    <w:p w14:paraId="28391EDD" w14:textId="1BE1F970" w:rsidR="002025AA" w:rsidRPr="001B60B9" w:rsidDel="00496733" w:rsidRDefault="002025AA" w:rsidP="001B60B9">
      <w:pPr>
        <w:pStyle w:val="Bibliography"/>
        <w:rPr>
          <w:del w:id="2407" w:author="Russell, Seth" w:date="2018-11-07T13:41:00Z"/>
          <w:rPrChange w:id="2408" w:author="Russell, Seth" w:date="2018-12-17T08:25:00Z">
            <w:rPr>
              <w:del w:id="2409" w:author="Russell, Seth" w:date="2018-11-07T13:41:00Z"/>
            </w:rPr>
          </w:rPrChange>
        </w:rPr>
        <w:pPrChange w:id="2410" w:author="Russell, Seth" w:date="2018-12-17T08:25:00Z">
          <w:pPr>
            <w:pStyle w:val="Bibliography"/>
          </w:pPr>
        </w:pPrChange>
      </w:pPr>
      <w:del w:id="2411" w:author="Russell, Seth" w:date="2018-11-07T13:41:00Z">
        <w:r w:rsidRPr="001B60B9" w:rsidDel="00496733">
          <w:rPr>
            <w:i/>
            <w:iCs/>
            <w:rPrChange w:id="2412" w:author="Russell, Seth" w:date="2018-12-17T08:25:00Z">
              <w:rPr>
                <w:i/>
                <w:iCs/>
              </w:rPr>
            </w:rPrChange>
          </w:rPr>
          <w:delText>Unit testing Anti-patterns catalogue</w:delText>
        </w:r>
      </w:del>
    </w:p>
    <w:p w14:paraId="3261CE8A" w14:textId="10455900" w:rsidR="002025AA" w:rsidRPr="001B60B9" w:rsidDel="00496733" w:rsidRDefault="002025AA" w:rsidP="001B60B9">
      <w:pPr>
        <w:pStyle w:val="Bibliography"/>
        <w:rPr>
          <w:del w:id="2413" w:author="Russell, Seth" w:date="2018-11-07T13:41:00Z"/>
          <w:rPrChange w:id="2414" w:author="Russell, Seth" w:date="2018-12-17T08:25:00Z">
            <w:rPr>
              <w:del w:id="2415" w:author="Russell, Seth" w:date="2018-11-07T13:41:00Z"/>
            </w:rPr>
          </w:rPrChange>
        </w:rPr>
        <w:pPrChange w:id="2416" w:author="Russell, Seth" w:date="2018-12-17T08:25:00Z">
          <w:pPr>
            <w:pStyle w:val="Bibliography"/>
          </w:pPr>
        </w:pPrChange>
      </w:pPr>
      <w:del w:id="2417" w:author="Russell, Seth" w:date="2018-11-07T13:41:00Z">
        <w:r w:rsidRPr="001B60B9" w:rsidDel="00496733">
          <w:rPr>
            <w:rPrChange w:id="2418" w:author="Russell, Seth" w:date="2018-12-17T08:25:00Z">
              <w:rPr/>
            </w:rPrChange>
          </w:rPr>
          <w:delText xml:space="preserve">Weston S. 2017. </w:delText>
        </w:r>
        <w:r w:rsidRPr="001B60B9" w:rsidDel="00496733">
          <w:rPr>
            <w:i/>
            <w:iCs/>
            <w:rPrChange w:id="2419" w:author="Russell, Seth" w:date="2018-12-17T08:25:00Z">
              <w:rPr>
                <w:i/>
                <w:iCs/>
              </w:rPr>
            </w:rPrChange>
          </w:rPr>
          <w:delText>doMPI: Foreach Parallel Adaptor for the Rmpi Package</w:delText>
        </w:r>
        <w:r w:rsidRPr="001B60B9" w:rsidDel="00496733">
          <w:rPr>
            <w:rPrChange w:id="2420" w:author="Russell, Seth" w:date="2018-12-17T08:25:00Z">
              <w:rPr/>
            </w:rPrChange>
          </w:rPr>
          <w:delText>.</w:delText>
        </w:r>
      </w:del>
    </w:p>
    <w:p w14:paraId="6D3D5E32" w14:textId="713ABE8B" w:rsidR="002025AA" w:rsidRPr="001B60B9" w:rsidDel="00496733" w:rsidRDefault="002025AA" w:rsidP="001B60B9">
      <w:pPr>
        <w:pStyle w:val="Bibliography"/>
        <w:rPr>
          <w:del w:id="2421" w:author="Russell, Seth" w:date="2018-11-07T13:41:00Z"/>
          <w:rPrChange w:id="2422" w:author="Russell, Seth" w:date="2018-12-17T08:25:00Z">
            <w:rPr>
              <w:del w:id="2423" w:author="Russell, Seth" w:date="2018-11-07T13:41:00Z"/>
            </w:rPr>
          </w:rPrChange>
        </w:rPr>
        <w:pPrChange w:id="2424" w:author="Russell, Seth" w:date="2018-12-17T08:25:00Z">
          <w:pPr>
            <w:pStyle w:val="Bibliography"/>
          </w:pPr>
        </w:pPrChange>
      </w:pPr>
      <w:del w:id="2425" w:author="Russell, Seth" w:date="2018-11-07T13:41:00Z">
        <w:r w:rsidRPr="001B60B9" w:rsidDel="00496733">
          <w:rPr>
            <w:rPrChange w:id="2426" w:author="Russell, Seth" w:date="2018-12-17T08:25:00Z">
              <w:rPr/>
            </w:rPrChange>
          </w:rPr>
          <w:delText xml:space="preserve">Wickham H. 2011. testthat: Get Started with Testing. </w:delText>
        </w:r>
        <w:r w:rsidRPr="001B60B9" w:rsidDel="00496733">
          <w:rPr>
            <w:i/>
            <w:iCs/>
            <w:rPrChange w:id="2427" w:author="Russell, Seth" w:date="2018-12-17T08:25:00Z">
              <w:rPr>
                <w:i/>
                <w:iCs/>
              </w:rPr>
            </w:rPrChange>
          </w:rPr>
          <w:delText>The R Journal</w:delText>
        </w:r>
        <w:r w:rsidRPr="001B60B9" w:rsidDel="00496733">
          <w:rPr>
            <w:rPrChange w:id="2428" w:author="Russell, Seth" w:date="2018-12-17T08:25:00Z">
              <w:rPr/>
            </w:rPrChange>
          </w:rPr>
          <w:delText xml:space="preserve"> 3:5–10.</w:delText>
        </w:r>
      </w:del>
    </w:p>
    <w:p w14:paraId="66538ABD" w14:textId="2EADC6BD" w:rsidR="002025AA" w:rsidRPr="001B60B9" w:rsidDel="00496733" w:rsidRDefault="002025AA" w:rsidP="001B60B9">
      <w:pPr>
        <w:pStyle w:val="Bibliography"/>
        <w:rPr>
          <w:del w:id="2429" w:author="Russell, Seth" w:date="2018-11-07T13:41:00Z"/>
          <w:rPrChange w:id="2430" w:author="Russell, Seth" w:date="2018-12-17T08:25:00Z">
            <w:rPr>
              <w:del w:id="2431" w:author="Russell, Seth" w:date="2018-11-07T13:41:00Z"/>
            </w:rPr>
          </w:rPrChange>
        </w:rPr>
        <w:pPrChange w:id="2432" w:author="Russell, Seth" w:date="2018-12-17T08:25:00Z">
          <w:pPr>
            <w:pStyle w:val="Bibliography"/>
          </w:pPr>
        </w:pPrChange>
      </w:pPr>
      <w:del w:id="2433" w:author="Russell, Seth" w:date="2018-11-07T13:41:00Z">
        <w:r w:rsidRPr="001B60B9" w:rsidDel="00496733">
          <w:rPr>
            <w:rPrChange w:id="2434" w:author="Russell, Seth" w:date="2018-12-17T08:25:00Z">
              <w:rPr/>
            </w:rPrChange>
          </w:rPr>
          <w:delText xml:space="preserve">Wickham H. 2014a. </w:delText>
        </w:r>
        <w:r w:rsidRPr="001B60B9" w:rsidDel="00496733">
          <w:rPr>
            <w:i/>
            <w:iCs/>
            <w:rPrChange w:id="2435" w:author="Russell, Seth" w:date="2018-12-17T08:25:00Z">
              <w:rPr>
                <w:i/>
                <w:iCs/>
              </w:rPr>
            </w:rPrChange>
          </w:rPr>
          <w:delText>profr: An alternative display for profiling information</w:delText>
        </w:r>
        <w:r w:rsidRPr="001B60B9" w:rsidDel="00496733">
          <w:rPr>
            <w:rPrChange w:id="2436" w:author="Russell, Seth" w:date="2018-12-17T08:25:00Z">
              <w:rPr/>
            </w:rPrChange>
          </w:rPr>
          <w:delText>.</w:delText>
        </w:r>
      </w:del>
    </w:p>
    <w:p w14:paraId="2DFE6820" w14:textId="60595E17" w:rsidR="002025AA" w:rsidRPr="001B60B9" w:rsidDel="00496733" w:rsidRDefault="002025AA" w:rsidP="001B60B9">
      <w:pPr>
        <w:pStyle w:val="Bibliography"/>
        <w:rPr>
          <w:del w:id="2437" w:author="Russell, Seth" w:date="2018-11-07T13:41:00Z"/>
          <w:rPrChange w:id="2438" w:author="Russell, Seth" w:date="2018-12-17T08:25:00Z">
            <w:rPr>
              <w:del w:id="2439" w:author="Russell, Seth" w:date="2018-11-07T13:41:00Z"/>
            </w:rPr>
          </w:rPrChange>
        </w:rPr>
        <w:pPrChange w:id="2440" w:author="Russell, Seth" w:date="2018-12-17T08:25:00Z">
          <w:pPr>
            <w:pStyle w:val="Bibliography"/>
          </w:pPr>
        </w:pPrChange>
      </w:pPr>
      <w:del w:id="2441" w:author="Russell, Seth" w:date="2018-11-07T13:41:00Z">
        <w:r w:rsidRPr="001B60B9" w:rsidDel="00496733">
          <w:rPr>
            <w:rPrChange w:id="2442" w:author="Russell, Seth" w:date="2018-12-17T08:25:00Z">
              <w:rPr/>
            </w:rPrChange>
          </w:rPr>
          <w:delText xml:space="preserve">Wickham H. 2014b. </w:delText>
        </w:r>
        <w:r w:rsidRPr="001B60B9" w:rsidDel="00496733">
          <w:rPr>
            <w:i/>
            <w:iCs/>
            <w:rPrChange w:id="2443" w:author="Russell, Seth" w:date="2018-12-17T08:25:00Z">
              <w:rPr>
                <w:i/>
                <w:iCs/>
              </w:rPr>
            </w:rPrChange>
          </w:rPr>
          <w:delText>Advanced R</w:delText>
        </w:r>
        <w:r w:rsidRPr="001B60B9" w:rsidDel="00496733">
          <w:rPr>
            <w:rPrChange w:id="2444" w:author="Russell, Seth" w:date="2018-12-17T08:25:00Z">
              <w:rPr/>
            </w:rPrChange>
          </w:rPr>
          <w:delText>. Boca Raton, FL: Chapman and Hall/CRC.</w:delText>
        </w:r>
      </w:del>
    </w:p>
    <w:p w14:paraId="13ED69F2" w14:textId="149F759A" w:rsidR="002025AA" w:rsidRPr="001B60B9" w:rsidDel="00496733" w:rsidRDefault="002025AA" w:rsidP="001B60B9">
      <w:pPr>
        <w:pStyle w:val="Bibliography"/>
        <w:rPr>
          <w:del w:id="2445" w:author="Russell, Seth" w:date="2018-11-07T13:41:00Z"/>
          <w:rPrChange w:id="2446" w:author="Russell, Seth" w:date="2018-12-17T08:25:00Z">
            <w:rPr>
              <w:del w:id="2447" w:author="Russell, Seth" w:date="2018-11-07T13:41:00Z"/>
            </w:rPr>
          </w:rPrChange>
        </w:rPr>
        <w:pPrChange w:id="2448" w:author="Russell, Seth" w:date="2018-12-17T08:25:00Z">
          <w:pPr>
            <w:pStyle w:val="Bibliography"/>
          </w:pPr>
        </w:pPrChange>
      </w:pPr>
      <w:del w:id="2449" w:author="Russell, Seth" w:date="2018-11-07T13:41:00Z">
        <w:r w:rsidRPr="001B60B9" w:rsidDel="00496733">
          <w:rPr>
            <w:rPrChange w:id="2450" w:author="Russell, Seth" w:date="2018-12-17T08:25:00Z">
              <w:rPr/>
            </w:rPrChange>
          </w:rPr>
          <w:delText xml:space="preserve">Wilson G. 2016. Software Carpentry: lessons learned. </w:delText>
        </w:r>
        <w:r w:rsidRPr="001B60B9" w:rsidDel="00496733">
          <w:rPr>
            <w:i/>
            <w:iCs/>
            <w:rPrChange w:id="2451" w:author="Russell, Seth" w:date="2018-12-17T08:25:00Z">
              <w:rPr>
                <w:i/>
                <w:iCs/>
              </w:rPr>
            </w:rPrChange>
          </w:rPr>
          <w:delText>F1000Research</w:delText>
        </w:r>
        <w:r w:rsidRPr="001B60B9" w:rsidDel="00496733">
          <w:rPr>
            <w:rPrChange w:id="2452" w:author="Russell, Seth" w:date="2018-12-17T08:25:00Z">
              <w:rPr/>
            </w:rPrChange>
          </w:rPr>
          <w:delText>. DOI: 10.12688/f1000research.3-62.v2.</w:delText>
        </w:r>
      </w:del>
    </w:p>
    <w:p w14:paraId="160625FC" w14:textId="73F4DCAD" w:rsidR="002025AA" w:rsidRPr="001B60B9" w:rsidDel="00496733" w:rsidRDefault="002025AA" w:rsidP="001B60B9">
      <w:pPr>
        <w:pStyle w:val="Bibliography"/>
        <w:rPr>
          <w:del w:id="2453" w:author="Russell, Seth" w:date="2018-11-07T13:41:00Z"/>
          <w:rPrChange w:id="2454" w:author="Russell, Seth" w:date="2018-12-17T08:25:00Z">
            <w:rPr>
              <w:del w:id="2455" w:author="Russell, Seth" w:date="2018-11-07T13:41:00Z"/>
            </w:rPr>
          </w:rPrChange>
        </w:rPr>
        <w:pPrChange w:id="2456" w:author="Russell, Seth" w:date="2018-12-17T08:25:00Z">
          <w:pPr>
            <w:pStyle w:val="Bibliography"/>
          </w:pPr>
        </w:pPrChange>
      </w:pPr>
      <w:del w:id="2457" w:author="Russell, Seth" w:date="2018-11-07T13:41:00Z">
        <w:r w:rsidRPr="001B60B9" w:rsidDel="00496733">
          <w:rPr>
            <w:rPrChange w:id="2458" w:author="Russell, Seth" w:date="2018-12-17T08:25:00Z">
              <w:rPr/>
            </w:rPrChange>
          </w:rPr>
          <w:delText xml:space="preserve">Wilson G., Aruliah DA., Brown CT., Hong NPC., Davis M., Guy RT., Haddock SHD., Huff KD., Mitchell IM., Plumbley MD., Waugh B., White EP., Wilson P. 2014. Best Practices for Scientific Computing. </w:delText>
        </w:r>
        <w:r w:rsidRPr="001B60B9" w:rsidDel="00496733">
          <w:rPr>
            <w:i/>
            <w:iCs/>
            <w:rPrChange w:id="2459" w:author="Russell, Seth" w:date="2018-12-17T08:25:00Z">
              <w:rPr>
                <w:i/>
                <w:iCs/>
              </w:rPr>
            </w:rPrChange>
          </w:rPr>
          <w:delText>PLOS Biology</w:delText>
        </w:r>
        <w:r w:rsidRPr="001B60B9" w:rsidDel="00496733">
          <w:rPr>
            <w:rPrChange w:id="2460" w:author="Russell, Seth" w:date="2018-12-17T08:25:00Z">
              <w:rPr/>
            </w:rPrChange>
          </w:rPr>
          <w:delText xml:space="preserve"> 12:e1001745. DOI: 10.1371/journal.pbio.1001745.</w:delText>
        </w:r>
      </w:del>
    </w:p>
    <w:p w14:paraId="04EBE973" w14:textId="47FE0D05" w:rsidR="002025AA" w:rsidRPr="001B60B9" w:rsidDel="00496733" w:rsidRDefault="002025AA" w:rsidP="001B60B9">
      <w:pPr>
        <w:pStyle w:val="Bibliography"/>
        <w:rPr>
          <w:del w:id="2461" w:author="Russell, Seth" w:date="2018-11-07T13:41:00Z"/>
          <w:rPrChange w:id="2462" w:author="Russell, Seth" w:date="2018-12-17T08:25:00Z">
            <w:rPr>
              <w:del w:id="2463" w:author="Russell, Seth" w:date="2018-11-07T13:41:00Z"/>
            </w:rPr>
          </w:rPrChange>
        </w:rPr>
        <w:pPrChange w:id="2464" w:author="Russell, Seth" w:date="2018-12-17T08:25:00Z">
          <w:pPr>
            <w:pStyle w:val="Bibliography"/>
          </w:pPr>
        </w:pPrChange>
      </w:pPr>
      <w:del w:id="2465" w:author="Russell, Seth" w:date="2018-11-07T13:41:00Z">
        <w:r w:rsidRPr="001B60B9" w:rsidDel="00496733">
          <w:rPr>
            <w:rPrChange w:id="2466" w:author="Russell, Seth" w:date="2018-12-17T08:25:00Z">
              <w:rPr/>
            </w:rPrChange>
          </w:rPr>
          <w:delText xml:space="preserve">Xie Y. 2015. </w:delText>
        </w:r>
        <w:r w:rsidRPr="001B60B9" w:rsidDel="00496733">
          <w:rPr>
            <w:i/>
            <w:iCs/>
            <w:rPrChange w:id="2467" w:author="Russell, Seth" w:date="2018-12-17T08:25:00Z">
              <w:rPr>
                <w:i/>
                <w:iCs/>
              </w:rPr>
            </w:rPrChange>
          </w:rPr>
          <w:delText>Dynamic Documents with R and knitr</w:delText>
        </w:r>
        <w:r w:rsidRPr="001B60B9" w:rsidDel="00496733">
          <w:rPr>
            <w:rPrChange w:id="2468" w:author="Russell, Seth" w:date="2018-12-17T08:25:00Z">
              <w:rPr/>
            </w:rPrChange>
          </w:rPr>
          <w:delText>. Boca Raton: Chapman and Hall/CRC.</w:delText>
        </w:r>
      </w:del>
    </w:p>
    <w:p w14:paraId="69679D64" w14:textId="1893D000" w:rsidR="002025AA" w:rsidRPr="001B60B9" w:rsidDel="00496733" w:rsidRDefault="002025AA" w:rsidP="001B60B9">
      <w:pPr>
        <w:pStyle w:val="Bibliography"/>
        <w:rPr>
          <w:del w:id="2469" w:author="Russell, Seth" w:date="2018-11-07T13:41:00Z"/>
          <w:rPrChange w:id="2470" w:author="Russell, Seth" w:date="2018-12-17T08:25:00Z">
            <w:rPr>
              <w:del w:id="2471" w:author="Russell, Seth" w:date="2018-11-07T13:41:00Z"/>
            </w:rPr>
          </w:rPrChange>
        </w:rPr>
        <w:pPrChange w:id="2472" w:author="Russell, Seth" w:date="2018-12-17T08:25:00Z">
          <w:pPr>
            <w:pStyle w:val="Bibliography"/>
          </w:pPr>
        </w:pPrChange>
      </w:pPr>
      <w:del w:id="2473" w:author="Russell, Seth" w:date="2018-11-07T13:41:00Z">
        <w:r w:rsidRPr="001B60B9" w:rsidDel="00496733">
          <w:rPr>
            <w:rPrChange w:id="2474" w:author="Russell, Seth" w:date="2018-12-17T08:25:00Z">
              <w:rPr/>
            </w:rPrChange>
          </w:rPr>
          <w:delText xml:space="preserve">Xie Y. 2018. </w:delText>
        </w:r>
        <w:r w:rsidRPr="001B60B9" w:rsidDel="00496733">
          <w:rPr>
            <w:i/>
            <w:iCs/>
            <w:rPrChange w:id="2475" w:author="Russell, Seth" w:date="2018-12-17T08:25:00Z">
              <w:rPr>
                <w:i/>
                <w:iCs/>
              </w:rPr>
            </w:rPrChange>
          </w:rPr>
          <w:delText>testit: A Simple Package for Testing R Packages</w:delText>
        </w:r>
        <w:r w:rsidRPr="001B60B9" w:rsidDel="00496733">
          <w:rPr>
            <w:rPrChange w:id="2476" w:author="Russell, Seth" w:date="2018-12-17T08:25:00Z">
              <w:rPr/>
            </w:rPrChange>
          </w:rPr>
          <w:delText>.</w:delText>
        </w:r>
      </w:del>
    </w:p>
    <w:p w14:paraId="470E0382" w14:textId="1431CE80" w:rsidR="002025AA" w:rsidRPr="001B60B9" w:rsidDel="00496733" w:rsidRDefault="002025AA" w:rsidP="001B60B9">
      <w:pPr>
        <w:pStyle w:val="Bibliography"/>
        <w:rPr>
          <w:del w:id="2477" w:author="Russell, Seth" w:date="2018-11-07T13:41:00Z"/>
          <w:rPrChange w:id="2478" w:author="Russell, Seth" w:date="2018-12-17T08:25:00Z">
            <w:rPr>
              <w:del w:id="2479" w:author="Russell, Seth" w:date="2018-11-07T13:41:00Z"/>
            </w:rPr>
          </w:rPrChange>
        </w:rPr>
        <w:pPrChange w:id="2480" w:author="Russell, Seth" w:date="2018-12-17T08:25:00Z">
          <w:pPr>
            <w:pStyle w:val="Bibliography"/>
          </w:pPr>
        </w:pPrChange>
      </w:pPr>
      <w:del w:id="2481" w:author="Russell, Seth" w:date="2018-11-07T13:41:00Z">
        <w:r w:rsidRPr="001B60B9" w:rsidDel="00496733">
          <w:rPr>
            <w:rPrChange w:id="2482" w:author="Russell, Seth" w:date="2018-12-17T08:25:00Z">
              <w:rPr/>
            </w:rPrChange>
          </w:rPr>
          <w:delText xml:space="preserve">xUnit 2017. </w:delText>
        </w:r>
        <w:r w:rsidRPr="001B60B9" w:rsidDel="00496733">
          <w:rPr>
            <w:i/>
            <w:iCs/>
            <w:rPrChange w:id="2483" w:author="Russell, Seth" w:date="2018-12-17T08:25:00Z">
              <w:rPr>
                <w:i/>
                <w:iCs/>
              </w:rPr>
            </w:rPrChange>
          </w:rPr>
          <w:delText>Wikipedia</w:delText>
        </w:r>
        <w:r w:rsidRPr="001B60B9" w:rsidDel="00496733">
          <w:rPr>
            <w:rPrChange w:id="2484" w:author="Russell, Seth" w:date="2018-12-17T08:25:00Z">
              <w:rPr/>
            </w:rPrChange>
          </w:rPr>
          <w:delText>.</w:delText>
        </w:r>
      </w:del>
    </w:p>
    <w:p w14:paraId="7FA96791" w14:textId="7EB84B2B" w:rsidR="002025AA" w:rsidRPr="001B60B9" w:rsidDel="00496733" w:rsidRDefault="002025AA" w:rsidP="001B60B9">
      <w:pPr>
        <w:pStyle w:val="Bibliography"/>
        <w:rPr>
          <w:del w:id="2485" w:author="Russell, Seth" w:date="2018-11-07T13:41:00Z"/>
          <w:rPrChange w:id="2486" w:author="Russell, Seth" w:date="2018-12-17T08:25:00Z">
            <w:rPr>
              <w:del w:id="2487" w:author="Russell, Seth" w:date="2018-11-07T13:41:00Z"/>
            </w:rPr>
          </w:rPrChange>
        </w:rPr>
        <w:pPrChange w:id="2488" w:author="Russell, Seth" w:date="2018-12-17T08:25:00Z">
          <w:pPr>
            <w:pStyle w:val="Bibliography"/>
          </w:pPr>
        </w:pPrChange>
      </w:pPr>
      <w:del w:id="2489" w:author="Russell, Seth" w:date="2018-11-07T13:41:00Z">
        <w:r w:rsidRPr="001B60B9" w:rsidDel="00496733">
          <w:rPr>
            <w:rPrChange w:id="2490" w:author="Russell, Seth" w:date="2018-12-17T08:25:00Z">
              <w:rPr/>
            </w:rPrChange>
          </w:rPr>
          <w:delText xml:space="preserve">Yu H. 2002. Rmpi: Parallel Statistical Computing in R. </w:delText>
        </w:r>
        <w:r w:rsidRPr="001B60B9" w:rsidDel="00496733">
          <w:rPr>
            <w:i/>
            <w:iCs/>
            <w:rPrChange w:id="2491" w:author="Russell, Seth" w:date="2018-12-17T08:25:00Z">
              <w:rPr>
                <w:i/>
                <w:iCs/>
              </w:rPr>
            </w:rPrChange>
          </w:rPr>
          <w:delText>R News</w:delText>
        </w:r>
        <w:r w:rsidRPr="001B60B9" w:rsidDel="00496733">
          <w:rPr>
            <w:rPrChange w:id="2492" w:author="Russell, Seth" w:date="2018-12-17T08:25:00Z">
              <w:rPr/>
            </w:rPrChange>
          </w:rPr>
          <w:delText xml:space="preserve"> 2:10–14.</w:delText>
        </w:r>
      </w:del>
    </w:p>
    <w:p w14:paraId="0E1B2598" w14:textId="1799F302" w:rsidR="002025AA" w:rsidRDefault="002025AA" w:rsidP="002025AA">
      <w:pPr>
        <w:tabs>
          <w:tab w:val="left" w:pos="380"/>
          <w:tab w:val="left" w:pos="500"/>
        </w:tabs>
        <w:contextualSpacing w:val="0"/>
        <w:rPr>
          <w:rFonts w:ascii="Times" w:eastAsia="Cambria" w:hAnsi="Times" w:cs="Times New Roman"/>
          <w:szCs w:val="24"/>
        </w:rPr>
      </w:pPr>
      <w:r>
        <w:rPr>
          <w:rFonts w:ascii="Times" w:eastAsia="Cambria" w:hAnsi="Times" w:cs="Times New Roman"/>
          <w:szCs w:val="24"/>
        </w:rPr>
        <w:fldChar w:fldCharType="end"/>
      </w:r>
    </w:p>
    <w:sectPr w:rsidR="002025AA"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1AAEB66"/>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58F4FFAA"/>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3"/>
    <w:multiLevelType w:val="singleLevel"/>
    <w:tmpl w:val="B91E26B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33BD"/>
    <w:multiLevelType w:val="hybridMultilevel"/>
    <w:tmpl w:val="413A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4656E"/>
    <w:multiLevelType w:val="hybridMultilevel"/>
    <w:tmpl w:val="971214E2"/>
    <w:lvl w:ilvl="0" w:tplc="549ECD40">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74014"/>
    <w:multiLevelType w:val="hybridMultilevel"/>
    <w:tmpl w:val="378A03E0"/>
    <w:lvl w:ilvl="0" w:tplc="CFC42A68">
      <w:start w:val="1"/>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82D87"/>
    <w:multiLevelType w:val="hybridMultilevel"/>
    <w:tmpl w:val="B40CA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0"/>
  </w:num>
  <w:num w:numId="6">
    <w:abstractNumId w:val="1"/>
  </w:num>
  <w:num w:numId="7">
    <w:abstractNumId w:val="2"/>
  </w:num>
  <w:num w:numId="8">
    <w:abstractNumId w:val="5"/>
  </w:num>
  <w:num w:numId="9">
    <w:abstractNumId w:val="10"/>
  </w:num>
  <w:num w:numId="10">
    <w:abstractNumId w:val="7"/>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ssell, Seth">
    <w15:presenceInfo w15:providerId="AD" w15:userId="S::seth.russell@ucdenver.edu::3c561f24-ddce-4c04-9d77-b57464b49d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61850"/>
    <w:rsid w:val="00076F97"/>
    <w:rsid w:val="0009584B"/>
    <w:rsid w:val="000A6459"/>
    <w:rsid w:val="000A6932"/>
    <w:rsid w:val="00117069"/>
    <w:rsid w:val="0012215A"/>
    <w:rsid w:val="00131D97"/>
    <w:rsid w:val="00133738"/>
    <w:rsid w:val="001441B5"/>
    <w:rsid w:val="001671D8"/>
    <w:rsid w:val="001673F2"/>
    <w:rsid w:val="00182F59"/>
    <w:rsid w:val="00190970"/>
    <w:rsid w:val="001B60B9"/>
    <w:rsid w:val="001D7D66"/>
    <w:rsid w:val="00201F5C"/>
    <w:rsid w:val="002025AA"/>
    <w:rsid w:val="00217BAE"/>
    <w:rsid w:val="002229AB"/>
    <w:rsid w:val="00271BA6"/>
    <w:rsid w:val="002928E3"/>
    <w:rsid w:val="002D08F9"/>
    <w:rsid w:val="002D3D82"/>
    <w:rsid w:val="003370A5"/>
    <w:rsid w:val="00344604"/>
    <w:rsid w:val="00351EAE"/>
    <w:rsid w:val="00353C9D"/>
    <w:rsid w:val="003631D8"/>
    <w:rsid w:val="003774B5"/>
    <w:rsid w:val="00382651"/>
    <w:rsid w:val="003C5807"/>
    <w:rsid w:val="003D45F1"/>
    <w:rsid w:val="003D6663"/>
    <w:rsid w:val="003F3272"/>
    <w:rsid w:val="003F4355"/>
    <w:rsid w:val="004207BD"/>
    <w:rsid w:val="00437F9A"/>
    <w:rsid w:val="00490AF5"/>
    <w:rsid w:val="00496733"/>
    <w:rsid w:val="004A1F94"/>
    <w:rsid w:val="004B4B30"/>
    <w:rsid w:val="004E015E"/>
    <w:rsid w:val="00502B85"/>
    <w:rsid w:val="00530271"/>
    <w:rsid w:val="00535FD7"/>
    <w:rsid w:val="005427CB"/>
    <w:rsid w:val="0056154E"/>
    <w:rsid w:val="00570F04"/>
    <w:rsid w:val="00581C2E"/>
    <w:rsid w:val="0058364F"/>
    <w:rsid w:val="005866E2"/>
    <w:rsid w:val="005C6BD8"/>
    <w:rsid w:val="005D77AE"/>
    <w:rsid w:val="005E38A0"/>
    <w:rsid w:val="00634D29"/>
    <w:rsid w:val="006441D8"/>
    <w:rsid w:val="00644375"/>
    <w:rsid w:val="00653710"/>
    <w:rsid w:val="00657C13"/>
    <w:rsid w:val="006679C1"/>
    <w:rsid w:val="00670A5B"/>
    <w:rsid w:val="00676554"/>
    <w:rsid w:val="006E362D"/>
    <w:rsid w:val="0073166C"/>
    <w:rsid w:val="00751064"/>
    <w:rsid w:val="007807F5"/>
    <w:rsid w:val="00791F64"/>
    <w:rsid w:val="00793B71"/>
    <w:rsid w:val="007A1086"/>
    <w:rsid w:val="007B6DD5"/>
    <w:rsid w:val="007C7029"/>
    <w:rsid w:val="007F2870"/>
    <w:rsid w:val="00800358"/>
    <w:rsid w:val="00806EBE"/>
    <w:rsid w:val="00823A54"/>
    <w:rsid w:val="00853969"/>
    <w:rsid w:val="00861616"/>
    <w:rsid w:val="008622E6"/>
    <w:rsid w:val="00880E84"/>
    <w:rsid w:val="008A575A"/>
    <w:rsid w:val="008D0528"/>
    <w:rsid w:val="008E2B2F"/>
    <w:rsid w:val="008E3EA1"/>
    <w:rsid w:val="00925389"/>
    <w:rsid w:val="00926B3F"/>
    <w:rsid w:val="00932E96"/>
    <w:rsid w:val="00950BCA"/>
    <w:rsid w:val="00951C47"/>
    <w:rsid w:val="0095630C"/>
    <w:rsid w:val="009918CC"/>
    <w:rsid w:val="0099516E"/>
    <w:rsid w:val="009A5E17"/>
    <w:rsid w:val="009C3AAD"/>
    <w:rsid w:val="009D01E6"/>
    <w:rsid w:val="009E27BB"/>
    <w:rsid w:val="009E3488"/>
    <w:rsid w:val="009E7441"/>
    <w:rsid w:val="009F619F"/>
    <w:rsid w:val="00A031E4"/>
    <w:rsid w:val="00A35CDE"/>
    <w:rsid w:val="00A37569"/>
    <w:rsid w:val="00A6234D"/>
    <w:rsid w:val="00A80936"/>
    <w:rsid w:val="00A875F7"/>
    <w:rsid w:val="00A91931"/>
    <w:rsid w:val="00AA18ED"/>
    <w:rsid w:val="00AD5C09"/>
    <w:rsid w:val="00AD7BEF"/>
    <w:rsid w:val="00AE0425"/>
    <w:rsid w:val="00AE1368"/>
    <w:rsid w:val="00AF4906"/>
    <w:rsid w:val="00B21205"/>
    <w:rsid w:val="00B42653"/>
    <w:rsid w:val="00B572AA"/>
    <w:rsid w:val="00B66057"/>
    <w:rsid w:val="00B77860"/>
    <w:rsid w:val="00BB2149"/>
    <w:rsid w:val="00BC60C5"/>
    <w:rsid w:val="00BD5353"/>
    <w:rsid w:val="00C12F5B"/>
    <w:rsid w:val="00C260FD"/>
    <w:rsid w:val="00C3693A"/>
    <w:rsid w:val="00C44ED5"/>
    <w:rsid w:val="00C61E84"/>
    <w:rsid w:val="00C62346"/>
    <w:rsid w:val="00CA58A7"/>
    <w:rsid w:val="00CC1260"/>
    <w:rsid w:val="00CC42E3"/>
    <w:rsid w:val="00CD3DF3"/>
    <w:rsid w:val="00D13247"/>
    <w:rsid w:val="00D55AD8"/>
    <w:rsid w:val="00D6059D"/>
    <w:rsid w:val="00D70116"/>
    <w:rsid w:val="00D94FB8"/>
    <w:rsid w:val="00DA1B9E"/>
    <w:rsid w:val="00DA534E"/>
    <w:rsid w:val="00E140AC"/>
    <w:rsid w:val="00E17BD7"/>
    <w:rsid w:val="00E206C0"/>
    <w:rsid w:val="00E22C4E"/>
    <w:rsid w:val="00E94B55"/>
    <w:rsid w:val="00EB04D4"/>
    <w:rsid w:val="00F10C87"/>
    <w:rsid w:val="00F22B83"/>
    <w:rsid w:val="00F54D92"/>
    <w:rsid w:val="00F672F0"/>
    <w:rsid w:val="00F937D2"/>
    <w:rsid w:val="00FA45A5"/>
    <w:rsid w:val="00FB713D"/>
    <w:rsid w:val="00FC77E3"/>
    <w:rsid w:val="00FD22BE"/>
    <w:rsid w:val="00FD7DF9"/>
    <w:rsid w:val="00FE7216"/>
    <w:rsid w:val="00FE76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4806"/>
  <w15:docId w15:val="{9E86E733-3505-D74C-9273-CE6E4A85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5">
    <w:lsdException w:name="heading 1" w:qFormat="1"/>
    <w:lsdException w:name="heading 2" w:qFormat="1"/>
    <w:lsdException w:name="heading 3"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18CC"/>
    <w:rPr>
      <w:sz w:val="24"/>
    </w:rPr>
  </w:style>
  <w:style w:type="paragraph" w:styleId="Heading1">
    <w:name w:val="heading 1"/>
    <w:basedOn w:val="Normal1"/>
    <w:next w:val="Normal1"/>
    <w:qFormat/>
    <w:rsid w:val="004B4B30"/>
    <w:pPr>
      <w:keepNext/>
      <w:keepLines/>
      <w:outlineLvl w:val="0"/>
      <w:pPrChange w:id="0" w:author="Russell, Seth" w:date="2018-12-17T08:21:00Z">
        <w:pPr>
          <w:keepNext/>
          <w:keepLines/>
          <w:spacing w:before="400" w:after="120" w:line="276" w:lineRule="auto"/>
          <w:contextualSpacing/>
          <w:outlineLvl w:val="0"/>
        </w:pPr>
      </w:pPrChange>
    </w:pPr>
    <w:rPr>
      <w:b/>
      <w:sz w:val="36"/>
      <w:szCs w:val="40"/>
      <w:rPrChange w:id="0" w:author="Russell, Seth" w:date="2018-12-17T08:21:00Z">
        <w:rPr>
          <w:rFonts w:ascii="Arial" w:eastAsia="Arial" w:hAnsi="Arial" w:cs="Arial"/>
          <w:sz w:val="36"/>
          <w:szCs w:val="40"/>
          <w:lang w:val="en-US" w:eastAsia="en-US" w:bidi="ar-SA"/>
        </w:rPr>
      </w:rPrChange>
    </w:rPr>
  </w:style>
  <w:style w:type="paragraph" w:styleId="Heading2">
    <w:name w:val="heading 2"/>
    <w:basedOn w:val="Normal1"/>
    <w:next w:val="Normal1"/>
    <w:qFormat/>
    <w:rsid w:val="004B4B30"/>
    <w:pPr>
      <w:keepNext/>
      <w:keepLines/>
      <w:outlineLvl w:val="1"/>
      <w:pPrChange w:id="1" w:author="Russell, Seth" w:date="2018-12-17T08:21:00Z">
        <w:pPr>
          <w:keepNext/>
          <w:keepLines/>
          <w:spacing w:before="360" w:after="120" w:line="276" w:lineRule="auto"/>
          <w:contextualSpacing/>
          <w:outlineLvl w:val="1"/>
        </w:pPr>
      </w:pPrChange>
    </w:pPr>
    <w:rPr>
      <w:b/>
      <w:sz w:val="28"/>
      <w:szCs w:val="32"/>
      <w:rPrChange w:id="1" w:author="Russell, Seth" w:date="2018-12-17T08:21:00Z">
        <w:rPr>
          <w:rFonts w:ascii="Arial" w:eastAsia="Arial" w:hAnsi="Arial" w:cs="Arial"/>
          <w:sz w:val="28"/>
          <w:szCs w:val="32"/>
          <w:lang w:val="en-US" w:eastAsia="en-US" w:bidi="ar-SA"/>
        </w:rPr>
      </w:rPrChange>
    </w:rPr>
  </w:style>
  <w:style w:type="paragraph" w:styleId="Heading3">
    <w:name w:val="heading 3"/>
    <w:basedOn w:val="Normal1"/>
    <w:next w:val="Normal1"/>
    <w:qFormat/>
    <w:rsid w:val="004B4B30"/>
    <w:pPr>
      <w:keepNext/>
      <w:keepLines/>
      <w:outlineLvl w:val="2"/>
      <w:pPrChange w:id="2" w:author="Russell, Seth" w:date="2018-12-17T08:21:00Z">
        <w:pPr>
          <w:keepNext/>
          <w:keepLines/>
          <w:spacing w:before="320" w:after="80" w:line="276" w:lineRule="auto"/>
          <w:contextualSpacing/>
          <w:outlineLvl w:val="2"/>
        </w:pPr>
      </w:pPrChange>
    </w:pPr>
    <w:rPr>
      <w:b/>
      <w:color w:val="434343"/>
      <w:sz w:val="24"/>
      <w:szCs w:val="28"/>
      <w:rPrChange w:id="2" w:author="Russell, Seth" w:date="2018-12-17T08:21:00Z">
        <w:rPr>
          <w:rFonts w:ascii="Arial" w:eastAsia="Arial" w:hAnsi="Arial" w:cs="Arial"/>
          <w:color w:val="434343"/>
          <w:sz w:val="28"/>
          <w:szCs w:val="28"/>
          <w:lang w:val="en-US" w:eastAsia="en-US" w:bidi="ar-SA"/>
        </w:rPr>
      </w:rPrChange>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uiPriority w:val="34"/>
    <w:qFormat/>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 w:type="paragraph" w:styleId="BalloonText">
    <w:name w:val="Balloon Text"/>
    <w:basedOn w:val="Normal"/>
    <w:link w:val="BalloonTextChar"/>
    <w:semiHidden/>
    <w:unhideWhenUsed/>
    <w:rsid w:val="007A108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1086"/>
    <w:rPr>
      <w:rFonts w:ascii="Times New Roman" w:hAnsi="Times New Roman" w:cs="Times New Roman"/>
      <w:sz w:val="18"/>
      <w:szCs w:val="18"/>
    </w:rPr>
  </w:style>
  <w:style w:type="paragraph" w:styleId="BodyText">
    <w:name w:val="Body Text"/>
    <w:basedOn w:val="Normal"/>
    <w:link w:val="BodyTextChar"/>
    <w:semiHidden/>
    <w:unhideWhenUsed/>
    <w:rsid w:val="00AE0425"/>
    <w:pPr>
      <w:spacing w:after="120"/>
    </w:pPr>
  </w:style>
  <w:style w:type="character" w:customStyle="1" w:styleId="BodyTextChar">
    <w:name w:val="Body Text Char"/>
    <w:basedOn w:val="DefaultParagraphFont"/>
    <w:link w:val="BodyText"/>
    <w:semiHidden/>
    <w:rsid w:val="00AE0425"/>
  </w:style>
  <w:style w:type="character" w:styleId="UnresolvedMention">
    <w:name w:val="Unresolved Mention"/>
    <w:basedOn w:val="DefaultParagraphFont"/>
    <w:uiPriority w:val="99"/>
    <w:semiHidden/>
    <w:unhideWhenUsed/>
    <w:rsid w:val="00AE0425"/>
    <w:rPr>
      <w:color w:val="605E5C"/>
      <w:shd w:val="clear" w:color="auto" w:fill="E1DFDD"/>
    </w:rPr>
  </w:style>
  <w:style w:type="paragraph" w:styleId="Bibliography">
    <w:name w:val="Bibliography"/>
    <w:basedOn w:val="Normal"/>
    <w:next w:val="Normal"/>
    <w:unhideWhenUsed/>
    <w:rsid w:val="002928E3"/>
    <w:pPr>
      <w:spacing w:line="360" w:lineRule="auto"/>
      <w:ind w:left="720" w:hanging="720"/>
      <w:pPrChange w:id="3" w:author="Russell, Seth" w:date="2018-12-15T17:21:00Z">
        <w:pPr>
          <w:spacing w:line="480" w:lineRule="auto"/>
          <w:ind w:left="720" w:hanging="720"/>
          <w:contextualSpacing/>
        </w:pPr>
      </w:pPrChange>
    </w:pPr>
    <w:rPr>
      <w:rFonts w:ascii="Times" w:hAnsi="Times"/>
      <w:rPrChange w:id="3" w:author="Russell, Seth" w:date="2018-12-15T17:21:00Z">
        <w:rPr>
          <w:rFonts w:ascii="Times" w:eastAsia="Arial" w:hAnsi="Times" w:cs="Arial"/>
          <w:sz w:val="24"/>
          <w:szCs w:val="22"/>
          <w:lang w:val="en-US" w:eastAsia="en-US" w:bidi="ar-SA"/>
        </w:rPr>
      </w:rPrChange>
    </w:rPr>
  </w:style>
  <w:style w:type="paragraph" w:customStyle="1" w:styleId="PeerJBodyText">
    <w:name w:val="PeerJ Body Text"/>
    <w:basedOn w:val="Normal"/>
    <w:qFormat/>
    <w:rsid w:val="009918CC"/>
    <w:rPr>
      <w:rFonts w:ascii="Times" w:hAnsi="Times"/>
    </w:rPr>
  </w:style>
  <w:style w:type="paragraph" w:customStyle="1" w:styleId="PeerJCode">
    <w:name w:val="PeerJ Code"/>
    <w:basedOn w:val="PeerJBodyText"/>
    <w:qFormat/>
    <w:rsid w:val="009918C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270358798">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68401036">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UD2V/pcc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gic-lantern/SoftwareEngineeringPrincip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A27C1-ED71-4840-BE73-C057AF7F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24</Pages>
  <Words>32137</Words>
  <Characters>180610</Characters>
  <Application>Microsoft Office Word</Application>
  <DocSecurity>0</DocSecurity>
  <Lines>3473</Lines>
  <Paragraphs>1346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Seth</cp:lastModifiedBy>
  <cp:revision>18</cp:revision>
  <dcterms:created xsi:type="dcterms:W3CDTF">2018-12-12T17:17:00Z</dcterms:created>
  <dcterms:modified xsi:type="dcterms:W3CDTF">2018-12-17T15:28:00Z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id="11qtrH07"/&gt;&lt;style id="http://www.zotero.org/styles/peerj" hasBibliography="1" bibliographyStyleHasBeenSet="1"/&gt;&lt;prefs&gt;&lt;pref name="fieldType" value="Field"/&gt;&lt;pref name="dontAskDelayCitationUpdates</vt:lpwstr>
  </property>
  <property fmtid="{D5CDD505-2E9C-101B-9397-08002B2CF9AE}" pid="3" name="ZOTERO_PREF_2">
    <vt:lpwstr>" value="true"/&gt;&lt;/prefs&gt;&lt;/data&gt;</vt:lpwstr>
  </property>
</Properties>
</file>