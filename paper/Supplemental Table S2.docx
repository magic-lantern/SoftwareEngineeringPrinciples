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9AC0" w14:textId="478C7196" w:rsidR="00BE24A9" w:rsidRPr="00BE24A9" w:rsidRDefault="00020611" w:rsidP="00BE24A9">
      <w:pPr>
        <w:pStyle w:val="Heading2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SUPPLEMENT TABLE S</w:t>
      </w:r>
      <w:bookmarkStart w:id="0" w:name="_GoBack"/>
      <w:bookmarkEnd w:id="0"/>
      <w:r w:rsidR="008A7F62">
        <w:rPr>
          <w:rFonts w:ascii="Arial" w:hAnsi="Arial" w:cs="Arial"/>
          <w:color w:val="auto"/>
          <w:sz w:val="28"/>
          <w:szCs w:val="28"/>
        </w:rPr>
        <w:t>2</w:t>
      </w:r>
    </w:p>
    <w:p w14:paraId="677189F2" w14:textId="77777777" w:rsid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For data tables, “All” column summarizes data from years from to 2005 up through 2018.</w:t>
      </w:r>
    </w:p>
    <w:p w14:paraId="45D88C20" w14:textId="77777777" w:rsidR="00BE24A9" w:rsidRPr="00BE24A9" w:rsidRDefault="00BE24A9" w:rsidP="00BE24A9">
      <w:pPr>
        <w:pStyle w:val="BodyText"/>
        <w:rPr>
          <w:rFonts w:ascii="Times" w:hAnsi="Times"/>
        </w:rPr>
      </w:pPr>
    </w:p>
    <w:p w14:paraId="35D52003" w14:textId="77777777" w:rsidR="00BE24A9" w:rsidRP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Table for data shown in Figure 2: Packages by year updated and testing framework dependency; only non-zero percentages shown</w:t>
      </w:r>
    </w:p>
    <w:tbl>
      <w:tblPr>
        <w:tblStyle w:val="GridTable1Light-Accent1"/>
        <w:tblW w:w="5173" w:type="pct"/>
        <w:tblLook w:val="04A0" w:firstRow="1" w:lastRow="0" w:firstColumn="1" w:lastColumn="0" w:noHBand="0" w:noVBand="1"/>
      </w:tblPr>
      <w:tblGrid>
        <w:gridCol w:w="1255"/>
        <w:gridCol w:w="622"/>
        <w:gridCol w:w="622"/>
        <w:gridCol w:w="634"/>
        <w:gridCol w:w="709"/>
        <w:gridCol w:w="709"/>
        <w:gridCol w:w="709"/>
        <w:gridCol w:w="709"/>
        <w:gridCol w:w="783"/>
        <w:gridCol w:w="819"/>
        <w:gridCol w:w="686"/>
        <w:gridCol w:w="686"/>
        <w:gridCol w:w="731"/>
      </w:tblGrid>
      <w:tr w:rsidR="00BE24A9" w:rsidRPr="00BE24A9" w14:paraId="1F98DB2E" w14:textId="77777777" w:rsidTr="00595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4C39E86F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22" w:type="dxa"/>
            <w:noWrap/>
            <w:hideMark/>
          </w:tcPr>
          <w:p w14:paraId="6496BFE4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2" w:type="dxa"/>
            <w:noWrap/>
            <w:hideMark/>
          </w:tcPr>
          <w:p w14:paraId="064C784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34" w:type="dxa"/>
            <w:noWrap/>
            <w:hideMark/>
          </w:tcPr>
          <w:p w14:paraId="3EB00015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709" w:type="dxa"/>
            <w:noWrap/>
            <w:hideMark/>
          </w:tcPr>
          <w:p w14:paraId="010004D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709" w:type="dxa"/>
            <w:noWrap/>
            <w:hideMark/>
          </w:tcPr>
          <w:p w14:paraId="78C766F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709" w:type="dxa"/>
            <w:noWrap/>
            <w:hideMark/>
          </w:tcPr>
          <w:p w14:paraId="14C58239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709" w:type="dxa"/>
            <w:noWrap/>
            <w:hideMark/>
          </w:tcPr>
          <w:p w14:paraId="7821932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783" w:type="dxa"/>
            <w:noWrap/>
            <w:hideMark/>
          </w:tcPr>
          <w:p w14:paraId="3B17463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819" w:type="dxa"/>
            <w:noWrap/>
            <w:hideMark/>
          </w:tcPr>
          <w:p w14:paraId="06EC8592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86" w:type="dxa"/>
            <w:noWrap/>
            <w:hideMark/>
          </w:tcPr>
          <w:p w14:paraId="3ACCD542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86" w:type="dxa"/>
            <w:noWrap/>
            <w:hideMark/>
          </w:tcPr>
          <w:p w14:paraId="5F1E06B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731" w:type="dxa"/>
            <w:noWrap/>
            <w:hideMark/>
          </w:tcPr>
          <w:p w14:paraId="1DF3733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All</w:t>
            </w:r>
          </w:p>
        </w:tc>
      </w:tr>
      <w:tr w:rsidR="00BE24A9" w:rsidRPr="00BE24A9" w14:paraId="7F1693C7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461D3C64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622" w:type="dxa"/>
            <w:noWrap/>
            <w:vAlign w:val="bottom"/>
            <w:hideMark/>
          </w:tcPr>
          <w:p w14:paraId="6AA2A98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22" w:type="dxa"/>
            <w:noWrap/>
            <w:vAlign w:val="bottom"/>
            <w:hideMark/>
          </w:tcPr>
          <w:p w14:paraId="7D4DD09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4" w:type="dxa"/>
            <w:noWrap/>
            <w:vAlign w:val="bottom"/>
            <w:hideMark/>
          </w:tcPr>
          <w:p w14:paraId="2D4928E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09" w:type="dxa"/>
            <w:noWrap/>
            <w:vAlign w:val="bottom"/>
            <w:hideMark/>
          </w:tcPr>
          <w:p w14:paraId="6AB3B26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09" w:type="dxa"/>
            <w:noWrap/>
            <w:vAlign w:val="bottom"/>
            <w:hideMark/>
          </w:tcPr>
          <w:p w14:paraId="0ACF52D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709" w:type="dxa"/>
            <w:noWrap/>
            <w:vAlign w:val="bottom"/>
            <w:hideMark/>
          </w:tcPr>
          <w:p w14:paraId="4EA9B18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709" w:type="dxa"/>
            <w:noWrap/>
            <w:vAlign w:val="bottom"/>
            <w:hideMark/>
          </w:tcPr>
          <w:p w14:paraId="5F0CADC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783" w:type="dxa"/>
            <w:noWrap/>
            <w:vAlign w:val="bottom"/>
            <w:hideMark/>
          </w:tcPr>
          <w:p w14:paraId="0473C9C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1168</w:t>
            </w:r>
          </w:p>
        </w:tc>
        <w:tc>
          <w:tcPr>
            <w:tcW w:w="819" w:type="dxa"/>
            <w:noWrap/>
            <w:vAlign w:val="bottom"/>
            <w:hideMark/>
          </w:tcPr>
          <w:p w14:paraId="6910448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1786</w:t>
            </w:r>
          </w:p>
        </w:tc>
        <w:tc>
          <w:tcPr>
            <w:tcW w:w="686" w:type="dxa"/>
            <w:noWrap/>
            <w:vAlign w:val="bottom"/>
            <w:hideMark/>
          </w:tcPr>
          <w:p w14:paraId="3023126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2726</w:t>
            </w:r>
          </w:p>
        </w:tc>
        <w:tc>
          <w:tcPr>
            <w:tcW w:w="686" w:type="dxa"/>
            <w:noWrap/>
            <w:vAlign w:val="bottom"/>
            <w:hideMark/>
          </w:tcPr>
          <w:p w14:paraId="4C865EF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5484</w:t>
            </w:r>
          </w:p>
        </w:tc>
        <w:tc>
          <w:tcPr>
            <w:tcW w:w="731" w:type="dxa"/>
            <w:noWrap/>
            <w:vAlign w:val="bottom"/>
            <w:hideMark/>
          </w:tcPr>
          <w:p w14:paraId="59F74B7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13110</w:t>
            </w:r>
          </w:p>
        </w:tc>
      </w:tr>
      <w:tr w:rsidR="00BE24A9" w:rsidRPr="00BE24A9" w14:paraId="73BCAC63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2030360D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Pkgs</w:t>
            </w:r>
            <w:proofErr w:type="spellEnd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 xml:space="preserve"> w/Dep</w:t>
            </w:r>
          </w:p>
        </w:tc>
        <w:tc>
          <w:tcPr>
            <w:tcW w:w="622" w:type="dxa"/>
            <w:noWrap/>
            <w:vAlign w:val="bottom"/>
            <w:hideMark/>
          </w:tcPr>
          <w:p w14:paraId="749654D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noWrap/>
            <w:vAlign w:val="bottom"/>
            <w:hideMark/>
          </w:tcPr>
          <w:p w14:paraId="46414D7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vAlign w:val="bottom"/>
            <w:hideMark/>
          </w:tcPr>
          <w:p w14:paraId="524693A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789AF59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6BCD454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noWrap/>
            <w:vAlign w:val="bottom"/>
            <w:hideMark/>
          </w:tcPr>
          <w:p w14:paraId="3CE6918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noWrap/>
            <w:vAlign w:val="bottom"/>
            <w:hideMark/>
          </w:tcPr>
          <w:p w14:paraId="7469A37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vAlign w:val="bottom"/>
            <w:hideMark/>
          </w:tcPr>
          <w:p w14:paraId="13B0C14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9" w:type="dxa"/>
            <w:noWrap/>
            <w:vAlign w:val="bottom"/>
            <w:hideMark/>
          </w:tcPr>
          <w:p w14:paraId="7EF3B1B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6" w:type="dxa"/>
            <w:noWrap/>
            <w:vAlign w:val="bottom"/>
            <w:hideMark/>
          </w:tcPr>
          <w:p w14:paraId="65F562B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6" w:type="dxa"/>
            <w:noWrap/>
            <w:vAlign w:val="bottom"/>
            <w:hideMark/>
          </w:tcPr>
          <w:p w14:paraId="11D7F68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1" w:type="dxa"/>
            <w:noWrap/>
            <w:vAlign w:val="bottom"/>
            <w:hideMark/>
          </w:tcPr>
          <w:p w14:paraId="251A0EF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</w:tr>
      <w:tr w:rsidR="00BE24A9" w:rsidRPr="00BE24A9" w14:paraId="1139BA38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282E3492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svUnit</w:t>
            </w:r>
            <w:proofErr w:type="spellEnd"/>
          </w:p>
        </w:tc>
        <w:tc>
          <w:tcPr>
            <w:tcW w:w="622" w:type="dxa"/>
            <w:noWrap/>
            <w:vAlign w:val="bottom"/>
            <w:hideMark/>
          </w:tcPr>
          <w:p w14:paraId="0FA3A06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noWrap/>
            <w:vAlign w:val="bottom"/>
            <w:hideMark/>
          </w:tcPr>
          <w:p w14:paraId="134C6CD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vAlign w:val="bottom"/>
            <w:hideMark/>
          </w:tcPr>
          <w:p w14:paraId="75F7AE5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39E8620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 (2)</w:t>
            </w:r>
          </w:p>
        </w:tc>
        <w:tc>
          <w:tcPr>
            <w:tcW w:w="709" w:type="dxa"/>
            <w:noWrap/>
            <w:vAlign w:val="bottom"/>
            <w:hideMark/>
          </w:tcPr>
          <w:p w14:paraId="23065EC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 (1)</w:t>
            </w:r>
          </w:p>
        </w:tc>
        <w:tc>
          <w:tcPr>
            <w:tcW w:w="709" w:type="dxa"/>
            <w:noWrap/>
            <w:vAlign w:val="bottom"/>
            <w:hideMark/>
          </w:tcPr>
          <w:p w14:paraId="466E816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noWrap/>
            <w:vAlign w:val="bottom"/>
            <w:hideMark/>
          </w:tcPr>
          <w:p w14:paraId="18685F4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 (1)</w:t>
            </w:r>
          </w:p>
        </w:tc>
        <w:tc>
          <w:tcPr>
            <w:tcW w:w="783" w:type="dxa"/>
            <w:noWrap/>
            <w:vAlign w:val="bottom"/>
            <w:hideMark/>
          </w:tcPr>
          <w:p w14:paraId="771D275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13 (1)</w:t>
            </w:r>
          </w:p>
        </w:tc>
        <w:tc>
          <w:tcPr>
            <w:tcW w:w="819" w:type="dxa"/>
            <w:noWrap/>
            <w:vAlign w:val="bottom"/>
            <w:hideMark/>
          </w:tcPr>
          <w:p w14:paraId="347A7BE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 (1)</w:t>
            </w:r>
          </w:p>
        </w:tc>
        <w:tc>
          <w:tcPr>
            <w:tcW w:w="686" w:type="dxa"/>
            <w:noWrap/>
            <w:vAlign w:val="bottom"/>
            <w:hideMark/>
          </w:tcPr>
          <w:p w14:paraId="59EF7A1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33 (1)</w:t>
            </w:r>
          </w:p>
        </w:tc>
        <w:tc>
          <w:tcPr>
            <w:tcW w:w="686" w:type="dxa"/>
            <w:noWrap/>
            <w:vAlign w:val="bottom"/>
            <w:hideMark/>
          </w:tcPr>
          <w:p w14:paraId="532CDC1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63 (1)</w:t>
            </w:r>
          </w:p>
        </w:tc>
        <w:tc>
          <w:tcPr>
            <w:tcW w:w="731" w:type="dxa"/>
            <w:noWrap/>
            <w:vAlign w:val="bottom"/>
            <w:hideMark/>
          </w:tcPr>
          <w:p w14:paraId="7B05311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129</w:t>
            </w:r>
          </w:p>
        </w:tc>
      </w:tr>
      <w:tr w:rsidR="00BE24A9" w:rsidRPr="00BE24A9" w14:paraId="183069A7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6EA9AEE9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RUnit</w:t>
            </w:r>
            <w:proofErr w:type="spellEnd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622" w:type="dxa"/>
            <w:noWrap/>
            <w:vAlign w:val="bottom"/>
            <w:hideMark/>
          </w:tcPr>
          <w:p w14:paraId="7EA8262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noWrap/>
            <w:vAlign w:val="bottom"/>
            <w:hideMark/>
          </w:tcPr>
          <w:p w14:paraId="13CD0D7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vAlign w:val="bottom"/>
            <w:hideMark/>
          </w:tcPr>
          <w:p w14:paraId="3C8AAA4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2EB459E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 (2)</w:t>
            </w:r>
          </w:p>
        </w:tc>
        <w:tc>
          <w:tcPr>
            <w:tcW w:w="709" w:type="dxa"/>
            <w:noWrap/>
            <w:vAlign w:val="bottom"/>
            <w:hideMark/>
          </w:tcPr>
          <w:p w14:paraId="57E9345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noWrap/>
            <w:vAlign w:val="bottom"/>
            <w:hideMark/>
          </w:tcPr>
          <w:p w14:paraId="288A473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21 (4)</w:t>
            </w:r>
          </w:p>
        </w:tc>
        <w:tc>
          <w:tcPr>
            <w:tcW w:w="709" w:type="dxa"/>
            <w:noWrap/>
            <w:vAlign w:val="bottom"/>
            <w:hideMark/>
          </w:tcPr>
          <w:p w14:paraId="5BDA359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 (3)</w:t>
            </w:r>
          </w:p>
        </w:tc>
        <w:tc>
          <w:tcPr>
            <w:tcW w:w="783" w:type="dxa"/>
            <w:noWrap/>
            <w:vAlign w:val="bottom"/>
            <w:hideMark/>
          </w:tcPr>
          <w:p w14:paraId="5D468EF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127 (11)</w:t>
            </w:r>
          </w:p>
        </w:tc>
        <w:tc>
          <w:tcPr>
            <w:tcW w:w="819" w:type="dxa"/>
            <w:noWrap/>
            <w:vAlign w:val="bottom"/>
            <w:hideMark/>
          </w:tcPr>
          <w:p w14:paraId="76E75A8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372 (21)</w:t>
            </w:r>
          </w:p>
        </w:tc>
        <w:tc>
          <w:tcPr>
            <w:tcW w:w="686" w:type="dxa"/>
            <w:noWrap/>
            <w:vAlign w:val="bottom"/>
            <w:hideMark/>
          </w:tcPr>
          <w:p w14:paraId="248964E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745 (27)</w:t>
            </w:r>
          </w:p>
        </w:tc>
        <w:tc>
          <w:tcPr>
            <w:tcW w:w="686" w:type="dxa"/>
            <w:noWrap/>
            <w:vAlign w:val="bottom"/>
            <w:hideMark/>
          </w:tcPr>
          <w:p w14:paraId="45F0ED0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1985 (36)</w:t>
            </w:r>
          </w:p>
        </w:tc>
        <w:tc>
          <w:tcPr>
            <w:tcW w:w="731" w:type="dxa"/>
            <w:noWrap/>
            <w:vAlign w:val="bottom"/>
            <w:hideMark/>
          </w:tcPr>
          <w:p w14:paraId="46C1E9B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3277</w:t>
            </w:r>
          </w:p>
        </w:tc>
      </w:tr>
      <w:tr w:rsidR="00BE24A9" w:rsidRPr="00BE24A9" w14:paraId="23D26A11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1451E06C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testthat</w:t>
            </w:r>
            <w:proofErr w:type="spellEnd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622" w:type="dxa"/>
            <w:noWrap/>
            <w:vAlign w:val="bottom"/>
            <w:hideMark/>
          </w:tcPr>
          <w:p w14:paraId="241B3DE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noWrap/>
            <w:vAlign w:val="bottom"/>
            <w:hideMark/>
          </w:tcPr>
          <w:p w14:paraId="44231A1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vAlign w:val="bottom"/>
            <w:hideMark/>
          </w:tcPr>
          <w:p w14:paraId="11ABD2C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07C1AC2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2BF727A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43B9A57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440E622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vAlign w:val="bottom"/>
            <w:hideMark/>
          </w:tcPr>
          <w:p w14:paraId="76D7954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9" w:type="dxa"/>
            <w:noWrap/>
            <w:vAlign w:val="bottom"/>
            <w:hideMark/>
          </w:tcPr>
          <w:p w14:paraId="4785D5D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6" w:type="dxa"/>
            <w:noWrap/>
            <w:vAlign w:val="bottom"/>
            <w:hideMark/>
          </w:tcPr>
          <w:p w14:paraId="7468D93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6" w:type="dxa"/>
            <w:noWrap/>
            <w:vAlign w:val="bottom"/>
            <w:hideMark/>
          </w:tcPr>
          <w:p w14:paraId="756108F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31" w:type="dxa"/>
            <w:noWrap/>
            <w:vAlign w:val="bottom"/>
            <w:hideMark/>
          </w:tcPr>
          <w:p w14:paraId="26A1AF6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</w:tr>
      <w:tr w:rsidR="00BE24A9" w:rsidRPr="00BE24A9" w14:paraId="132A9713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5A3BE6BD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testit</w:t>
            </w:r>
            <w:proofErr w:type="spellEnd"/>
          </w:p>
        </w:tc>
        <w:tc>
          <w:tcPr>
            <w:tcW w:w="622" w:type="dxa"/>
            <w:noWrap/>
            <w:vAlign w:val="bottom"/>
            <w:hideMark/>
          </w:tcPr>
          <w:p w14:paraId="470FD55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noWrap/>
            <w:vAlign w:val="bottom"/>
            <w:hideMark/>
          </w:tcPr>
          <w:p w14:paraId="4577A3E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vAlign w:val="bottom"/>
            <w:hideMark/>
          </w:tcPr>
          <w:p w14:paraId="19D6903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576808B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4D223F4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35E32E0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6768F60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vAlign w:val="bottom"/>
            <w:hideMark/>
          </w:tcPr>
          <w:p w14:paraId="40B3CC6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9" w:type="dxa"/>
            <w:noWrap/>
            <w:vAlign w:val="bottom"/>
            <w:hideMark/>
          </w:tcPr>
          <w:p w14:paraId="4CB46A8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6" w:type="dxa"/>
            <w:noWrap/>
            <w:vAlign w:val="bottom"/>
            <w:hideMark/>
          </w:tcPr>
          <w:p w14:paraId="4068576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6" w:type="dxa"/>
            <w:noWrap/>
            <w:vAlign w:val="bottom"/>
            <w:hideMark/>
          </w:tcPr>
          <w:p w14:paraId="7DECC18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1" w:type="dxa"/>
            <w:noWrap/>
            <w:vAlign w:val="bottom"/>
            <w:hideMark/>
          </w:tcPr>
          <w:p w14:paraId="7EC97F6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</w:tr>
      <w:tr w:rsidR="00BE24A9" w:rsidRPr="00BE24A9" w14:paraId="28B220F3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63F26DF8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unitizer</w:t>
            </w:r>
          </w:p>
        </w:tc>
        <w:tc>
          <w:tcPr>
            <w:tcW w:w="622" w:type="dxa"/>
            <w:noWrap/>
            <w:vAlign w:val="bottom"/>
            <w:hideMark/>
          </w:tcPr>
          <w:p w14:paraId="6671BA8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noWrap/>
            <w:vAlign w:val="bottom"/>
            <w:hideMark/>
          </w:tcPr>
          <w:p w14:paraId="340DBB6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vAlign w:val="bottom"/>
            <w:hideMark/>
          </w:tcPr>
          <w:p w14:paraId="0DDB9A5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3CBCC45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30C5E59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3304FE5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619D089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vAlign w:val="bottom"/>
            <w:hideMark/>
          </w:tcPr>
          <w:p w14:paraId="605F9EA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9" w:type="dxa"/>
            <w:noWrap/>
            <w:vAlign w:val="bottom"/>
            <w:hideMark/>
          </w:tcPr>
          <w:p w14:paraId="4F55B0E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6" w:type="dxa"/>
            <w:noWrap/>
            <w:vAlign w:val="bottom"/>
            <w:hideMark/>
          </w:tcPr>
          <w:p w14:paraId="256F5D2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6" w:type="dxa"/>
            <w:noWrap/>
            <w:vAlign w:val="bottom"/>
            <w:hideMark/>
          </w:tcPr>
          <w:p w14:paraId="3C55DB4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1" w:type="dxa"/>
            <w:noWrap/>
            <w:vAlign w:val="bottom"/>
            <w:hideMark/>
          </w:tcPr>
          <w:p w14:paraId="44CA873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BE24A9" w:rsidRPr="00BE24A9" w14:paraId="56D9E493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54A6C731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unittest</w:t>
            </w:r>
            <w:proofErr w:type="spellEnd"/>
          </w:p>
        </w:tc>
        <w:tc>
          <w:tcPr>
            <w:tcW w:w="622" w:type="dxa"/>
            <w:noWrap/>
            <w:vAlign w:val="bottom"/>
            <w:hideMark/>
          </w:tcPr>
          <w:p w14:paraId="1D34967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22" w:type="dxa"/>
            <w:noWrap/>
            <w:vAlign w:val="bottom"/>
            <w:hideMark/>
          </w:tcPr>
          <w:p w14:paraId="057E24A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4" w:type="dxa"/>
            <w:noWrap/>
            <w:vAlign w:val="bottom"/>
            <w:hideMark/>
          </w:tcPr>
          <w:p w14:paraId="535031E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09" w:type="dxa"/>
            <w:noWrap/>
            <w:vAlign w:val="bottom"/>
            <w:hideMark/>
          </w:tcPr>
          <w:p w14:paraId="4697E0C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09" w:type="dxa"/>
            <w:noWrap/>
            <w:vAlign w:val="bottom"/>
            <w:hideMark/>
          </w:tcPr>
          <w:p w14:paraId="4B964AE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709" w:type="dxa"/>
            <w:noWrap/>
            <w:vAlign w:val="bottom"/>
            <w:hideMark/>
          </w:tcPr>
          <w:p w14:paraId="5FC3F38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709" w:type="dxa"/>
            <w:noWrap/>
            <w:vAlign w:val="bottom"/>
            <w:hideMark/>
          </w:tcPr>
          <w:p w14:paraId="7B63698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783" w:type="dxa"/>
            <w:noWrap/>
            <w:vAlign w:val="bottom"/>
            <w:hideMark/>
          </w:tcPr>
          <w:p w14:paraId="2FD50D5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1168</w:t>
            </w:r>
          </w:p>
        </w:tc>
        <w:tc>
          <w:tcPr>
            <w:tcW w:w="819" w:type="dxa"/>
            <w:noWrap/>
            <w:vAlign w:val="bottom"/>
            <w:hideMark/>
          </w:tcPr>
          <w:p w14:paraId="1B6D37E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1786</w:t>
            </w:r>
          </w:p>
        </w:tc>
        <w:tc>
          <w:tcPr>
            <w:tcW w:w="686" w:type="dxa"/>
            <w:noWrap/>
            <w:vAlign w:val="bottom"/>
            <w:hideMark/>
          </w:tcPr>
          <w:p w14:paraId="480600A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2726</w:t>
            </w:r>
          </w:p>
        </w:tc>
        <w:tc>
          <w:tcPr>
            <w:tcW w:w="686" w:type="dxa"/>
            <w:noWrap/>
            <w:vAlign w:val="bottom"/>
            <w:hideMark/>
          </w:tcPr>
          <w:p w14:paraId="2953731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5484</w:t>
            </w:r>
          </w:p>
        </w:tc>
        <w:tc>
          <w:tcPr>
            <w:tcW w:w="731" w:type="dxa"/>
            <w:noWrap/>
            <w:vAlign w:val="bottom"/>
            <w:hideMark/>
          </w:tcPr>
          <w:p w14:paraId="0173E9B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13110</w:t>
            </w:r>
          </w:p>
        </w:tc>
      </w:tr>
    </w:tbl>
    <w:p w14:paraId="0022C61B" w14:textId="77777777" w:rsidR="00BE24A9" w:rsidRPr="00BE24A9" w:rsidRDefault="00BE24A9" w:rsidP="00BE24A9">
      <w:pPr>
        <w:pStyle w:val="BodyText"/>
        <w:keepNext/>
        <w:rPr>
          <w:rFonts w:ascii="Times" w:hAnsi="Times"/>
        </w:rPr>
      </w:pPr>
    </w:p>
    <w:sectPr w:rsidR="00BE24A9" w:rsidRPr="00BE24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9"/>
    <w:rsid w:val="00020611"/>
    <w:rsid w:val="00022CC6"/>
    <w:rsid w:val="0006560A"/>
    <w:rsid w:val="000877F5"/>
    <w:rsid w:val="000B42DC"/>
    <w:rsid w:val="000D3DF4"/>
    <w:rsid w:val="000E3071"/>
    <w:rsid w:val="00112A1C"/>
    <w:rsid w:val="00117C32"/>
    <w:rsid w:val="00187142"/>
    <w:rsid w:val="001F496D"/>
    <w:rsid w:val="0021441F"/>
    <w:rsid w:val="00216A31"/>
    <w:rsid w:val="002C048A"/>
    <w:rsid w:val="002F667E"/>
    <w:rsid w:val="00321D2B"/>
    <w:rsid w:val="003337C9"/>
    <w:rsid w:val="003C1651"/>
    <w:rsid w:val="003F5763"/>
    <w:rsid w:val="00443B50"/>
    <w:rsid w:val="00474508"/>
    <w:rsid w:val="0047745D"/>
    <w:rsid w:val="00496185"/>
    <w:rsid w:val="004F7680"/>
    <w:rsid w:val="005138DB"/>
    <w:rsid w:val="005155AA"/>
    <w:rsid w:val="005877F3"/>
    <w:rsid w:val="005E5D7E"/>
    <w:rsid w:val="0064601F"/>
    <w:rsid w:val="0065300C"/>
    <w:rsid w:val="0069339B"/>
    <w:rsid w:val="00694744"/>
    <w:rsid w:val="007233DE"/>
    <w:rsid w:val="007B1B62"/>
    <w:rsid w:val="007C2AC0"/>
    <w:rsid w:val="00823DF2"/>
    <w:rsid w:val="008A3434"/>
    <w:rsid w:val="008A7F62"/>
    <w:rsid w:val="008C51D6"/>
    <w:rsid w:val="00940085"/>
    <w:rsid w:val="009477BC"/>
    <w:rsid w:val="009605D9"/>
    <w:rsid w:val="009669D3"/>
    <w:rsid w:val="009E65AB"/>
    <w:rsid w:val="00A02CEA"/>
    <w:rsid w:val="00A03D79"/>
    <w:rsid w:val="00A12279"/>
    <w:rsid w:val="00A47469"/>
    <w:rsid w:val="00AC2E86"/>
    <w:rsid w:val="00AC7B79"/>
    <w:rsid w:val="00AD7E4D"/>
    <w:rsid w:val="00AF19A5"/>
    <w:rsid w:val="00B05091"/>
    <w:rsid w:val="00B31FA5"/>
    <w:rsid w:val="00B42D3B"/>
    <w:rsid w:val="00B55D8F"/>
    <w:rsid w:val="00B70C08"/>
    <w:rsid w:val="00BA4FE6"/>
    <w:rsid w:val="00BB43E1"/>
    <w:rsid w:val="00BC5052"/>
    <w:rsid w:val="00BE24A9"/>
    <w:rsid w:val="00C00815"/>
    <w:rsid w:val="00C26822"/>
    <w:rsid w:val="00CC4137"/>
    <w:rsid w:val="00CE2DA4"/>
    <w:rsid w:val="00D03DB3"/>
    <w:rsid w:val="00D1506E"/>
    <w:rsid w:val="00D325A0"/>
    <w:rsid w:val="00D45A19"/>
    <w:rsid w:val="00D9514C"/>
    <w:rsid w:val="00DA03B0"/>
    <w:rsid w:val="00DC3A4A"/>
    <w:rsid w:val="00E831AB"/>
    <w:rsid w:val="00EF2B58"/>
    <w:rsid w:val="00F3327C"/>
    <w:rsid w:val="00F84DE1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B527"/>
  <w14:defaultImageDpi w14:val="32767"/>
  <w15:chartTrackingRefBased/>
  <w15:docId w15:val="{AD87265A-0E0C-3F4F-858B-F3EE6E45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E24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4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E24A9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BE24A9"/>
    <w:rPr>
      <w:sz w:val="22"/>
    </w:rPr>
  </w:style>
  <w:style w:type="table" w:styleId="GridTable1Light-Accent1">
    <w:name w:val="Grid Table 1 Light Accent 1"/>
    <w:basedOn w:val="TableNormal"/>
    <w:uiPriority w:val="46"/>
    <w:rsid w:val="00BE24A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Seth</dc:creator>
  <cp:keywords/>
  <dc:description/>
  <cp:lastModifiedBy>Russell, Seth</cp:lastModifiedBy>
  <cp:revision>4</cp:revision>
  <dcterms:created xsi:type="dcterms:W3CDTF">2018-10-09T16:14:00Z</dcterms:created>
  <dcterms:modified xsi:type="dcterms:W3CDTF">2018-10-09T17:15:00Z</dcterms:modified>
</cp:coreProperties>
</file>